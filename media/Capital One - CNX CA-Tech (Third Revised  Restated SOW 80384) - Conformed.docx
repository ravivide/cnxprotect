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435EF" w14:textId="77777777" w:rsidR="00A753A2" w:rsidRDefault="00D42923">
      <w:pPr>
        <w:spacing w:after="0" w:line="259" w:lineRule="auto"/>
        <w:ind w:left="0" w:firstLine="0"/>
      </w:pPr>
      <w:r>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ab/>
        <w:t xml:space="preserve"> </w:t>
      </w:r>
      <w:r>
        <w:rPr>
          <w:rFonts w:ascii="Bookman Old Style" w:eastAsia="Bookman Old Style" w:hAnsi="Bookman Old Style" w:cs="Bookman Old Style"/>
          <w:sz w:val="24"/>
        </w:rPr>
        <w:tab/>
      </w:r>
      <w:r>
        <w:rPr>
          <w:rFonts w:ascii="Bookman Old Style" w:eastAsia="Bookman Old Style" w:hAnsi="Bookman Old Style" w:cs="Bookman Old Style"/>
          <w:b/>
          <w:sz w:val="24"/>
        </w:rPr>
        <w:t xml:space="preserve"> </w:t>
      </w:r>
    </w:p>
    <w:p w14:paraId="2F05EB97" w14:textId="77777777" w:rsidR="00A753A2" w:rsidRDefault="00D42923">
      <w:pPr>
        <w:spacing w:after="0" w:line="259" w:lineRule="auto"/>
        <w:ind w:left="0" w:firstLine="0"/>
        <w:jc w:val="left"/>
      </w:pPr>
      <w:r>
        <w:rPr>
          <w:b/>
        </w:rPr>
        <w:t xml:space="preserve"> </w:t>
      </w:r>
    </w:p>
    <w:p w14:paraId="112BCA90" w14:textId="77777777" w:rsidR="00A753A2" w:rsidRDefault="00D42923">
      <w:pPr>
        <w:spacing w:after="0" w:line="259" w:lineRule="auto"/>
        <w:ind w:left="0" w:firstLine="0"/>
        <w:jc w:val="left"/>
      </w:pPr>
      <w:r>
        <w:t xml:space="preserve"> </w:t>
      </w:r>
    </w:p>
    <w:p w14:paraId="5806AD75" w14:textId="77777777" w:rsidR="00A753A2" w:rsidRDefault="00D42923">
      <w:pPr>
        <w:spacing w:after="0" w:line="259" w:lineRule="auto"/>
        <w:ind w:left="0" w:firstLine="0"/>
        <w:jc w:val="left"/>
      </w:pPr>
      <w:r>
        <w:t xml:space="preserve"> </w:t>
      </w:r>
    </w:p>
    <w:p w14:paraId="133955B9" w14:textId="77777777" w:rsidR="00A753A2" w:rsidRDefault="00D42923">
      <w:pPr>
        <w:spacing w:after="0" w:line="259" w:lineRule="auto"/>
        <w:ind w:left="0" w:firstLine="0"/>
        <w:jc w:val="left"/>
      </w:pPr>
      <w:r>
        <w:t xml:space="preserve"> </w:t>
      </w:r>
      <w:r w:rsidR="00782F81">
        <w:rPr>
          <w:rStyle w:val="CommentReference"/>
        </w:rPr>
        <w:commentReference w:id="0"/>
      </w:r>
    </w:p>
    <w:p w14:paraId="199A431F" w14:textId="77777777" w:rsidR="00A753A2" w:rsidRDefault="00D42923">
      <w:pPr>
        <w:spacing w:after="0" w:line="259" w:lineRule="auto"/>
        <w:ind w:left="0" w:firstLine="0"/>
        <w:jc w:val="left"/>
      </w:pPr>
      <w:r>
        <w:t xml:space="preserve"> </w:t>
      </w:r>
    </w:p>
    <w:p w14:paraId="4E0DB67B" w14:textId="77777777" w:rsidR="00A753A2" w:rsidRDefault="00D42923">
      <w:pPr>
        <w:spacing w:after="0" w:line="259" w:lineRule="auto"/>
        <w:ind w:left="0" w:firstLine="0"/>
        <w:jc w:val="left"/>
      </w:pPr>
      <w:r>
        <w:t xml:space="preserve"> </w:t>
      </w:r>
    </w:p>
    <w:p w14:paraId="7F1E6BB0" w14:textId="77777777" w:rsidR="00A753A2" w:rsidRDefault="00D42923">
      <w:pPr>
        <w:spacing w:after="0" w:line="259" w:lineRule="auto"/>
        <w:ind w:left="0" w:firstLine="0"/>
        <w:jc w:val="left"/>
      </w:pPr>
      <w:r>
        <w:t xml:space="preserve"> </w:t>
      </w:r>
    </w:p>
    <w:p w14:paraId="4D164B6D" w14:textId="77777777" w:rsidR="00A753A2" w:rsidRDefault="00D42923">
      <w:pPr>
        <w:spacing w:after="0" w:line="259" w:lineRule="auto"/>
        <w:ind w:left="0" w:firstLine="0"/>
        <w:jc w:val="left"/>
      </w:pPr>
      <w:r>
        <w:t xml:space="preserve"> </w:t>
      </w:r>
    </w:p>
    <w:p w14:paraId="6B58849D" w14:textId="77777777" w:rsidR="00A753A2" w:rsidRDefault="00D42923">
      <w:pPr>
        <w:spacing w:after="106" w:line="265" w:lineRule="auto"/>
        <w:ind w:left="785" w:right="780"/>
        <w:jc w:val="center"/>
      </w:pPr>
      <w:r>
        <w:rPr>
          <w:b/>
        </w:rPr>
        <w:t xml:space="preserve">THIRD REVISED AND RESTATED </w:t>
      </w:r>
      <w:bookmarkStart w:id="1" w:name="_GoBack"/>
      <w:bookmarkEnd w:id="1"/>
    </w:p>
    <w:p w14:paraId="3DE46A14" w14:textId="77777777" w:rsidR="00A753A2" w:rsidRDefault="00D42923">
      <w:pPr>
        <w:spacing w:after="112" w:line="259" w:lineRule="auto"/>
        <w:ind w:left="44" w:firstLine="0"/>
        <w:jc w:val="center"/>
      </w:pPr>
      <w:r>
        <w:rPr>
          <w:b/>
        </w:rPr>
        <w:t xml:space="preserve"> </w:t>
      </w:r>
    </w:p>
    <w:p w14:paraId="7EC66298" w14:textId="77777777" w:rsidR="00A753A2" w:rsidRDefault="00D42923">
      <w:pPr>
        <w:spacing w:after="106" w:line="265" w:lineRule="auto"/>
        <w:ind w:left="785" w:right="782"/>
        <w:jc w:val="center"/>
      </w:pPr>
      <w:r>
        <w:rPr>
          <w:b/>
        </w:rPr>
        <w:t xml:space="preserve">STATEMENT OF WORK NO. CW80384 </w:t>
      </w:r>
    </w:p>
    <w:p w14:paraId="1BC15F8D" w14:textId="77777777" w:rsidR="00A753A2" w:rsidRDefault="00D42923">
      <w:pPr>
        <w:spacing w:after="112" w:line="259" w:lineRule="auto"/>
        <w:ind w:left="44" w:firstLine="0"/>
        <w:jc w:val="center"/>
      </w:pPr>
      <w:r>
        <w:rPr>
          <w:b/>
        </w:rPr>
        <w:t xml:space="preserve"> </w:t>
      </w:r>
    </w:p>
    <w:p w14:paraId="647B614A" w14:textId="77777777" w:rsidR="00A753A2" w:rsidRDefault="00D42923">
      <w:pPr>
        <w:spacing w:after="106" w:line="265" w:lineRule="auto"/>
        <w:ind w:left="785" w:right="780"/>
        <w:jc w:val="center"/>
      </w:pPr>
      <w:r>
        <w:rPr>
          <w:b/>
        </w:rPr>
        <w:t xml:space="preserve">Dated  </w:t>
      </w:r>
    </w:p>
    <w:p w14:paraId="6C502F25" w14:textId="77777777" w:rsidR="00A753A2" w:rsidRDefault="00D42923">
      <w:pPr>
        <w:spacing w:after="112" w:line="259" w:lineRule="auto"/>
        <w:ind w:left="44" w:firstLine="0"/>
        <w:jc w:val="center"/>
      </w:pPr>
      <w:r>
        <w:rPr>
          <w:b/>
        </w:rPr>
        <w:t xml:space="preserve"> </w:t>
      </w:r>
    </w:p>
    <w:p w14:paraId="5B2D816C" w14:textId="77777777" w:rsidR="00A753A2" w:rsidRDefault="00D42923">
      <w:pPr>
        <w:spacing w:after="106" w:line="265" w:lineRule="auto"/>
        <w:ind w:left="785" w:right="782"/>
        <w:jc w:val="center"/>
      </w:pPr>
      <w:r>
        <w:rPr>
          <w:b/>
        </w:rPr>
        <w:t xml:space="preserve">January 1, 2019 </w:t>
      </w:r>
    </w:p>
    <w:p w14:paraId="7BCAE41F" w14:textId="77777777" w:rsidR="00A753A2" w:rsidRDefault="00D42923">
      <w:pPr>
        <w:spacing w:after="112" w:line="259" w:lineRule="auto"/>
        <w:ind w:left="44" w:firstLine="0"/>
        <w:jc w:val="center"/>
      </w:pPr>
      <w:r>
        <w:rPr>
          <w:b/>
        </w:rPr>
        <w:t xml:space="preserve"> </w:t>
      </w:r>
    </w:p>
    <w:p w14:paraId="319E7BF0" w14:textId="77777777" w:rsidR="00A753A2" w:rsidRDefault="00D42923">
      <w:pPr>
        <w:spacing w:after="106" w:line="265" w:lineRule="auto"/>
        <w:ind w:left="785" w:right="782"/>
        <w:jc w:val="center"/>
      </w:pPr>
      <w:r>
        <w:rPr>
          <w:b/>
        </w:rPr>
        <w:t xml:space="preserve">to  </w:t>
      </w:r>
    </w:p>
    <w:p w14:paraId="280577A3" w14:textId="77777777" w:rsidR="00A753A2" w:rsidRDefault="00D42923">
      <w:pPr>
        <w:spacing w:after="112" w:line="259" w:lineRule="auto"/>
        <w:ind w:left="44" w:firstLine="0"/>
        <w:jc w:val="center"/>
      </w:pPr>
      <w:r>
        <w:rPr>
          <w:b/>
        </w:rPr>
        <w:t xml:space="preserve"> </w:t>
      </w:r>
    </w:p>
    <w:p w14:paraId="74CB6CB2" w14:textId="77777777" w:rsidR="00A753A2" w:rsidRDefault="00D42923">
      <w:pPr>
        <w:spacing w:after="106" w:line="265" w:lineRule="auto"/>
        <w:ind w:left="785" w:right="779"/>
        <w:jc w:val="center"/>
      </w:pPr>
      <w:r>
        <w:rPr>
          <w:b/>
        </w:rPr>
        <w:t xml:space="preserve">Master Services Agreement No. MIN-13326 </w:t>
      </w:r>
    </w:p>
    <w:p w14:paraId="3B15E99E" w14:textId="77777777" w:rsidR="00A753A2" w:rsidRDefault="00D42923">
      <w:pPr>
        <w:spacing w:after="112" w:line="259" w:lineRule="auto"/>
        <w:ind w:left="44" w:firstLine="0"/>
        <w:jc w:val="center"/>
      </w:pPr>
      <w:r>
        <w:rPr>
          <w:b/>
        </w:rPr>
        <w:t xml:space="preserve"> </w:t>
      </w:r>
    </w:p>
    <w:p w14:paraId="52B01D1A" w14:textId="77777777" w:rsidR="00A753A2" w:rsidRDefault="00D42923">
      <w:pPr>
        <w:spacing w:after="106" w:line="265" w:lineRule="auto"/>
        <w:ind w:left="785" w:right="783"/>
        <w:jc w:val="center"/>
      </w:pPr>
      <w:r>
        <w:rPr>
          <w:b/>
        </w:rPr>
        <w:t xml:space="preserve">between </w:t>
      </w:r>
    </w:p>
    <w:p w14:paraId="49594BF5" w14:textId="77777777" w:rsidR="00A753A2" w:rsidRDefault="00D42923">
      <w:pPr>
        <w:spacing w:after="110" w:line="259" w:lineRule="auto"/>
        <w:ind w:left="44" w:firstLine="0"/>
        <w:jc w:val="center"/>
      </w:pPr>
      <w:r>
        <w:rPr>
          <w:b/>
        </w:rPr>
        <w:t xml:space="preserve"> </w:t>
      </w:r>
    </w:p>
    <w:p w14:paraId="01C3C3DC" w14:textId="77777777" w:rsidR="00A753A2" w:rsidRDefault="00D42923">
      <w:pPr>
        <w:spacing w:after="106" w:line="265" w:lineRule="auto"/>
        <w:ind w:left="785" w:right="783"/>
        <w:jc w:val="center"/>
      </w:pPr>
      <w:r>
        <w:rPr>
          <w:b/>
        </w:rPr>
        <w:t xml:space="preserve">Capital One Bank (Canada Branch) </w:t>
      </w:r>
    </w:p>
    <w:p w14:paraId="4E3D77D5" w14:textId="77777777" w:rsidR="00A753A2" w:rsidRDefault="00D42923">
      <w:pPr>
        <w:spacing w:after="112" w:line="259" w:lineRule="auto"/>
        <w:ind w:left="44" w:firstLine="0"/>
        <w:jc w:val="center"/>
      </w:pPr>
      <w:r>
        <w:rPr>
          <w:b/>
        </w:rPr>
        <w:t xml:space="preserve"> </w:t>
      </w:r>
    </w:p>
    <w:p w14:paraId="272B06F7" w14:textId="77777777" w:rsidR="00A753A2" w:rsidRDefault="00D42923">
      <w:pPr>
        <w:spacing w:after="106" w:line="265" w:lineRule="auto"/>
        <w:ind w:left="785" w:right="780"/>
        <w:jc w:val="center"/>
      </w:pPr>
      <w:r>
        <w:rPr>
          <w:b/>
        </w:rPr>
        <w:t xml:space="preserve">And </w:t>
      </w:r>
    </w:p>
    <w:p w14:paraId="38B70161" w14:textId="77777777" w:rsidR="00A753A2" w:rsidRDefault="00D42923">
      <w:pPr>
        <w:spacing w:after="126" w:line="259" w:lineRule="auto"/>
        <w:ind w:left="44" w:firstLine="0"/>
        <w:jc w:val="center"/>
      </w:pPr>
      <w:r>
        <w:rPr>
          <w:b/>
        </w:rPr>
        <w:t xml:space="preserve"> </w:t>
      </w:r>
    </w:p>
    <w:p w14:paraId="5FBCC34C" w14:textId="77777777" w:rsidR="00A753A2" w:rsidRDefault="00D42923">
      <w:pPr>
        <w:pStyle w:val="Heading2"/>
        <w:spacing w:after="326"/>
        <w:ind w:left="2379" w:right="0"/>
      </w:pPr>
      <w:r>
        <w:t>Concentrix Technologies Services (Canada) Limited</w:t>
      </w:r>
      <w:r>
        <w:rPr>
          <w:sz w:val="24"/>
        </w:rPr>
        <w:t xml:space="preserve"> </w:t>
      </w:r>
    </w:p>
    <w:p w14:paraId="679D2B60" w14:textId="77777777" w:rsidR="00A753A2" w:rsidRDefault="00D42923">
      <w:pPr>
        <w:spacing w:after="237" w:line="259" w:lineRule="auto"/>
        <w:ind w:left="44" w:firstLine="0"/>
        <w:jc w:val="center"/>
      </w:pPr>
      <w:r>
        <w:t xml:space="preserve"> </w:t>
      </w:r>
    </w:p>
    <w:p w14:paraId="1395E9E1" w14:textId="77777777" w:rsidR="00A753A2" w:rsidRDefault="00D42923">
      <w:pPr>
        <w:spacing w:after="0" w:line="259" w:lineRule="auto"/>
        <w:ind w:left="0" w:firstLine="0"/>
        <w:jc w:val="left"/>
      </w:pPr>
      <w:r>
        <w:rPr>
          <w:sz w:val="24"/>
        </w:rPr>
        <w:t xml:space="preserve"> </w:t>
      </w:r>
    </w:p>
    <w:p w14:paraId="793A14B5" w14:textId="77777777" w:rsidR="00894DF9" w:rsidRDefault="00894DF9">
      <w:pPr>
        <w:spacing w:after="0" w:line="265" w:lineRule="auto"/>
        <w:ind w:left="785" w:right="781"/>
        <w:jc w:val="center"/>
        <w:rPr>
          <w:ins w:id="2" w:author="Kari Holsten" w:date="2021-09-21T15:44:00Z"/>
          <w:b/>
        </w:rPr>
      </w:pPr>
    </w:p>
    <w:p w14:paraId="443957E5" w14:textId="77777777" w:rsidR="00894DF9" w:rsidRDefault="00894DF9">
      <w:pPr>
        <w:spacing w:after="0" w:line="265" w:lineRule="auto"/>
        <w:ind w:left="785" w:right="781"/>
        <w:jc w:val="center"/>
        <w:rPr>
          <w:ins w:id="3" w:author="Kari Holsten" w:date="2021-09-21T15:44:00Z"/>
          <w:b/>
        </w:rPr>
      </w:pPr>
    </w:p>
    <w:p w14:paraId="66EDB4A5" w14:textId="77777777" w:rsidR="00894DF9" w:rsidRDefault="00894DF9">
      <w:pPr>
        <w:spacing w:after="0" w:line="265" w:lineRule="auto"/>
        <w:ind w:left="785" w:right="781"/>
        <w:jc w:val="center"/>
        <w:rPr>
          <w:ins w:id="4" w:author="Kari Holsten" w:date="2021-09-21T15:44:00Z"/>
          <w:b/>
        </w:rPr>
      </w:pPr>
    </w:p>
    <w:p w14:paraId="48381095" w14:textId="77777777" w:rsidR="00894DF9" w:rsidRDefault="00894DF9">
      <w:pPr>
        <w:spacing w:after="0" w:line="265" w:lineRule="auto"/>
        <w:ind w:left="785" w:right="781"/>
        <w:jc w:val="center"/>
        <w:rPr>
          <w:ins w:id="5" w:author="Kari Holsten" w:date="2021-09-21T15:44:00Z"/>
          <w:b/>
        </w:rPr>
      </w:pPr>
    </w:p>
    <w:p w14:paraId="29E0FA86" w14:textId="77777777" w:rsidR="00894DF9" w:rsidRDefault="00894DF9">
      <w:pPr>
        <w:spacing w:after="0" w:line="265" w:lineRule="auto"/>
        <w:ind w:left="785" w:right="781"/>
        <w:jc w:val="center"/>
        <w:rPr>
          <w:ins w:id="6" w:author="Kari Holsten" w:date="2021-09-21T15:44:00Z"/>
          <w:b/>
        </w:rPr>
      </w:pPr>
    </w:p>
    <w:p w14:paraId="36F7AAB7" w14:textId="77777777" w:rsidR="00A753A2" w:rsidRDefault="00D42923">
      <w:pPr>
        <w:spacing w:after="0" w:line="265" w:lineRule="auto"/>
        <w:ind w:left="785" w:right="781"/>
        <w:jc w:val="center"/>
      </w:pPr>
      <w:r>
        <w:rPr>
          <w:b/>
        </w:rPr>
        <w:lastRenderedPageBreak/>
        <w:t xml:space="preserve">TABLE OF CONTENTS </w:t>
      </w:r>
    </w:p>
    <w:p w14:paraId="565D059F" w14:textId="77777777" w:rsidR="00A753A2" w:rsidRDefault="00D42923">
      <w:pPr>
        <w:spacing w:after="128" w:line="259" w:lineRule="auto"/>
        <w:ind w:left="44" w:firstLine="0"/>
        <w:jc w:val="center"/>
      </w:pPr>
      <w:r>
        <w:t xml:space="preserve"> </w:t>
      </w:r>
    </w:p>
    <w:p w14:paraId="49AD881E" w14:textId="77777777" w:rsidR="00A753A2" w:rsidRDefault="00D42923">
      <w:pPr>
        <w:numPr>
          <w:ilvl w:val="0"/>
          <w:numId w:val="1"/>
        </w:numPr>
        <w:spacing w:after="118"/>
        <w:ind w:hanging="480"/>
      </w:pPr>
      <w:r>
        <w:t>BACKGROUND AND OBJECTIVES ......................................................................................................... 3</w:t>
      </w:r>
      <w:r>
        <w:rPr>
          <w:sz w:val="24"/>
        </w:rPr>
        <w:t xml:space="preserve"> </w:t>
      </w:r>
    </w:p>
    <w:p w14:paraId="214BBB32" w14:textId="77777777" w:rsidR="00A753A2" w:rsidRDefault="00D42923">
      <w:pPr>
        <w:numPr>
          <w:ilvl w:val="0"/>
          <w:numId w:val="1"/>
        </w:numPr>
        <w:spacing w:after="10"/>
        <w:ind w:hanging="480"/>
      </w:pPr>
      <w:r>
        <w:t>DEFINITIONS ....................................................................................................................................... 3</w:t>
      </w:r>
      <w:r>
        <w:rPr>
          <w:sz w:val="24"/>
        </w:rPr>
        <w:t xml:space="preserve"> </w:t>
      </w:r>
    </w:p>
    <w:p w14:paraId="71592DE6" w14:textId="77777777" w:rsidR="00A753A2" w:rsidRDefault="00D42923">
      <w:pPr>
        <w:numPr>
          <w:ilvl w:val="1"/>
          <w:numId w:val="1"/>
        </w:numPr>
        <w:spacing w:after="10"/>
        <w:ind w:hanging="720"/>
      </w:pPr>
      <w:r>
        <w:t>Certain Definitions. ..................................................................................................................... 3</w:t>
      </w:r>
      <w:r>
        <w:rPr>
          <w:sz w:val="24"/>
        </w:rPr>
        <w:t xml:space="preserve"> </w:t>
      </w:r>
    </w:p>
    <w:p w14:paraId="0542CE5D" w14:textId="77777777" w:rsidR="00A753A2" w:rsidRDefault="00D42923">
      <w:pPr>
        <w:numPr>
          <w:ilvl w:val="1"/>
          <w:numId w:val="1"/>
        </w:numPr>
        <w:spacing w:after="118"/>
        <w:ind w:hanging="720"/>
      </w:pPr>
      <w:r>
        <w:t>Other Terms. .............................................................................................................................. 3</w:t>
      </w:r>
      <w:r>
        <w:rPr>
          <w:sz w:val="24"/>
        </w:rPr>
        <w:t xml:space="preserve"> </w:t>
      </w:r>
    </w:p>
    <w:p w14:paraId="6EF3785C" w14:textId="77777777" w:rsidR="00A753A2" w:rsidRDefault="00D42923">
      <w:pPr>
        <w:numPr>
          <w:ilvl w:val="0"/>
          <w:numId w:val="1"/>
        </w:numPr>
        <w:spacing w:after="10"/>
        <w:ind w:hanging="480"/>
      </w:pPr>
      <w:r>
        <w:t>SERVICES ............................................................................................................................................. 4</w:t>
      </w:r>
      <w:r>
        <w:rPr>
          <w:sz w:val="24"/>
        </w:rPr>
        <w:t xml:space="preserve"> </w:t>
      </w:r>
    </w:p>
    <w:p w14:paraId="0D5D5291" w14:textId="77777777" w:rsidR="00A753A2" w:rsidRDefault="00D42923">
      <w:pPr>
        <w:numPr>
          <w:ilvl w:val="1"/>
          <w:numId w:val="1"/>
        </w:numPr>
        <w:spacing w:after="10"/>
        <w:ind w:hanging="720"/>
      </w:pPr>
      <w:r>
        <w:t>Provision of Services. .................................................................................................................. 4</w:t>
      </w:r>
      <w:r>
        <w:rPr>
          <w:sz w:val="24"/>
        </w:rPr>
        <w:t xml:space="preserve"> </w:t>
      </w:r>
    </w:p>
    <w:p w14:paraId="503542F1" w14:textId="77777777" w:rsidR="00A753A2" w:rsidRDefault="00D42923">
      <w:pPr>
        <w:numPr>
          <w:ilvl w:val="1"/>
          <w:numId w:val="1"/>
        </w:numPr>
        <w:spacing w:after="118"/>
        <w:ind w:hanging="720"/>
      </w:pPr>
      <w:r>
        <w:t>Services Location(s). ................................................................................................................... 4</w:t>
      </w:r>
      <w:r>
        <w:rPr>
          <w:sz w:val="24"/>
        </w:rPr>
        <w:t xml:space="preserve"> </w:t>
      </w:r>
    </w:p>
    <w:p w14:paraId="2655EF38" w14:textId="77777777" w:rsidR="00A753A2" w:rsidRDefault="00D42923">
      <w:pPr>
        <w:numPr>
          <w:ilvl w:val="0"/>
          <w:numId w:val="1"/>
        </w:numPr>
        <w:spacing w:after="118"/>
        <w:ind w:hanging="480"/>
      </w:pPr>
      <w:r>
        <w:t xml:space="preserve">TERM ................................................................................................................................................... 4 </w:t>
      </w:r>
    </w:p>
    <w:p w14:paraId="49C6FEC0" w14:textId="77777777" w:rsidR="00A753A2" w:rsidRDefault="00D42923">
      <w:pPr>
        <w:numPr>
          <w:ilvl w:val="0"/>
          <w:numId w:val="1"/>
        </w:numPr>
        <w:spacing w:after="118"/>
        <w:ind w:hanging="480"/>
      </w:pPr>
      <w:r>
        <w:t>KEY SUPPLIER POSITIONS .................................................................................................................... 4</w:t>
      </w:r>
      <w:r>
        <w:rPr>
          <w:sz w:val="24"/>
        </w:rPr>
        <w:t xml:space="preserve"> </w:t>
      </w:r>
    </w:p>
    <w:p w14:paraId="7227E98F" w14:textId="77777777" w:rsidR="00A753A2" w:rsidRDefault="00D42923">
      <w:pPr>
        <w:numPr>
          <w:ilvl w:val="0"/>
          <w:numId w:val="1"/>
        </w:numPr>
        <w:spacing w:after="118"/>
        <w:ind w:hanging="480"/>
      </w:pPr>
      <w:r>
        <w:t>PERFORMANCE STANDARDS ............................................................................................................... 6</w:t>
      </w:r>
      <w:r>
        <w:rPr>
          <w:sz w:val="24"/>
        </w:rPr>
        <w:t xml:space="preserve"> </w:t>
      </w:r>
    </w:p>
    <w:p w14:paraId="0037FCAD" w14:textId="77777777" w:rsidR="00A753A2" w:rsidRDefault="00D42923">
      <w:pPr>
        <w:numPr>
          <w:ilvl w:val="0"/>
          <w:numId w:val="1"/>
        </w:numPr>
        <w:spacing w:after="10"/>
        <w:ind w:hanging="480"/>
      </w:pPr>
      <w:r>
        <w:t>PROJECT AND SOW MANAGEMENT .................................................................................................... 6</w:t>
      </w:r>
      <w:r>
        <w:rPr>
          <w:sz w:val="24"/>
        </w:rPr>
        <w:t xml:space="preserve"> </w:t>
      </w:r>
    </w:p>
    <w:p w14:paraId="7EE537B5" w14:textId="77777777" w:rsidR="00A753A2" w:rsidRDefault="00D42923">
      <w:pPr>
        <w:numPr>
          <w:ilvl w:val="1"/>
          <w:numId w:val="1"/>
        </w:numPr>
        <w:spacing w:after="10"/>
        <w:ind w:hanging="720"/>
      </w:pPr>
      <w:r>
        <w:t>SOW Contacts. ............................................................................................................................ 6</w:t>
      </w:r>
      <w:r>
        <w:rPr>
          <w:sz w:val="24"/>
        </w:rPr>
        <w:t xml:space="preserve"> </w:t>
      </w:r>
    </w:p>
    <w:p w14:paraId="3A972A2B" w14:textId="77777777" w:rsidR="00A753A2" w:rsidRDefault="00D42923">
      <w:pPr>
        <w:numPr>
          <w:ilvl w:val="1"/>
          <w:numId w:val="1"/>
        </w:numPr>
        <w:spacing w:after="10"/>
        <w:ind w:hanging="720"/>
      </w:pPr>
      <w:r>
        <w:t>Reports and Meetings. ................................................................................................................ 6</w:t>
      </w:r>
      <w:r>
        <w:rPr>
          <w:sz w:val="24"/>
        </w:rPr>
        <w:t xml:space="preserve"> </w:t>
      </w:r>
    </w:p>
    <w:p w14:paraId="54398ECF" w14:textId="77777777" w:rsidR="00A753A2" w:rsidRDefault="00D42923">
      <w:pPr>
        <w:numPr>
          <w:ilvl w:val="1"/>
          <w:numId w:val="1"/>
        </w:numPr>
        <w:spacing w:after="118"/>
        <w:ind w:hanging="720"/>
      </w:pPr>
      <w:r>
        <w:t>Approved Subcontractors. .......................................................................................................... 7</w:t>
      </w:r>
      <w:r>
        <w:rPr>
          <w:sz w:val="24"/>
        </w:rPr>
        <w:t xml:space="preserve"> </w:t>
      </w:r>
    </w:p>
    <w:p w14:paraId="3F287736" w14:textId="77777777" w:rsidR="00A753A2" w:rsidRDefault="00D42923">
      <w:pPr>
        <w:numPr>
          <w:ilvl w:val="0"/>
          <w:numId w:val="1"/>
        </w:numPr>
        <w:spacing w:after="118"/>
        <w:ind w:hanging="480"/>
      </w:pPr>
      <w:r>
        <w:t>CHARGES ............................................................................................................................................. 7</w:t>
      </w:r>
      <w:r>
        <w:rPr>
          <w:sz w:val="24"/>
        </w:rPr>
        <w:t xml:space="preserve"> </w:t>
      </w:r>
    </w:p>
    <w:p w14:paraId="0E722E8F" w14:textId="77777777" w:rsidR="00A753A2" w:rsidRDefault="00D42923">
      <w:pPr>
        <w:numPr>
          <w:ilvl w:val="0"/>
          <w:numId w:val="1"/>
        </w:numPr>
        <w:spacing w:after="102"/>
        <w:ind w:hanging="480"/>
      </w:pPr>
      <w:r>
        <w:t>CERTAIN PERSONNEL TERMS .............................................................................................................. 7</w:t>
      </w:r>
      <w:r>
        <w:rPr>
          <w:sz w:val="24"/>
        </w:rPr>
        <w:t xml:space="preserve"> </w:t>
      </w:r>
    </w:p>
    <w:p w14:paraId="4D70D28E" w14:textId="77777777" w:rsidR="00A753A2" w:rsidRDefault="00D42923">
      <w:pPr>
        <w:numPr>
          <w:ilvl w:val="0"/>
          <w:numId w:val="1"/>
        </w:numPr>
        <w:spacing w:after="10"/>
        <w:ind w:hanging="480"/>
      </w:pPr>
      <w:r>
        <w:t>CAPITAL ONE ASSETS ........................................................................................................................... 7</w:t>
      </w:r>
      <w:r>
        <w:rPr>
          <w:sz w:val="24"/>
        </w:rPr>
        <w:t xml:space="preserve"> </w:t>
      </w:r>
    </w:p>
    <w:p w14:paraId="7C4A6AAC" w14:textId="77777777" w:rsidR="00894DF9" w:rsidRDefault="00D42923">
      <w:pPr>
        <w:spacing w:after="10"/>
        <w:ind w:left="-5"/>
        <w:rPr>
          <w:ins w:id="7" w:author="Kari Holsten" w:date="2021-09-21T15:44:00Z"/>
          <w:b/>
        </w:rPr>
      </w:pPr>
      <w:r>
        <w:rPr>
          <w:b/>
        </w:rPr>
        <w:t xml:space="preserve"> </w:t>
      </w:r>
    </w:p>
    <w:p w14:paraId="4DEB4790" w14:textId="77777777" w:rsidR="00894DF9" w:rsidRDefault="00894DF9">
      <w:pPr>
        <w:spacing w:after="10"/>
        <w:ind w:left="-5"/>
        <w:rPr>
          <w:ins w:id="8" w:author="Kari Holsten" w:date="2021-09-21T15:44:00Z"/>
          <w:b/>
        </w:rPr>
      </w:pPr>
    </w:p>
    <w:p w14:paraId="56253B8C" w14:textId="77777777" w:rsidR="00894DF9" w:rsidRDefault="00894DF9">
      <w:pPr>
        <w:spacing w:after="10"/>
        <w:ind w:left="-5"/>
        <w:rPr>
          <w:ins w:id="9" w:author="Kari Holsten" w:date="2021-09-21T15:44:00Z"/>
          <w:b/>
        </w:rPr>
      </w:pPr>
    </w:p>
    <w:p w14:paraId="6D6A5AB3" w14:textId="77777777" w:rsidR="00894DF9" w:rsidRDefault="00894DF9">
      <w:pPr>
        <w:spacing w:after="10"/>
        <w:ind w:left="-5"/>
        <w:rPr>
          <w:ins w:id="10" w:author="Kari Holsten" w:date="2021-09-21T15:46:00Z"/>
          <w:b/>
        </w:rPr>
      </w:pPr>
    </w:p>
    <w:p w14:paraId="24267400" w14:textId="77777777" w:rsidR="00894DF9" w:rsidRDefault="00894DF9">
      <w:pPr>
        <w:spacing w:after="10"/>
        <w:ind w:left="-5"/>
        <w:rPr>
          <w:ins w:id="11" w:author="Kari Holsten" w:date="2021-09-21T15:46:00Z"/>
          <w:b/>
        </w:rPr>
      </w:pPr>
    </w:p>
    <w:p w14:paraId="723CD7EC" w14:textId="77777777" w:rsidR="00894DF9" w:rsidRDefault="00894DF9">
      <w:pPr>
        <w:spacing w:after="10"/>
        <w:ind w:left="-5"/>
        <w:rPr>
          <w:ins w:id="12" w:author="Kari Holsten" w:date="2021-09-21T15:46:00Z"/>
          <w:b/>
        </w:rPr>
      </w:pPr>
    </w:p>
    <w:p w14:paraId="23347438" w14:textId="77777777" w:rsidR="00894DF9" w:rsidRDefault="00894DF9">
      <w:pPr>
        <w:spacing w:after="10"/>
        <w:ind w:left="-5"/>
        <w:rPr>
          <w:ins w:id="13" w:author="Kari Holsten" w:date="2021-09-21T15:46:00Z"/>
          <w:b/>
        </w:rPr>
      </w:pPr>
    </w:p>
    <w:p w14:paraId="2E5B4902" w14:textId="77777777" w:rsidR="00894DF9" w:rsidRDefault="00894DF9">
      <w:pPr>
        <w:spacing w:after="10"/>
        <w:ind w:left="-5"/>
        <w:rPr>
          <w:ins w:id="14" w:author="Kari Holsten" w:date="2021-09-21T15:46:00Z"/>
          <w:b/>
        </w:rPr>
      </w:pPr>
    </w:p>
    <w:p w14:paraId="7F0CA232" w14:textId="77777777" w:rsidR="00894DF9" w:rsidRDefault="00894DF9">
      <w:pPr>
        <w:spacing w:after="10"/>
        <w:ind w:left="-5"/>
        <w:rPr>
          <w:ins w:id="15" w:author="Kari Holsten" w:date="2021-09-21T15:46:00Z"/>
          <w:b/>
        </w:rPr>
      </w:pPr>
    </w:p>
    <w:p w14:paraId="22B75B84" w14:textId="77777777" w:rsidR="00894DF9" w:rsidRDefault="00894DF9">
      <w:pPr>
        <w:spacing w:after="10"/>
        <w:ind w:left="-5"/>
        <w:rPr>
          <w:ins w:id="16" w:author="Kari Holsten" w:date="2021-09-21T15:46:00Z"/>
          <w:b/>
        </w:rPr>
      </w:pPr>
    </w:p>
    <w:p w14:paraId="6F3E9A76" w14:textId="77777777" w:rsidR="00894DF9" w:rsidRDefault="00894DF9">
      <w:pPr>
        <w:spacing w:after="10"/>
        <w:ind w:left="-5"/>
        <w:rPr>
          <w:ins w:id="17" w:author="Kari Holsten" w:date="2021-09-21T15:46:00Z"/>
          <w:b/>
        </w:rPr>
      </w:pPr>
    </w:p>
    <w:p w14:paraId="4FB893F5" w14:textId="77777777" w:rsidR="00894DF9" w:rsidRDefault="00894DF9">
      <w:pPr>
        <w:spacing w:after="10"/>
        <w:ind w:left="-5"/>
        <w:rPr>
          <w:ins w:id="18" w:author="Kari Holsten" w:date="2021-09-21T15:46:00Z"/>
          <w:b/>
        </w:rPr>
      </w:pPr>
    </w:p>
    <w:p w14:paraId="7710F7D7" w14:textId="77777777" w:rsidR="00894DF9" w:rsidRDefault="00894DF9">
      <w:pPr>
        <w:spacing w:after="10"/>
        <w:ind w:left="-5"/>
        <w:rPr>
          <w:ins w:id="19" w:author="Kari Holsten" w:date="2021-09-21T15:46:00Z"/>
          <w:b/>
        </w:rPr>
      </w:pPr>
    </w:p>
    <w:p w14:paraId="6100EB24" w14:textId="77777777" w:rsidR="00894DF9" w:rsidRDefault="00894DF9">
      <w:pPr>
        <w:spacing w:after="10"/>
        <w:ind w:left="-5"/>
        <w:rPr>
          <w:ins w:id="20" w:author="Kari Holsten" w:date="2021-09-21T15:46:00Z"/>
          <w:b/>
        </w:rPr>
      </w:pPr>
    </w:p>
    <w:p w14:paraId="7B499D9D" w14:textId="77777777" w:rsidR="00894DF9" w:rsidRDefault="00894DF9">
      <w:pPr>
        <w:spacing w:after="10"/>
        <w:ind w:left="-5"/>
        <w:rPr>
          <w:ins w:id="21" w:author="Kari Holsten" w:date="2021-09-21T15:46:00Z"/>
          <w:b/>
        </w:rPr>
      </w:pPr>
    </w:p>
    <w:p w14:paraId="5230928F" w14:textId="77777777" w:rsidR="00894DF9" w:rsidRDefault="00894DF9">
      <w:pPr>
        <w:spacing w:after="10"/>
        <w:ind w:left="-5"/>
        <w:rPr>
          <w:ins w:id="22" w:author="Kari Holsten" w:date="2021-09-21T15:46:00Z"/>
          <w:b/>
        </w:rPr>
      </w:pPr>
    </w:p>
    <w:p w14:paraId="2C7361F9" w14:textId="77777777" w:rsidR="00894DF9" w:rsidRDefault="00894DF9">
      <w:pPr>
        <w:spacing w:after="10"/>
        <w:ind w:left="-5"/>
        <w:rPr>
          <w:ins w:id="23" w:author="Kari Holsten" w:date="2021-09-21T15:46:00Z"/>
          <w:b/>
        </w:rPr>
      </w:pPr>
    </w:p>
    <w:p w14:paraId="6182681E" w14:textId="77777777" w:rsidR="00894DF9" w:rsidRDefault="00894DF9">
      <w:pPr>
        <w:spacing w:after="10"/>
        <w:ind w:left="-5"/>
        <w:rPr>
          <w:ins w:id="24" w:author="Kari Holsten" w:date="2021-09-21T15:46:00Z"/>
          <w:b/>
        </w:rPr>
      </w:pPr>
    </w:p>
    <w:p w14:paraId="62E13EDB" w14:textId="77777777" w:rsidR="00894DF9" w:rsidRDefault="00894DF9">
      <w:pPr>
        <w:spacing w:after="10"/>
        <w:ind w:left="-5"/>
        <w:rPr>
          <w:ins w:id="25" w:author="Kari Holsten" w:date="2021-09-21T15:46:00Z"/>
          <w:b/>
        </w:rPr>
      </w:pPr>
    </w:p>
    <w:p w14:paraId="76355057" w14:textId="77777777" w:rsidR="00894DF9" w:rsidRDefault="00894DF9">
      <w:pPr>
        <w:spacing w:after="10"/>
        <w:ind w:left="-5"/>
        <w:rPr>
          <w:ins w:id="26" w:author="Kari Holsten" w:date="2021-09-21T15:44:00Z"/>
          <w:b/>
        </w:rPr>
      </w:pPr>
    </w:p>
    <w:p w14:paraId="76581250" w14:textId="77777777" w:rsidR="00894DF9" w:rsidRDefault="00894DF9">
      <w:pPr>
        <w:spacing w:after="10"/>
        <w:ind w:left="-5"/>
        <w:rPr>
          <w:ins w:id="27" w:author="Kari Holsten" w:date="2021-09-21T15:44:00Z"/>
          <w:b/>
        </w:rPr>
      </w:pPr>
    </w:p>
    <w:p w14:paraId="2BC378E1" w14:textId="77777777" w:rsidR="00894DF9" w:rsidRDefault="00894DF9">
      <w:pPr>
        <w:spacing w:after="10"/>
        <w:ind w:left="-5"/>
        <w:rPr>
          <w:ins w:id="28" w:author="Kari Holsten" w:date="2021-09-21T15:44:00Z"/>
          <w:b/>
        </w:rPr>
      </w:pPr>
    </w:p>
    <w:p w14:paraId="05012649" w14:textId="77777777" w:rsidR="00A753A2" w:rsidRDefault="00D42923">
      <w:pPr>
        <w:spacing w:after="10"/>
        <w:ind w:left="-5"/>
      </w:pPr>
      <w:r>
        <w:rPr>
          <w:b/>
        </w:rPr>
        <w:lastRenderedPageBreak/>
        <w:t xml:space="preserve">EXHIBITS </w:t>
      </w:r>
    </w:p>
    <w:tbl>
      <w:tblPr>
        <w:tblStyle w:val="TableGrid"/>
        <w:tblW w:w="9411" w:type="dxa"/>
        <w:tblInd w:w="0" w:type="dxa"/>
        <w:tblCellMar>
          <w:top w:w="0" w:type="dxa"/>
          <w:left w:w="0" w:type="dxa"/>
          <w:bottom w:w="0" w:type="dxa"/>
          <w:right w:w="0" w:type="dxa"/>
        </w:tblCellMar>
        <w:tblLook w:val="04A0" w:firstRow="1" w:lastRow="0" w:firstColumn="1" w:lastColumn="0" w:noHBand="0" w:noVBand="1"/>
      </w:tblPr>
      <w:tblGrid>
        <w:gridCol w:w="2431"/>
        <w:gridCol w:w="6980"/>
      </w:tblGrid>
      <w:tr w:rsidR="00A753A2" w14:paraId="66DCC84A" w14:textId="77777777">
        <w:trPr>
          <w:trHeight w:val="516"/>
        </w:trPr>
        <w:tc>
          <w:tcPr>
            <w:tcW w:w="2431" w:type="dxa"/>
            <w:tcBorders>
              <w:top w:val="nil"/>
              <w:left w:val="nil"/>
              <w:bottom w:val="nil"/>
              <w:right w:val="nil"/>
            </w:tcBorders>
          </w:tcPr>
          <w:p w14:paraId="18266A21" w14:textId="77777777" w:rsidR="00A753A2" w:rsidRDefault="00D42923">
            <w:pPr>
              <w:spacing w:after="0" w:line="259" w:lineRule="auto"/>
              <w:ind w:left="0" w:firstLine="0"/>
              <w:jc w:val="left"/>
            </w:pPr>
            <w:r>
              <w:rPr>
                <w:b/>
              </w:rPr>
              <w:t xml:space="preserve"> </w:t>
            </w:r>
          </w:p>
          <w:p w14:paraId="14C242E4" w14:textId="77777777" w:rsidR="00A753A2" w:rsidRDefault="00D42923">
            <w:pPr>
              <w:spacing w:after="0" w:line="259" w:lineRule="auto"/>
              <w:ind w:left="0" w:firstLine="0"/>
              <w:jc w:val="left"/>
            </w:pPr>
            <w:r>
              <w:t xml:space="preserve"> </w:t>
            </w:r>
          </w:p>
        </w:tc>
        <w:tc>
          <w:tcPr>
            <w:tcW w:w="6980" w:type="dxa"/>
            <w:tcBorders>
              <w:top w:val="nil"/>
              <w:left w:val="nil"/>
              <w:bottom w:val="nil"/>
              <w:right w:val="nil"/>
            </w:tcBorders>
          </w:tcPr>
          <w:p w14:paraId="7B8CE291" w14:textId="77777777" w:rsidR="00A753A2" w:rsidRDefault="00A753A2">
            <w:pPr>
              <w:spacing w:after="160" w:line="259" w:lineRule="auto"/>
              <w:ind w:left="0" w:firstLine="0"/>
              <w:jc w:val="left"/>
            </w:pPr>
          </w:p>
        </w:tc>
      </w:tr>
      <w:tr w:rsidR="00A753A2" w14:paraId="42A39BAD" w14:textId="77777777">
        <w:trPr>
          <w:trHeight w:val="535"/>
        </w:trPr>
        <w:tc>
          <w:tcPr>
            <w:tcW w:w="2431" w:type="dxa"/>
            <w:tcBorders>
              <w:top w:val="nil"/>
              <w:left w:val="nil"/>
              <w:bottom w:val="nil"/>
              <w:right w:val="nil"/>
            </w:tcBorders>
          </w:tcPr>
          <w:p w14:paraId="3EFCA336" w14:textId="77777777" w:rsidR="00A753A2" w:rsidRDefault="00D42923">
            <w:pPr>
              <w:spacing w:after="0" w:line="259" w:lineRule="auto"/>
              <w:ind w:left="0" w:firstLine="0"/>
              <w:jc w:val="left"/>
            </w:pPr>
            <w:r>
              <w:rPr>
                <w:u w:val="single" w:color="000000"/>
              </w:rPr>
              <w:t>Exhibit 1</w:t>
            </w:r>
            <w:r>
              <w:t xml:space="preserve">: </w:t>
            </w:r>
          </w:p>
          <w:p w14:paraId="7D0E30C5" w14:textId="77777777" w:rsidR="00A753A2" w:rsidRDefault="00D42923">
            <w:pPr>
              <w:spacing w:after="0" w:line="259" w:lineRule="auto"/>
              <w:ind w:left="0" w:firstLine="0"/>
              <w:jc w:val="left"/>
            </w:pPr>
            <w:r>
              <w:t xml:space="preserve"> </w:t>
            </w:r>
          </w:p>
        </w:tc>
        <w:tc>
          <w:tcPr>
            <w:tcW w:w="6980" w:type="dxa"/>
            <w:tcBorders>
              <w:top w:val="nil"/>
              <w:left w:val="nil"/>
              <w:bottom w:val="nil"/>
              <w:right w:val="nil"/>
            </w:tcBorders>
          </w:tcPr>
          <w:p w14:paraId="2471F3D3" w14:textId="77777777" w:rsidR="00A753A2" w:rsidRDefault="00D42923">
            <w:pPr>
              <w:spacing w:after="0" w:line="259" w:lineRule="auto"/>
              <w:ind w:left="0" w:firstLine="0"/>
              <w:jc w:val="left"/>
            </w:pPr>
            <w:r>
              <w:t xml:space="preserve">Services </w:t>
            </w:r>
          </w:p>
        </w:tc>
      </w:tr>
      <w:tr w:rsidR="00A753A2" w14:paraId="2556A824" w14:textId="77777777">
        <w:trPr>
          <w:trHeight w:val="269"/>
        </w:trPr>
        <w:tc>
          <w:tcPr>
            <w:tcW w:w="2431" w:type="dxa"/>
            <w:tcBorders>
              <w:top w:val="nil"/>
              <w:left w:val="nil"/>
              <w:bottom w:val="nil"/>
              <w:right w:val="nil"/>
            </w:tcBorders>
          </w:tcPr>
          <w:p w14:paraId="19981444" w14:textId="77777777" w:rsidR="00A753A2" w:rsidRDefault="00D42923">
            <w:pPr>
              <w:tabs>
                <w:tab w:val="center" w:pos="850"/>
              </w:tabs>
              <w:spacing w:after="0" w:line="259" w:lineRule="auto"/>
              <w:ind w:left="0" w:firstLine="0"/>
              <w:jc w:val="left"/>
            </w:pPr>
            <w:r>
              <w:t xml:space="preserve"> </w:t>
            </w:r>
            <w:r>
              <w:tab/>
              <w:t xml:space="preserve">Annex 1-A: </w:t>
            </w:r>
          </w:p>
        </w:tc>
        <w:tc>
          <w:tcPr>
            <w:tcW w:w="6980" w:type="dxa"/>
            <w:tcBorders>
              <w:top w:val="nil"/>
              <w:left w:val="nil"/>
              <w:bottom w:val="nil"/>
              <w:right w:val="nil"/>
            </w:tcBorders>
          </w:tcPr>
          <w:p w14:paraId="7A4E3510" w14:textId="77777777" w:rsidR="00A753A2" w:rsidRDefault="00D42923">
            <w:pPr>
              <w:spacing w:after="0" w:line="259" w:lineRule="auto"/>
              <w:ind w:left="0" w:firstLine="0"/>
              <w:jc w:val="left"/>
            </w:pPr>
            <w:r>
              <w:t xml:space="preserve">Staffing and Planning </w:t>
            </w:r>
          </w:p>
        </w:tc>
      </w:tr>
      <w:tr w:rsidR="00A753A2" w14:paraId="29AB2581" w14:textId="77777777">
        <w:trPr>
          <w:trHeight w:val="269"/>
        </w:trPr>
        <w:tc>
          <w:tcPr>
            <w:tcW w:w="2431" w:type="dxa"/>
            <w:tcBorders>
              <w:top w:val="nil"/>
              <w:left w:val="nil"/>
              <w:bottom w:val="nil"/>
              <w:right w:val="nil"/>
            </w:tcBorders>
          </w:tcPr>
          <w:p w14:paraId="087D3457" w14:textId="77777777" w:rsidR="00A753A2" w:rsidRDefault="00D42923">
            <w:pPr>
              <w:tabs>
                <w:tab w:val="center" w:pos="817"/>
              </w:tabs>
              <w:spacing w:after="0" w:line="259" w:lineRule="auto"/>
              <w:ind w:left="0" w:firstLine="0"/>
              <w:jc w:val="left"/>
            </w:pPr>
            <w:r>
              <w:t xml:space="preserve"> </w:t>
            </w:r>
            <w:r>
              <w:tab/>
              <w:t xml:space="preserve">Annex 1-B </w:t>
            </w:r>
          </w:p>
        </w:tc>
        <w:tc>
          <w:tcPr>
            <w:tcW w:w="6980" w:type="dxa"/>
            <w:tcBorders>
              <w:top w:val="nil"/>
              <w:left w:val="nil"/>
              <w:bottom w:val="nil"/>
              <w:right w:val="nil"/>
            </w:tcBorders>
          </w:tcPr>
          <w:p w14:paraId="464D971E" w14:textId="77777777" w:rsidR="00A753A2" w:rsidRDefault="00D42923">
            <w:pPr>
              <w:spacing w:after="0" w:line="259" w:lineRule="auto"/>
              <w:ind w:left="0" w:firstLine="0"/>
              <w:jc w:val="left"/>
            </w:pPr>
            <w:r>
              <w:t xml:space="preserve">IT Incident Management/Change Control Procedures </w:t>
            </w:r>
          </w:p>
        </w:tc>
      </w:tr>
      <w:tr w:rsidR="00A753A2" w14:paraId="75145FC3" w14:textId="77777777">
        <w:trPr>
          <w:trHeight w:val="269"/>
        </w:trPr>
        <w:tc>
          <w:tcPr>
            <w:tcW w:w="2431" w:type="dxa"/>
            <w:tcBorders>
              <w:top w:val="nil"/>
              <w:left w:val="nil"/>
              <w:bottom w:val="nil"/>
              <w:right w:val="nil"/>
            </w:tcBorders>
          </w:tcPr>
          <w:p w14:paraId="25CA83E8" w14:textId="77777777" w:rsidR="00A753A2" w:rsidRDefault="00D42923">
            <w:pPr>
              <w:tabs>
                <w:tab w:val="center" w:pos="816"/>
              </w:tabs>
              <w:spacing w:after="0" w:line="259" w:lineRule="auto"/>
              <w:ind w:left="0" w:firstLine="0"/>
              <w:jc w:val="left"/>
            </w:pPr>
            <w:r>
              <w:t xml:space="preserve"> </w:t>
            </w:r>
            <w:r>
              <w:tab/>
              <w:t xml:space="preserve">Annex 1-C </w:t>
            </w:r>
          </w:p>
        </w:tc>
        <w:tc>
          <w:tcPr>
            <w:tcW w:w="6980" w:type="dxa"/>
            <w:tcBorders>
              <w:top w:val="nil"/>
              <w:left w:val="nil"/>
              <w:bottom w:val="nil"/>
              <w:right w:val="nil"/>
            </w:tcBorders>
          </w:tcPr>
          <w:p w14:paraId="65331E0A" w14:textId="77777777" w:rsidR="00A753A2" w:rsidRDefault="00D42923">
            <w:pPr>
              <w:spacing w:after="0" w:line="259" w:lineRule="auto"/>
              <w:ind w:left="0" w:firstLine="0"/>
              <w:jc w:val="left"/>
            </w:pPr>
            <w:r>
              <w:t xml:space="preserve">Operational Change Management </w:t>
            </w:r>
          </w:p>
        </w:tc>
      </w:tr>
      <w:tr w:rsidR="00A753A2" w14:paraId="7616D168" w14:textId="77777777">
        <w:trPr>
          <w:trHeight w:val="538"/>
        </w:trPr>
        <w:tc>
          <w:tcPr>
            <w:tcW w:w="2431" w:type="dxa"/>
            <w:tcBorders>
              <w:top w:val="nil"/>
              <w:left w:val="nil"/>
              <w:bottom w:val="nil"/>
              <w:right w:val="nil"/>
            </w:tcBorders>
          </w:tcPr>
          <w:p w14:paraId="29AABEE4" w14:textId="77777777" w:rsidR="00A753A2" w:rsidRDefault="00D42923">
            <w:pPr>
              <w:tabs>
                <w:tab w:val="center" w:pos="824"/>
              </w:tabs>
              <w:spacing w:after="0" w:line="259" w:lineRule="auto"/>
              <w:ind w:left="0" w:firstLine="0"/>
              <w:jc w:val="left"/>
            </w:pPr>
            <w:r>
              <w:t xml:space="preserve"> </w:t>
            </w:r>
            <w:r>
              <w:tab/>
              <w:t xml:space="preserve">Annex 1-D </w:t>
            </w:r>
          </w:p>
          <w:p w14:paraId="1669FED5" w14:textId="77777777" w:rsidR="00A753A2" w:rsidRDefault="00D42923">
            <w:pPr>
              <w:spacing w:after="0" w:line="259" w:lineRule="auto"/>
              <w:ind w:left="0" w:firstLine="0"/>
              <w:jc w:val="left"/>
            </w:pPr>
            <w:r>
              <w:t xml:space="preserve"> </w:t>
            </w:r>
            <w:r>
              <w:tab/>
              <w:t xml:space="preserve"> </w:t>
            </w:r>
          </w:p>
        </w:tc>
        <w:tc>
          <w:tcPr>
            <w:tcW w:w="6980" w:type="dxa"/>
            <w:tcBorders>
              <w:top w:val="nil"/>
              <w:left w:val="nil"/>
              <w:bottom w:val="nil"/>
              <w:right w:val="nil"/>
            </w:tcBorders>
          </w:tcPr>
          <w:p w14:paraId="7B61E839" w14:textId="77777777" w:rsidR="00A753A2" w:rsidRDefault="00D42923">
            <w:pPr>
              <w:spacing w:after="0" w:line="259" w:lineRule="auto"/>
              <w:ind w:left="0" w:firstLine="0"/>
              <w:jc w:val="left"/>
            </w:pPr>
            <w:r>
              <w:t xml:space="preserve">IT Service Level Standards </w:t>
            </w:r>
          </w:p>
        </w:tc>
      </w:tr>
      <w:tr w:rsidR="00A753A2" w14:paraId="4E7424A2" w14:textId="77777777">
        <w:trPr>
          <w:trHeight w:val="538"/>
        </w:trPr>
        <w:tc>
          <w:tcPr>
            <w:tcW w:w="2431" w:type="dxa"/>
            <w:tcBorders>
              <w:top w:val="nil"/>
              <w:left w:val="nil"/>
              <w:bottom w:val="nil"/>
              <w:right w:val="nil"/>
            </w:tcBorders>
          </w:tcPr>
          <w:p w14:paraId="646C88FA" w14:textId="77777777" w:rsidR="00A753A2" w:rsidRDefault="00D42923">
            <w:pPr>
              <w:spacing w:after="0" w:line="259" w:lineRule="auto"/>
              <w:ind w:left="0" w:firstLine="0"/>
              <w:jc w:val="left"/>
            </w:pPr>
            <w:r>
              <w:rPr>
                <w:u w:val="single" w:color="000000"/>
              </w:rPr>
              <w:t>Exhibit 2</w:t>
            </w:r>
            <w:r>
              <w:t xml:space="preserve">: </w:t>
            </w:r>
          </w:p>
          <w:p w14:paraId="32CFC4F3" w14:textId="77777777" w:rsidR="00A753A2" w:rsidRDefault="00D42923">
            <w:pPr>
              <w:spacing w:after="0" w:line="259" w:lineRule="auto"/>
              <w:ind w:left="0" w:firstLine="0"/>
              <w:jc w:val="left"/>
            </w:pPr>
            <w:r>
              <w:t xml:space="preserve"> </w:t>
            </w:r>
          </w:p>
        </w:tc>
        <w:tc>
          <w:tcPr>
            <w:tcW w:w="6980" w:type="dxa"/>
            <w:tcBorders>
              <w:top w:val="nil"/>
              <w:left w:val="nil"/>
              <w:bottom w:val="nil"/>
              <w:right w:val="nil"/>
            </w:tcBorders>
          </w:tcPr>
          <w:p w14:paraId="67C367DB" w14:textId="77777777" w:rsidR="00A753A2" w:rsidRDefault="00D42923">
            <w:pPr>
              <w:spacing w:after="0" w:line="259" w:lineRule="auto"/>
              <w:ind w:left="0" w:firstLine="0"/>
              <w:jc w:val="left"/>
            </w:pPr>
            <w:r>
              <w:t xml:space="preserve">Service Levels </w:t>
            </w:r>
          </w:p>
        </w:tc>
      </w:tr>
      <w:tr w:rsidR="00A753A2" w14:paraId="5D3D7A14" w14:textId="77777777">
        <w:trPr>
          <w:trHeight w:val="805"/>
        </w:trPr>
        <w:tc>
          <w:tcPr>
            <w:tcW w:w="2431" w:type="dxa"/>
            <w:tcBorders>
              <w:top w:val="nil"/>
              <w:left w:val="nil"/>
              <w:bottom w:val="nil"/>
              <w:right w:val="nil"/>
            </w:tcBorders>
          </w:tcPr>
          <w:p w14:paraId="58AE4027" w14:textId="77777777" w:rsidR="00A753A2" w:rsidRDefault="00D42923">
            <w:pPr>
              <w:tabs>
                <w:tab w:val="center" w:pos="821"/>
              </w:tabs>
              <w:spacing w:after="245" w:line="259" w:lineRule="auto"/>
              <w:ind w:left="0" w:firstLine="0"/>
              <w:jc w:val="left"/>
            </w:pPr>
            <w:r>
              <w:t xml:space="preserve"> </w:t>
            </w:r>
            <w:r>
              <w:tab/>
              <w:t xml:space="preserve">Annex 2-A </w:t>
            </w:r>
          </w:p>
          <w:p w14:paraId="2FE00830" w14:textId="77777777" w:rsidR="00A753A2" w:rsidRDefault="00D42923">
            <w:pPr>
              <w:spacing w:after="0" w:line="259" w:lineRule="auto"/>
              <w:ind w:left="0" w:firstLine="0"/>
              <w:jc w:val="left"/>
            </w:pPr>
            <w:r>
              <w:t xml:space="preserve"> </w:t>
            </w:r>
          </w:p>
        </w:tc>
        <w:tc>
          <w:tcPr>
            <w:tcW w:w="6980" w:type="dxa"/>
            <w:tcBorders>
              <w:top w:val="nil"/>
              <w:left w:val="nil"/>
              <w:bottom w:val="nil"/>
              <w:right w:val="nil"/>
            </w:tcBorders>
          </w:tcPr>
          <w:p w14:paraId="40A6E21E" w14:textId="77777777" w:rsidR="00A753A2" w:rsidRDefault="00D42923">
            <w:pPr>
              <w:spacing w:after="0" w:line="259" w:lineRule="auto"/>
              <w:ind w:left="0" w:firstLine="0"/>
              <w:jc w:val="left"/>
            </w:pPr>
            <w:r>
              <w:t xml:space="preserve">Service Levels, Performance Incentives and Service Level Credits for Customer Service </w:t>
            </w:r>
          </w:p>
        </w:tc>
      </w:tr>
      <w:tr w:rsidR="00A753A2" w14:paraId="705B784F" w14:textId="77777777">
        <w:trPr>
          <w:trHeight w:val="806"/>
        </w:trPr>
        <w:tc>
          <w:tcPr>
            <w:tcW w:w="2431" w:type="dxa"/>
            <w:tcBorders>
              <w:top w:val="nil"/>
              <w:left w:val="nil"/>
              <w:bottom w:val="nil"/>
              <w:right w:val="nil"/>
            </w:tcBorders>
          </w:tcPr>
          <w:p w14:paraId="1A8141A9" w14:textId="77777777" w:rsidR="00A753A2" w:rsidRDefault="00D42923">
            <w:pPr>
              <w:tabs>
                <w:tab w:val="center" w:pos="817"/>
              </w:tabs>
              <w:spacing w:after="261" w:line="259" w:lineRule="auto"/>
              <w:ind w:left="0" w:firstLine="0"/>
              <w:jc w:val="left"/>
            </w:pPr>
            <w:r>
              <w:t xml:space="preserve"> </w:t>
            </w:r>
            <w:r>
              <w:tab/>
              <w:t xml:space="preserve">Annex 2-B </w:t>
            </w:r>
          </w:p>
          <w:p w14:paraId="6BC0B58D" w14:textId="77777777" w:rsidR="00A753A2" w:rsidRDefault="00D42923">
            <w:pPr>
              <w:spacing w:after="0" w:line="259" w:lineRule="auto"/>
              <w:ind w:left="0" w:firstLine="0"/>
              <w:jc w:val="left"/>
            </w:pPr>
            <w:r>
              <w:t xml:space="preserve"> </w:t>
            </w:r>
            <w:r>
              <w:tab/>
              <w:t xml:space="preserve"> </w:t>
            </w:r>
          </w:p>
        </w:tc>
        <w:tc>
          <w:tcPr>
            <w:tcW w:w="6980" w:type="dxa"/>
            <w:tcBorders>
              <w:top w:val="nil"/>
              <w:left w:val="nil"/>
              <w:bottom w:val="nil"/>
              <w:right w:val="nil"/>
            </w:tcBorders>
          </w:tcPr>
          <w:p w14:paraId="5B01D529" w14:textId="77777777" w:rsidR="00A753A2" w:rsidRDefault="00D42923">
            <w:pPr>
              <w:spacing w:after="0" w:line="259" w:lineRule="auto"/>
              <w:ind w:left="0" w:firstLine="0"/>
            </w:pPr>
            <w:r>
              <w:t xml:space="preserve">Service Levels, Performance Incentives and Service Level Credits for Fraud Detection, Fraud Recovery and Fraud Back Office </w:t>
            </w:r>
          </w:p>
        </w:tc>
      </w:tr>
      <w:tr w:rsidR="00A753A2" w14:paraId="15CFE6F1" w14:textId="77777777">
        <w:trPr>
          <w:trHeight w:val="806"/>
        </w:trPr>
        <w:tc>
          <w:tcPr>
            <w:tcW w:w="2431" w:type="dxa"/>
            <w:tcBorders>
              <w:top w:val="nil"/>
              <w:left w:val="nil"/>
              <w:bottom w:val="nil"/>
              <w:right w:val="nil"/>
            </w:tcBorders>
          </w:tcPr>
          <w:p w14:paraId="0023568E" w14:textId="77777777" w:rsidR="00A753A2" w:rsidRDefault="00D42923">
            <w:pPr>
              <w:tabs>
                <w:tab w:val="center" w:pos="816"/>
              </w:tabs>
              <w:spacing w:after="0" w:line="259" w:lineRule="auto"/>
              <w:ind w:left="0" w:firstLine="0"/>
              <w:jc w:val="left"/>
            </w:pPr>
            <w:r>
              <w:t xml:space="preserve"> </w:t>
            </w:r>
            <w:r>
              <w:tab/>
              <w:t xml:space="preserve">Annex 2-C </w:t>
            </w:r>
          </w:p>
          <w:p w14:paraId="66BC2FC5" w14:textId="77777777" w:rsidR="00A753A2" w:rsidRDefault="00D42923">
            <w:pPr>
              <w:spacing w:after="0" w:line="259" w:lineRule="auto"/>
              <w:ind w:left="0" w:firstLine="0"/>
              <w:jc w:val="left"/>
            </w:pPr>
            <w:r>
              <w:t xml:space="preserve"> </w:t>
            </w:r>
          </w:p>
          <w:p w14:paraId="5C817C85" w14:textId="77777777" w:rsidR="00A753A2" w:rsidRDefault="00D42923">
            <w:pPr>
              <w:spacing w:after="0" w:line="259" w:lineRule="auto"/>
              <w:ind w:left="0" w:firstLine="0"/>
              <w:jc w:val="left"/>
            </w:pPr>
            <w:r>
              <w:t xml:space="preserve"> </w:t>
            </w:r>
          </w:p>
        </w:tc>
        <w:tc>
          <w:tcPr>
            <w:tcW w:w="6980" w:type="dxa"/>
            <w:tcBorders>
              <w:top w:val="nil"/>
              <w:left w:val="nil"/>
              <w:bottom w:val="nil"/>
              <w:right w:val="nil"/>
            </w:tcBorders>
          </w:tcPr>
          <w:p w14:paraId="6E92EE61" w14:textId="77777777" w:rsidR="00A753A2" w:rsidRDefault="00D42923">
            <w:pPr>
              <w:spacing w:after="0" w:line="259" w:lineRule="auto"/>
              <w:ind w:left="0" w:firstLine="0"/>
              <w:jc w:val="left"/>
            </w:pPr>
            <w:r>
              <w:t xml:space="preserve">Service Levels and Service Level Credits for Solutions Queue </w:t>
            </w:r>
          </w:p>
        </w:tc>
      </w:tr>
      <w:tr w:rsidR="00A753A2" w14:paraId="62760E80" w14:textId="77777777">
        <w:trPr>
          <w:trHeight w:val="269"/>
        </w:trPr>
        <w:tc>
          <w:tcPr>
            <w:tcW w:w="2431" w:type="dxa"/>
            <w:tcBorders>
              <w:top w:val="nil"/>
              <w:left w:val="nil"/>
              <w:bottom w:val="nil"/>
              <w:right w:val="nil"/>
            </w:tcBorders>
          </w:tcPr>
          <w:p w14:paraId="63DB6E03" w14:textId="77777777" w:rsidR="00A753A2" w:rsidRDefault="00D42923">
            <w:pPr>
              <w:spacing w:after="0" w:line="259" w:lineRule="auto"/>
              <w:ind w:left="0" w:firstLine="0"/>
              <w:jc w:val="left"/>
            </w:pPr>
            <w:r>
              <w:rPr>
                <w:u w:val="single" w:color="000000"/>
              </w:rPr>
              <w:t>Exhibit 3</w:t>
            </w:r>
            <w:r>
              <w:t xml:space="preserve">: </w:t>
            </w:r>
          </w:p>
        </w:tc>
        <w:tc>
          <w:tcPr>
            <w:tcW w:w="6980" w:type="dxa"/>
            <w:tcBorders>
              <w:top w:val="nil"/>
              <w:left w:val="nil"/>
              <w:bottom w:val="nil"/>
              <w:right w:val="nil"/>
            </w:tcBorders>
          </w:tcPr>
          <w:p w14:paraId="74184759" w14:textId="77777777" w:rsidR="00A753A2" w:rsidRDefault="00D42923">
            <w:pPr>
              <w:spacing w:after="0" w:line="259" w:lineRule="auto"/>
              <w:ind w:left="0" w:firstLine="0"/>
              <w:jc w:val="left"/>
            </w:pPr>
            <w:r>
              <w:t xml:space="preserve">Charges  </w:t>
            </w:r>
          </w:p>
        </w:tc>
      </w:tr>
      <w:tr w:rsidR="00A753A2" w14:paraId="4528C1AA" w14:textId="77777777">
        <w:trPr>
          <w:trHeight w:val="269"/>
        </w:trPr>
        <w:tc>
          <w:tcPr>
            <w:tcW w:w="2431" w:type="dxa"/>
            <w:tcBorders>
              <w:top w:val="nil"/>
              <w:left w:val="nil"/>
              <w:bottom w:val="nil"/>
              <w:right w:val="nil"/>
            </w:tcBorders>
          </w:tcPr>
          <w:p w14:paraId="6617375D" w14:textId="77777777" w:rsidR="00A753A2" w:rsidRDefault="00D42923">
            <w:pPr>
              <w:spacing w:after="0" w:line="259" w:lineRule="auto"/>
              <w:ind w:left="0" w:firstLine="0"/>
              <w:jc w:val="left"/>
            </w:pPr>
            <w:r>
              <w:rPr>
                <w:u w:val="single" w:color="000000"/>
              </w:rPr>
              <w:t>Exhibit 4</w:t>
            </w:r>
            <w:r>
              <w:t xml:space="preserve">: </w:t>
            </w:r>
          </w:p>
        </w:tc>
        <w:tc>
          <w:tcPr>
            <w:tcW w:w="6980" w:type="dxa"/>
            <w:tcBorders>
              <w:top w:val="nil"/>
              <w:left w:val="nil"/>
              <w:bottom w:val="nil"/>
              <w:right w:val="nil"/>
            </w:tcBorders>
          </w:tcPr>
          <w:p w14:paraId="23B3D616" w14:textId="77777777" w:rsidR="00A753A2" w:rsidRDefault="00D42923">
            <w:pPr>
              <w:spacing w:after="0" w:line="259" w:lineRule="auto"/>
              <w:ind w:left="0" w:firstLine="0"/>
              <w:jc w:val="left"/>
            </w:pPr>
            <w:r>
              <w:t xml:space="preserve">Training Services </w:t>
            </w:r>
          </w:p>
        </w:tc>
      </w:tr>
      <w:tr w:rsidR="00A753A2" w14:paraId="06983A4D" w14:textId="77777777">
        <w:trPr>
          <w:trHeight w:val="268"/>
        </w:trPr>
        <w:tc>
          <w:tcPr>
            <w:tcW w:w="2431" w:type="dxa"/>
            <w:tcBorders>
              <w:top w:val="nil"/>
              <w:left w:val="nil"/>
              <w:bottom w:val="nil"/>
              <w:right w:val="nil"/>
            </w:tcBorders>
          </w:tcPr>
          <w:p w14:paraId="479A6F06" w14:textId="77777777" w:rsidR="00A753A2" w:rsidRDefault="00D42923">
            <w:pPr>
              <w:spacing w:after="0" w:line="259" w:lineRule="auto"/>
              <w:ind w:left="0" w:firstLine="0"/>
              <w:jc w:val="left"/>
            </w:pPr>
            <w:r>
              <w:rPr>
                <w:u w:val="single" w:color="000000"/>
              </w:rPr>
              <w:t>Exhibit 5</w:t>
            </w:r>
            <w:r>
              <w:t xml:space="preserve">: </w:t>
            </w:r>
          </w:p>
        </w:tc>
        <w:tc>
          <w:tcPr>
            <w:tcW w:w="6980" w:type="dxa"/>
            <w:tcBorders>
              <w:top w:val="nil"/>
              <w:left w:val="nil"/>
              <w:bottom w:val="nil"/>
              <w:right w:val="nil"/>
            </w:tcBorders>
          </w:tcPr>
          <w:p w14:paraId="0AA211F9" w14:textId="77777777" w:rsidR="00A753A2" w:rsidRDefault="00D42923">
            <w:pPr>
              <w:spacing w:after="0" w:line="259" w:lineRule="auto"/>
              <w:ind w:left="0" w:firstLine="0"/>
              <w:jc w:val="left"/>
            </w:pPr>
            <w:r>
              <w:t xml:space="preserve">Reports  </w:t>
            </w:r>
          </w:p>
        </w:tc>
      </w:tr>
      <w:tr w:rsidR="00A753A2" w14:paraId="02A1119E" w14:textId="77777777">
        <w:trPr>
          <w:trHeight w:val="268"/>
        </w:trPr>
        <w:tc>
          <w:tcPr>
            <w:tcW w:w="2431" w:type="dxa"/>
            <w:tcBorders>
              <w:top w:val="nil"/>
              <w:left w:val="nil"/>
              <w:bottom w:val="nil"/>
              <w:right w:val="nil"/>
            </w:tcBorders>
          </w:tcPr>
          <w:p w14:paraId="19016255" w14:textId="77777777" w:rsidR="00A753A2" w:rsidRDefault="00D42923">
            <w:pPr>
              <w:spacing w:after="0" w:line="259" w:lineRule="auto"/>
              <w:ind w:left="0" w:firstLine="0"/>
              <w:jc w:val="left"/>
            </w:pPr>
            <w:r>
              <w:rPr>
                <w:u w:val="single" w:color="000000"/>
              </w:rPr>
              <w:t>Exhibit 6</w:t>
            </w:r>
            <w:r>
              <w:t xml:space="preserve">: </w:t>
            </w:r>
          </w:p>
        </w:tc>
        <w:tc>
          <w:tcPr>
            <w:tcW w:w="6980" w:type="dxa"/>
            <w:tcBorders>
              <w:top w:val="nil"/>
              <w:left w:val="nil"/>
              <w:bottom w:val="nil"/>
              <w:right w:val="nil"/>
            </w:tcBorders>
          </w:tcPr>
          <w:p w14:paraId="65261FDB" w14:textId="77777777" w:rsidR="00A753A2" w:rsidRDefault="00D42923">
            <w:pPr>
              <w:spacing w:after="0" w:line="259" w:lineRule="auto"/>
              <w:ind w:left="0" w:firstLine="0"/>
              <w:jc w:val="left"/>
            </w:pPr>
            <w:r>
              <w:t xml:space="preserve">Approved Subcontractors </w:t>
            </w:r>
          </w:p>
        </w:tc>
      </w:tr>
      <w:tr w:rsidR="00A753A2" w14:paraId="71BEE9E5" w14:textId="77777777">
        <w:trPr>
          <w:trHeight w:val="269"/>
        </w:trPr>
        <w:tc>
          <w:tcPr>
            <w:tcW w:w="2431" w:type="dxa"/>
            <w:tcBorders>
              <w:top w:val="nil"/>
              <w:left w:val="nil"/>
              <w:bottom w:val="nil"/>
              <w:right w:val="nil"/>
            </w:tcBorders>
          </w:tcPr>
          <w:p w14:paraId="782D93F1" w14:textId="77777777" w:rsidR="00A753A2" w:rsidRDefault="00D42923">
            <w:pPr>
              <w:spacing w:after="0" w:line="259" w:lineRule="auto"/>
              <w:ind w:left="0" w:firstLine="0"/>
              <w:jc w:val="left"/>
            </w:pPr>
            <w:r>
              <w:rPr>
                <w:u w:val="single" w:color="000000"/>
              </w:rPr>
              <w:t>Exhibit 7</w:t>
            </w:r>
            <w:r>
              <w:t xml:space="preserve">: </w:t>
            </w:r>
          </w:p>
        </w:tc>
        <w:tc>
          <w:tcPr>
            <w:tcW w:w="6980" w:type="dxa"/>
            <w:tcBorders>
              <w:top w:val="nil"/>
              <w:left w:val="nil"/>
              <w:bottom w:val="nil"/>
              <w:right w:val="nil"/>
            </w:tcBorders>
          </w:tcPr>
          <w:p w14:paraId="07917194" w14:textId="77777777" w:rsidR="00A753A2" w:rsidRDefault="00D42923">
            <w:pPr>
              <w:spacing w:after="0" w:line="259" w:lineRule="auto"/>
              <w:ind w:left="0" w:firstLine="0"/>
              <w:jc w:val="left"/>
            </w:pPr>
            <w:r>
              <w:t xml:space="preserve">Personnel Terms  </w:t>
            </w:r>
          </w:p>
        </w:tc>
      </w:tr>
      <w:tr w:rsidR="00A753A2" w14:paraId="270CE3D5" w14:textId="77777777">
        <w:trPr>
          <w:trHeight w:val="1025"/>
        </w:trPr>
        <w:tc>
          <w:tcPr>
            <w:tcW w:w="2431" w:type="dxa"/>
            <w:tcBorders>
              <w:top w:val="nil"/>
              <w:left w:val="nil"/>
              <w:bottom w:val="nil"/>
              <w:right w:val="nil"/>
            </w:tcBorders>
          </w:tcPr>
          <w:p w14:paraId="441FD9B2" w14:textId="77777777" w:rsidR="00A753A2" w:rsidRDefault="00D42923">
            <w:pPr>
              <w:spacing w:after="487" w:line="259" w:lineRule="auto"/>
              <w:ind w:left="0" w:firstLine="0"/>
              <w:jc w:val="left"/>
            </w:pPr>
            <w:r>
              <w:rPr>
                <w:u w:val="single" w:color="000000"/>
              </w:rPr>
              <w:t>Exhibit 8</w:t>
            </w:r>
            <w:r>
              <w:t xml:space="preserve">: </w:t>
            </w:r>
          </w:p>
          <w:p w14:paraId="14EF63E6" w14:textId="77777777" w:rsidR="00A753A2" w:rsidRDefault="00D42923">
            <w:pPr>
              <w:spacing w:after="0" w:line="259" w:lineRule="auto"/>
              <w:ind w:left="0" w:firstLine="0"/>
              <w:jc w:val="left"/>
            </w:pPr>
            <w:r>
              <w:rPr>
                <w:b/>
              </w:rPr>
              <w:t xml:space="preserve"> </w:t>
            </w:r>
          </w:p>
        </w:tc>
        <w:tc>
          <w:tcPr>
            <w:tcW w:w="6980" w:type="dxa"/>
            <w:tcBorders>
              <w:top w:val="nil"/>
              <w:left w:val="nil"/>
              <w:bottom w:val="nil"/>
              <w:right w:val="nil"/>
            </w:tcBorders>
          </w:tcPr>
          <w:p w14:paraId="3ED8270D" w14:textId="77777777" w:rsidR="00A753A2" w:rsidRDefault="00D42923">
            <w:pPr>
              <w:spacing w:after="98" w:line="259" w:lineRule="auto"/>
              <w:ind w:left="0" w:firstLine="0"/>
              <w:jc w:val="left"/>
            </w:pPr>
            <w:r>
              <w:t xml:space="preserve">Capital One Assets </w:t>
            </w:r>
          </w:p>
          <w:p w14:paraId="055EF5EB" w14:textId="77777777" w:rsidR="00A753A2" w:rsidRDefault="00D42923">
            <w:pPr>
              <w:spacing w:after="0" w:line="259" w:lineRule="auto"/>
              <w:ind w:left="2249" w:firstLine="0"/>
              <w:jc w:val="left"/>
            </w:pPr>
            <w:r>
              <w:rPr>
                <w:b/>
              </w:rPr>
              <w:t xml:space="preserve"> </w:t>
            </w:r>
          </w:p>
        </w:tc>
      </w:tr>
    </w:tbl>
    <w:p w14:paraId="348D2358" w14:textId="77777777" w:rsidR="00A753A2" w:rsidRDefault="00D42923">
      <w:pPr>
        <w:spacing w:after="0" w:line="259" w:lineRule="auto"/>
        <w:ind w:left="44" w:firstLine="0"/>
        <w:jc w:val="center"/>
      </w:pPr>
      <w:r>
        <w:rPr>
          <w:b/>
        </w:rPr>
        <w:t xml:space="preserve"> </w:t>
      </w:r>
    </w:p>
    <w:p w14:paraId="2591ACF4" w14:textId="77777777" w:rsidR="00894DF9" w:rsidRDefault="00894DF9">
      <w:pPr>
        <w:spacing w:after="106" w:line="265" w:lineRule="auto"/>
        <w:ind w:left="785" w:right="780"/>
        <w:jc w:val="center"/>
        <w:rPr>
          <w:ins w:id="29" w:author="Kari Holsten" w:date="2021-09-21T15:44:00Z"/>
          <w:b/>
        </w:rPr>
      </w:pPr>
    </w:p>
    <w:p w14:paraId="60A4D924" w14:textId="77777777" w:rsidR="00894DF9" w:rsidRDefault="00894DF9">
      <w:pPr>
        <w:spacing w:after="106" w:line="265" w:lineRule="auto"/>
        <w:ind w:left="785" w:right="780"/>
        <w:jc w:val="center"/>
        <w:rPr>
          <w:ins w:id="30" w:author="Kari Holsten" w:date="2021-09-21T15:44:00Z"/>
          <w:b/>
        </w:rPr>
      </w:pPr>
    </w:p>
    <w:p w14:paraId="2F2B2560" w14:textId="77777777" w:rsidR="00894DF9" w:rsidRDefault="00894DF9">
      <w:pPr>
        <w:spacing w:after="106" w:line="265" w:lineRule="auto"/>
        <w:ind w:left="785" w:right="780"/>
        <w:jc w:val="center"/>
        <w:rPr>
          <w:ins w:id="31" w:author="Kari Holsten" w:date="2021-09-21T15:44:00Z"/>
          <w:b/>
        </w:rPr>
      </w:pPr>
    </w:p>
    <w:p w14:paraId="2545B1E9" w14:textId="77777777" w:rsidR="00894DF9" w:rsidRDefault="00894DF9">
      <w:pPr>
        <w:spacing w:after="106" w:line="265" w:lineRule="auto"/>
        <w:ind w:left="785" w:right="780"/>
        <w:jc w:val="center"/>
        <w:rPr>
          <w:ins w:id="32" w:author="Kari Holsten" w:date="2021-09-21T15:44:00Z"/>
          <w:b/>
        </w:rPr>
      </w:pPr>
    </w:p>
    <w:p w14:paraId="7DC70FE8" w14:textId="77777777" w:rsidR="00894DF9" w:rsidRDefault="00894DF9">
      <w:pPr>
        <w:spacing w:after="106" w:line="265" w:lineRule="auto"/>
        <w:ind w:left="785" w:right="780"/>
        <w:jc w:val="center"/>
        <w:rPr>
          <w:ins w:id="33" w:author="Kari Holsten" w:date="2021-09-21T15:44:00Z"/>
          <w:b/>
        </w:rPr>
      </w:pPr>
    </w:p>
    <w:p w14:paraId="58BA366F" w14:textId="77777777" w:rsidR="00894DF9" w:rsidRDefault="00894DF9">
      <w:pPr>
        <w:spacing w:after="106" w:line="265" w:lineRule="auto"/>
        <w:ind w:left="785" w:right="780"/>
        <w:jc w:val="center"/>
        <w:rPr>
          <w:ins w:id="34" w:author="Kari Holsten" w:date="2021-09-21T15:44:00Z"/>
          <w:b/>
        </w:rPr>
      </w:pPr>
    </w:p>
    <w:p w14:paraId="7AC7239A" w14:textId="77777777" w:rsidR="00894DF9" w:rsidRDefault="00894DF9">
      <w:pPr>
        <w:spacing w:after="106" w:line="265" w:lineRule="auto"/>
        <w:ind w:left="785" w:right="780"/>
        <w:jc w:val="center"/>
        <w:rPr>
          <w:ins w:id="35" w:author="Kari Holsten" w:date="2021-09-21T15:44:00Z"/>
          <w:b/>
        </w:rPr>
      </w:pPr>
    </w:p>
    <w:p w14:paraId="44ADBEA2" w14:textId="77777777" w:rsidR="00894DF9" w:rsidRDefault="00894DF9">
      <w:pPr>
        <w:spacing w:after="106" w:line="265" w:lineRule="auto"/>
        <w:ind w:left="785" w:right="780"/>
        <w:jc w:val="center"/>
        <w:rPr>
          <w:ins w:id="36" w:author="Kari Holsten" w:date="2021-09-21T15:44:00Z"/>
          <w:b/>
        </w:rPr>
      </w:pPr>
    </w:p>
    <w:p w14:paraId="58773813" w14:textId="77777777" w:rsidR="00894DF9" w:rsidRDefault="00894DF9">
      <w:pPr>
        <w:spacing w:after="106" w:line="265" w:lineRule="auto"/>
        <w:ind w:left="785" w:right="780"/>
        <w:jc w:val="center"/>
        <w:rPr>
          <w:ins w:id="37" w:author="Kari Holsten" w:date="2021-09-21T15:44:00Z"/>
          <w:b/>
        </w:rPr>
      </w:pPr>
    </w:p>
    <w:p w14:paraId="70AF07F7" w14:textId="77777777" w:rsidR="00894DF9" w:rsidRDefault="00894DF9">
      <w:pPr>
        <w:spacing w:after="106" w:line="265" w:lineRule="auto"/>
        <w:ind w:left="785" w:right="780"/>
        <w:jc w:val="center"/>
        <w:rPr>
          <w:ins w:id="38" w:author="Kari Holsten" w:date="2021-09-21T15:44:00Z"/>
          <w:b/>
        </w:rPr>
      </w:pPr>
    </w:p>
    <w:p w14:paraId="05D1917C" w14:textId="77777777" w:rsidR="00A753A2" w:rsidRDefault="00D42923">
      <w:pPr>
        <w:spacing w:after="106" w:line="265" w:lineRule="auto"/>
        <w:ind w:left="785" w:right="780"/>
        <w:jc w:val="center"/>
      </w:pPr>
      <w:r>
        <w:rPr>
          <w:b/>
        </w:rPr>
        <w:lastRenderedPageBreak/>
        <w:t xml:space="preserve">THIRD REVISED AND RESTATED </w:t>
      </w:r>
    </w:p>
    <w:p w14:paraId="53C6F42C" w14:textId="77777777" w:rsidR="00A753A2" w:rsidRDefault="00D42923">
      <w:pPr>
        <w:spacing w:after="106" w:line="265" w:lineRule="auto"/>
        <w:ind w:left="785" w:right="782"/>
        <w:jc w:val="center"/>
      </w:pPr>
      <w:r>
        <w:rPr>
          <w:b/>
        </w:rPr>
        <w:t xml:space="preserve">STATEMENT OF WORK NO. CW80384 </w:t>
      </w:r>
    </w:p>
    <w:p w14:paraId="129229AF" w14:textId="77777777" w:rsidR="00A753A2" w:rsidRDefault="00D42923">
      <w:pPr>
        <w:spacing w:after="218" w:line="259" w:lineRule="auto"/>
        <w:ind w:left="44" w:firstLine="0"/>
        <w:jc w:val="center"/>
      </w:pPr>
      <w:r>
        <w:rPr>
          <w:b/>
        </w:rPr>
        <w:t xml:space="preserve"> </w:t>
      </w:r>
    </w:p>
    <w:p w14:paraId="0C55CF0E" w14:textId="77777777" w:rsidR="00A753A2" w:rsidRDefault="00D42923">
      <w:pPr>
        <w:ind w:left="-15" w:firstLine="720"/>
      </w:pPr>
      <w:r>
        <w:t>This THIRD REVISED AND RESTATED STATEMENT OF WORK (“SOW”), made and effective as of January 1, 2019 (the “</w:t>
      </w:r>
      <w:r>
        <w:rPr>
          <w:u w:val="single" w:color="000000"/>
        </w:rPr>
        <w:t>SOW Effective Date</w:t>
      </w:r>
      <w:r>
        <w:t>”), by and between Capital One Bank (Canada Branch), (“</w:t>
      </w:r>
      <w:r>
        <w:rPr>
          <w:u w:val="single" w:color="000000"/>
        </w:rPr>
        <w:t>Capital</w:t>
      </w:r>
      <w:r>
        <w:t xml:space="preserve"> </w:t>
      </w:r>
      <w:r>
        <w:rPr>
          <w:u w:val="single" w:color="000000"/>
        </w:rPr>
        <w:t>One</w:t>
      </w:r>
      <w:r>
        <w:t>”) and Concentrix Technologies Services (Canada) Limited, (the “</w:t>
      </w:r>
      <w:r>
        <w:rPr>
          <w:u w:val="single" w:color="000000"/>
        </w:rPr>
        <w:t>Supplier</w:t>
      </w:r>
      <w:r>
        <w:t>” or “</w:t>
      </w:r>
      <w:r>
        <w:rPr>
          <w:u w:val="single" w:color="000000"/>
        </w:rPr>
        <w:t>Concentrix</w:t>
      </w:r>
      <w:r>
        <w:t xml:space="preserve">”).  Capital One and Supplier may be referred to herein individually as a “party” and collectively as the “parties.”      </w:t>
      </w:r>
    </w:p>
    <w:p w14:paraId="52F51391" w14:textId="77777777" w:rsidR="00A753A2" w:rsidRDefault="00D42923">
      <w:pPr>
        <w:pStyle w:val="Heading2"/>
        <w:tabs>
          <w:tab w:val="center" w:pos="2185"/>
        </w:tabs>
        <w:spacing w:after="228"/>
        <w:ind w:left="-15" w:right="0" w:firstLine="0"/>
      </w:pPr>
      <w:r>
        <w:t>1.</w:t>
      </w:r>
      <w:r>
        <w:rPr>
          <w:rFonts w:ascii="Arial" w:eastAsia="Arial" w:hAnsi="Arial" w:cs="Arial"/>
        </w:rPr>
        <w:t xml:space="preserve"> </w:t>
      </w:r>
      <w:r>
        <w:rPr>
          <w:rFonts w:ascii="Arial" w:eastAsia="Arial" w:hAnsi="Arial" w:cs="Arial"/>
        </w:rPr>
        <w:tab/>
      </w:r>
      <w:r>
        <w:t xml:space="preserve">BACKGROUND AND OBJECTIVES </w:t>
      </w:r>
    </w:p>
    <w:p w14:paraId="1EFC8675" w14:textId="77777777" w:rsidR="00A753A2" w:rsidRDefault="00D42923">
      <w:pPr>
        <w:spacing w:after="232"/>
        <w:ind w:left="-15" w:firstLine="720"/>
      </w:pPr>
      <w:r>
        <w:rPr>
          <w:b/>
        </w:rPr>
        <w:t>WHEREAS,</w:t>
      </w:r>
      <w:r>
        <w:t xml:space="preserve"> the parties have previously entered into a Master Services Agreement dated 28 February 2005 and bearing the number MIN-13326, as previously amended, that contemplates the execution of one or more Statements of Work;   </w:t>
      </w:r>
    </w:p>
    <w:p w14:paraId="58BEF5BE" w14:textId="77777777" w:rsidR="00A753A2" w:rsidRDefault="00D42923">
      <w:pPr>
        <w:spacing w:after="232"/>
        <w:ind w:left="-15" w:firstLine="720"/>
      </w:pPr>
      <w:r>
        <w:rPr>
          <w:b/>
        </w:rPr>
        <w:t>WHEREAS</w:t>
      </w:r>
      <w:r>
        <w:t xml:space="preserve">, the parties have previously executed Statement of Work, CW80384, effective 1 September 2008, as previously amended; </w:t>
      </w:r>
      <w:r>
        <w:rPr>
          <w:b/>
        </w:rPr>
        <w:t xml:space="preserve"> </w:t>
      </w:r>
    </w:p>
    <w:p w14:paraId="30E65F8D" w14:textId="77777777" w:rsidR="00A753A2" w:rsidRDefault="00D42923">
      <w:pPr>
        <w:spacing w:after="232"/>
        <w:ind w:left="-15" w:firstLine="720"/>
      </w:pPr>
      <w:r>
        <w:rPr>
          <w:b/>
        </w:rPr>
        <w:t>WHEREAS,</w:t>
      </w:r>
      <w:r>
        <w:t xml:space="preserve"> Supplier represents that it has experience and is engaged in the business of providing customer relationship management and customer care services specifically including inbound customer service and general correspondence services;  </w:t>
      </w:r>
    </w:p>
    <w:p w14:paraId="10EC82C9" w14:textId="77777777" w:rsidR="00A753A2" w:rsidRDefault="00D42923">
      <w:pPr>
        <w:spacing w:after="232"/>
        <w:ind w:left="-15" w:firstLine="720"/>
      </w:pPr>
      <w:r>
        <w:rPr>
          <w:b/>
        </w:rPr>
        <w:t>WHEREAS,</w:t>
      </w:r>
      <w:r>
        <w:t xml:space="preserve"> Capital One desires that Supplier provide certain call center and customer care services, including inbound customer service and general correspondence services, for Capital One's Canadian business to be performed by Supplier; and </w:t>
      </w:r>
    </w:p>
    <w:p w14:paraId="5C621556" w14:textId="77777777" w:rsidR="00A753A2" w:rsidRDefault="00D42923">
      <w:pPr>
        <w:spacing w:after="232"/>
        <w:ind w:left="-15" w:firstLine="720"/>
      </w:pPr>
      <w:r>
        <w:rPr>
          <w:b/>
        </w:rPr>
        <w:t>WHEREAS,</w:t>
      </w:r>
      <w:r>
        <w:t xml:space="preserve"> Supplier is willing to provide such services on the terms and conditions stated in this Statement of Work. </w:t>
      </w:r>
    </w:p>
    <w:p w14:paraId="39D9668C" w14:textId="77777777" w:rsidR="00A753A2" w:rsidRDefault="00D42923">
      <w:pPr>
        <w:ind w:left="-15" w:firstLine="720"/>
      </w:pPr>
      <w:r>
        <w:rPr>
          <w:b/>
        </w:rPr>
        <w:t>NOW, THEREFORE</w:t>
      </w:r>
      <w:r>
        <w:t xml:space="preserve">, in consideration of the foregoing recitals and other good and valuable consideration, the adequacy of which the parties hereby acknowledge, the parties agree as follows: </w:t>
      </w:r>
    </w:p>
    <w:p w14:paraId="643FEEAF" w14:textId="77777777" w:rsidR="00A753A2" w:rsidRDefault="00D42923">
      <w:pPr>
        <w:pStyle w:val="Heading2"/>
        <w:tabs>
          <w:tab w:val="center" w:pos="1308"/>
        </w:tabs>
        <w:ind w:left="-15" w:right="0" w:firstLine="0"/>
      </w:pPr>
      <w:r>
        <w:t>2.</w:t>
      </w:r>
      <w:r>
        <w:rPr>
          <w:rFonts w:ascii="Arial" w:eastAsia="Arial" w:hAnsi="Arial" w:cs="Arial"/>
        </w:rPr>
        <w:t xml:space="preserve"> </w:t>
      </w:r>
      <w:r>
        <w:rPr>
          <w:rFonts w:ascii="Arial" w:eastAsia="Arial" w:hAnsi="Arial" w:cs="Arial"/>
        </w:rPr>
        <w:tab/>
      </w:r>
      <w:r>
        <w:t xml:space="preserve">DEFINITIONS </w:t>
      </w:r>
    </w:p>
    <w:p w14:paraId="03B4AA03" w14:textId="77777777" w:rsidR="00A753A2" w:rsidRDefault="00D42923">
      <w:pPr>
        <w:tabs>
          <w:tab w:val="center" w:pos="861"/>
          <w:tab w:val="center" w:pos="2303"/>
        </w:tabs>
        <w:spacing w:after="228"/>
        <w:ind w:left="0" w:firstLine="0"/>
        <w:jc w:val="left"/>
      </w:pPr>
      <w:r>
        <w:tab/>
      </w:r>
      <w:r>
        <w:rPr>
          <w:b/>
        </w:rPr>
        <w:t>2.1</w:t>
      </w:r>
      <w:r>
        <w:rPr>
          <w:rFonts w:ascii="Arial" w:eastAsia="Arial" w:hAnsi="Arial" w:cs="Arial"/>
          <w:b/>
        </w:rPr>
        <w:t xml:space="preserve"> </w:t>
      </w:r>
      <w:r>
        <w:rPr>
          <w:rFonts w:ascii="Arial" w:eastAsia="Arial" w:hAnsi="Arial" w:cs="Arial"/>
          <w:b/>
        </w:rPr>
        <w:tab/>
      </w:r>
      <w:r>
        <w:t xml:space="preserve">Certain Definitions. </w:t>
      </w:r>
    </w:p>
    <w:p w14:paraId="44EAE0EC" w14:textId="77777777" w:rsidR="00A753A2" w:rsidRDefault="00D42923">
      <w:pPr>
        <w:ind w:left="730"/>
      </w:pPr>
      <w:r>
        <w:t xml:space="preserve">As used in this Statement of Work with initial capitalization: </w:t>
      </w:r>
    </w:p>
    <w:p w14:paraId="01C3A18B" w14:textId="77777777" w:rsidR="00A753A2" w:rsidRDefault="00D42923">
      <w:pPr>
        <w:numPr>
          <w:ilvl w:val="0"/>
          <w:numId w:val="2"/>
        </w:numPr>
        <w:spacing w:after="5" w:line="249" w:lineRule="auto"/>
        <w:ind w:right="-6" w:hanging="721"/>
        <w:jc w:val="right"/>
      </w:pPr>
      <w:r>
        <w:t>“</w:t>
      </w:r>
      <w:r>
        <w:rPr>
          <w:u w:val="single" w:color="000000"/>
        </w:rPr>
        <w:t>Business</w:t>
      </w:r>
      <w:r>
        <w:t xml:space="preserve"> </w:t>
      </w:r>
      <w:r>
        <w:rPr>
          <w:u w:val="single" w:color="000000"/>
        </w:rPr>
        <w:t>Review</w:t>
      </w:r>
      <w:r>
        <w:t xml:space="preserve">” as used in this SOW (and not as used in the MSA or </w:t>
      </w:r>
    </w:p>
    <w:p w14:paraId="491902E0" w14:textId="77777777" w:rsidR="00A753A2" w:rsidRDefault="00D42923">
      <w:pPr>
        <w:ind w:left="730"/>
      </w:pPr>
      <w:r>
        <w:t xml:space="preserve">other SOWs) shall have the meaning provided in Section 7.2. </w:t>
      </w:r>
    </w:p>
    <w:p w14:paraId="5F9019C0" w14:textId="77777777" w:rsidR="00A753A2" w:rsidRDefault="00D42923">
      <w:pPr>
        <w:numPr>
          <w:ilvl w:val="0"/>
          <w:numId w:val="2"/>
        </w:numPr>
        <w:spacing w:after="5" w:line="249" w:lineRule="auto"/>
        <w:ind w:right="-6" w:hanging="721"/>
        <w:jc w:val="right"/>
      </w:pPr>
      <w:r>
        <w:t>“</w:t>
      </w:r>
      <w:r>
        <w:rPr>
          <w:u w:val="single" w:color="000000"/>
        </w:rPr>
        <w:t>Services</w:t>
      </w:r>
      <w:r>
        <w:t xml:space="preserve">” for purposes of this SOW only (and not as used in the MSA or </w:t>
      </w:r>
    </w:p>
    <w:p w14:paraId="3638CB71" w14:textId="77777777" w:rsidR="00A753A2" w:rsidRDefault="00D42923">
      <w:pPr>
        <w:ind w:left="730"/>
      </w:pPr>
      <w:r>
        <w:t xml:space="preserve">other SOWs) shall have the meaning provided in Section 3.1(a). </w:t>
      </w:r>
    </w:p>
    <w:p w14:paraId="3BE18F15" w14:textId="77777777" w:rsidR="00A753A2" w:rsidRDefault="00D42923">
      <w:pPr>
        <w:tabs>
          <w:tab w:val="center" w:pos="861"/>
          <w:tab w:val="center" w:pos="2031"/>
        </w:tabs>
        <w:spacing w:after="228"/>
        <w:ind w:left="0" w:firstLine="0"/>
        <w:jc w:val="left"/>
      </w:pPr>
      <w:r>
        <w:tab/>
      </w:r>
      <w:r>
        <w:rPr>
          <w:b/>
        </w:rPr>
        <w:t>2.2</w:t>
      </w:r>
      <w:r>
        <w:rPr>
          <w:rFonts w:ascii="Arial" w:eastAsia="Arial" w:hAnsi="Arial" w:cs="Arial"/>
          <w:b/>
        </w:rPr>
        <w:t xml:space="preserve"> </w:t>
      </w:r>
      <w:r>
        <w:rPr>
          <w:rFonts w:ascii="Arial" w:eastAsia="Arial" w:hAnsi="Arial" w:cs="Arial"/>
          <w:b/>
        </w:rPr>
        <w:tab/>
      </w:r>
      <w:r>
        <w:t xml:space="preserve">Other Terms. </w:t>
      </w:r>
    </w:p>
    <w:p w14:paraId="573AFB15" w14:textId="77777777" w:rsidR="00A753A2" w:rsidRDefault="00D42923">
      <w:pPr>
        <w:ind w:left="720" w:firstLine="720"/>
      </w:pPr>
      <w:r>
        <w:lastRenderedPageBreak/>
        <w:t xml:space="preserve">Other capitalized terms used in this Statement of Work shall be as defined in context in this Statement of Work or shall have the meanings given them elsewhere in the MSA. </w:t>
      </w:r>
    </w:p>
    <w:p w14:paraId="0CBF4866" w14:textId="77777777" w:rsidR="00A753A2" w:rsidRDefault="00D42923">
      <w:pPr>
        <w:pStyle w:val="Heading2"/>
        <w:tabs>
          <w:tab w:val="center" w:pos="1147"/>
        </w:tabs>
        <w:ind w:left="-15" w:right="0" w:firstLine="0"/>
      </w:pPr>
      <w:r>
        <w:t>3.</w:t>
      </w:r>
      <w:r>
        <w:rPr>
          <w:rFonts w:ascii="Arial" w:eastAsia="Arial" w:hAnsi="Arial" w:cs="Arial"/>
        </w:rPr>
        <w:t xml:space="preserve"> </w:t>
      </w:r>
      <w:r>
        <w:rPr>
          <w:rFonts w:ascii="Arial" w:eastAsia="Arial" w:hAnsi="Arial" w:cs="Arial"/>
        </w:rPr>
        <w:tab/>
      </w:r>
      <w:r>
        <w:t xml:space="preserve">SERVICES </w:t>
      </w:r>
    </w:p>
    <w:p w14:paraId="21491685" w14:textId="77777777" w:rsidR="00A753A2" w:rsidRDefault="00D42923">
      <w:pPr>
        <w:tabs>
          <w:tab w:val="center" w:pos="861"/>
          <w:tab w:val="center" w:pos="2385"/>
        </w:tabs>
        <w:ind w:left="0" w:firstLine="0"/>
        <w:jc w:val="left"/>
      </w:pPr>
      <w:r>
        <w:tab/>
      </w:r>
      <w:r>
        <w:rPr>
          <w:b/>
        </w:rPr>
        <w:t>3.1</w:t>
      </w:r>
      <w:r>
        <w:rPr>
          <w:rFonts w:ascii="Arial" w:eastAsia="Arial" w:hAnsi="Arial" w:cs="Arial"/>
          <w:b/>
        </w:rPr>
        <w:t xml:space="preserve"> </w:t>
      </w:r>
      <w:r>
        <w:rPr>
          <w:rFonts w:ascii="Arial" w:eastAsia="Arial" w:hAnsi="Arial" w:cs="Arial"/>
          <w:b/>
        </w:rPr>
        <w:tab/>
      </w:r>
      <w:r>
        <w:t xml:space="preserve">Provision of Services. </w:t>
      </w:r>
    </w:p>
    <w:p w14:paraId="0BF1BF44" w14:textId="77777777" w:rsidR="00A753A2" w:rsidRDefault="00D42923">
      <w:pPr>
        <w:numPr>
          <w:ilvl w:val="0"/>
          <w:numId w:val="3"/>
        </w:numPr>
        <w:spacing w:after="5" w:line="249" w:lineRule="auto"/>
        <w:ind w:right="-6" w:hanging="721"/>
        <w:jc w:val="right"/>
      </w:pPr>
      <w:r>
        <w:t>Beginning on the SOW Effective Date,</w:t>
      </w:r>
      <w:r>
        <w:rPr>
          <w:b/>
        </w:rPr>
        <w:t xml:space="preserve"> </w:t>
      </w:r>
      <w:r>
        <w:t xml:space="preserve">Supplier shall provide the services, </w:t>
      </w:r>
    </w:p>
    <w:p w14:paraId="54434A1A" w14:textId="77777777" w:rsidR="00A753A2" w:rsidRDefault="00D42923">
      <w:pPr>
        <w:spacing w:after="0"/>
        <w:ind w:left="730"/>
      </w:pPr>
      <w:r>
        <w:t>functions and responsibilities for Capital One's Canadian business described in this SOW and its Exhibits, as they may evolve during the SOW Term and as they may be supplemented, enhanced, modified or replaced (the “</w:t>
      </w:r>
      <w:r>
        <w:rPr>
          <w:u w:val="single" w:color="000000"/>
        </w:rPr>
        <w:t>Services</w:t>
      </w:r>
      <w:r>
        <w:t xml:space="preserve">”).  To the extent that other Statements of Work under the MSA have previously authorized services for Capital One's Canadian business, such pre-existing </w:t>
      </w:r>
    </w:p>
    <w:p w14:paraId="347E9C57" w14:textId="77777777" w:rsidR="00A753A2" w:rsidRDefault="00D42923">
      <w:pPr>
        <w:ind w:left="730"/>
      </w:pPr>
      <w:r>
        <w:t xml:space="preserve">Statements of Work shall be superseded by this Statement of Work as of the SOW Effective Date.  </w:t>
      </w:r>
    </w:p>
    <w:p w14:paraId="784087B9" w14:textId="77777777" w:rsidR="00A753A2" w:rsidRDefault="00D42923">
      <w:pPr>
        <w:numPr>
          <w:ilvl w:val="0"/>
          <w:numId w:val="3"/>
        </w:numPr>
        <w:spacing w:after="5" w:line="249" w:lineRule="auto"/>
        <w:ind w:right="-6" w:hanging="721"/>
        <w:jc w:val="right"/>
      </w:pPr>
      <w:r>
        <w:t xml:space="preserve">The Services shall also include any implied services described in Section </w:t>
      </w:r>
    </w:p>
    <w:p w14:paraId="5EA3C768" w14:textId="77777777" w:rsidR="00A753A2" w:rsidRDefault="00D42923">
      <w:pPr>
        <w:numPr>
          <w:ilvl w:val="0"/>
          <w:numId w:val="4"/>
        </w:numPr>
        <w:ind w:hanging="168"/>
      </w:pPr>
      <w:r>
        <w:t xml:space="preserve">1(d) of the MSA. </w:t>
      </w:r>
    </w:p>
    <w:p w14:paraId="4C25BCB8" w14:textId="77777777" w:rsidR="00A753A2" w:rsidRDefault="00D42923">
      <w:pPr>
        <w:tabs>
          <w:tab w:val="center" w:pos="861"/>
          <w:tab w:val="center" w:pos="2347"/>
        </w:tabs>
        <w:spacing w:after="228"/>
        <w:ind w:left="0" w:firstLine="0"/>
        <w:jc w:val="left"/>
      </w:pPr>
      <w:r>
        <w:tab/>
      </w:r>
      <w:r>
        <w:rPr>
          <w:b/>
        </w:rPr>
        <w:t>3.2</w:t>
      </w:r>
      <w:r>
        <w:rPr>
          <w:rFonts w:ascii="Arial" w:eastAsia="Arial" w:hAnsi="Arial" w:cs="Arial"/>
          <w:b/>
        </w:rPr>
        <w:t xml:space="preserve"> </w:t>
      </w:r>
      <w:r>
        <w:rPr>
          <w:rFonts w:ascii="Arial" w:eastAsia="Arial" w:hAnsi="Arial" w:cs="Arial"/>
          <w:b/>
        </w:rPr>
        <w:tab/>
      </w:r>
      <w:r>
        <w:t xml:space="preserve">Services Location(s). </w:t>
      </w:r>
    </w:p>
    <w:p w14:paraId="5EC5B3D0" w14:textId="77777777" w:rsidR="00A753A2" w:rsidRDefault="00D42923">
      <w:pPr>
        <w:ind w:left="730"/>
      </w:pPr>
      <w:r>
        <w:t>Supplier shall deliver the Services from its facilities located at the list of delivery locations provided by Supplier to Capital One.  Supplier must obtain Capital One’s prior written approval to change such delivery location(s), which approval Capital One may withhold in its sole discretion. Each such approved location shall be deemed a “</w:t>
      </w:r>
      <w:r>
        <w:rPr>
          <w:u w:val="single" w:color="000000"/>
        </w:rPr>
        <w:t>Supplier</w:t>
      </w:r>
      <w:r>
        <w:t xml:space="preserve"> </w:t>
      </w:r>
      <w:r>
        <w:rPr>
          <w:u w:val="single" w:color="000000"/>
        </w:rPr>
        <w:t>Facility</w:t>
      </w:r>
      <w:r>
        <w:t xml:space="preserve">”. </w:t>
      </w:r>
    </w:p>
    <w:p w14:paraId="61900BA7" w14:textId="77777777" w:rsidR="00A753A2" w:rsidRDefault="00D42923">
      <w:pPr>
        <w:pStyle w:val="Heading2"/>
        <w:tabs>
          <w:tab w:val="center" w:pos="988"/>
        </w:tabs>
        <w:spacing w:after="10"/>
        <w:ind w:left="-15" w:right="0" w:firstLine="0"/>
      </w:pPr>
      <w:r>
        <w:t>4.</w:t>
      </w:r>
      <w:r>
        <w:rPr>
          <w:rFonts w:ascii="Arial" w:eastAsia="Arial" w:hAnsi="Arial" w:cs="Arial"/>
        </w:rPr>
        <w:t xml:space="preserve"> </w:t>
      </w:r>
      <w:r>
        <w:rPr>
          <w:rFonts w:ascii="Arial" w:eastAsia="Arial" w:hAnsi="Arial" w:cs="Arial"/>
        </w:rPr>
        <w:tab/>
      </w:r>
      <w:r>
        <w:t xml:space="preserve">TERM  </w:t>
      </w:r>
    </w:p>
    <w:p w14:paraId="6E1BDE61"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3E2F31D7" w14:textId="77777777" w:rsidR="00A753A2" w:rsidRDefault="00D42923">
      <w:pPr>
        <w:ind w:left="-5"/>
      </w:pPr>
      <w:r>
        <w:t>The term of this SOW shall begin on the SOW Effective Date and shall expire on January 1, 2022, unless terminated earlier in accordance with the MSA or this SOW (such period, the “</w:t>
      </w:r>
      <w:r>
        <w:rPr>
          <w:u w:val="single" w:color="000000"/>
        </w:rPr>
        <w:t>SOW</w:t>
      </w:r>
      <w:r>
        <w:t xml:space="preserve"> </w:t>
      </w:r>
      <w:r>
        <w:rPr>
          <w:u w:val="single" w:color="000000"/>
        </w:rPr>
        <w:t>Term</w:t>
      </w:r>
      <w:r>
        <w:t>”).  Capital One may extend the SOW Term by giving Supplier 180 days’ notice prior to the expiration date of the SOW. The parties shall mutually agree to any revised terms and conditions for any extension period, including fees, no later than ninety (90) days prior to the expiration of the SOW Term, otherwise the SOW shall naturally expire, notwithstanding Section 21.7, “Extension of Termination/Expiration Effective Date” of the MSA,</w:t>
      </w:r>
      <w:r>
        <w:rPr>
          <w:rFonts w:ascii="Bookman Old Style" w:eastAsia="Bookman Old Style" w:hAnsi="Bookman Old Style" w:cs="Bookman Old Style"/>
          <w:b/>
        </w:rPr>
        <w:t xml:space="preserve"> </w:t>
      </w:r>
      <w:r>
        <w:t xml:space="preserve">and the parties shall act in accordance with Section 21.8, “Termination/Expiration Assistance” of the MSA. </w:t>
      </w:r>
    </w:p>
    <w:p w14:paraId="3397CFA9" w14:textId="77777777" w:rsidR="00A753A2" w:rsidRDefault="00D42923">
      <w:pPr>
        <w:pStyle w:val="Heading2"/>
        <w:tabs>
          <w:tab w:val="center" w:pos="1871"/>
        </w:tabs>
        <w:spacing w:after="228"/>
        <w:ind w:left="-15" w:right="0" w:firstLine="0"/>
      </w:pPr>
      <w:r>
        <w:t>5.</w:t>
      </w:r>
      <w:r>
        <w:rPr>
          <w:rFonts w:ascii="Arial" w:eastAsia="Arial" w:hAnsi="Arial" w:cs="Arial"/>
        </w:rPr>
        <w:t xml:space="preserve"> </w:t>
      </w:r>
      <w:r>
        <w:rPr>
          <w:rFonts w:ascii="Arial" w:eastAsia="Arial" w:hAnsi="Arial" w:cs="Arial"/>
        </w:rPr>
        <w:tab/>
      </w:r>
      <w:r>
        <w:t xml:space="preserve">KEY SUPPLIER POSITIONS </w:t>
      </w:r>
    </w:p>
    <w:p w14:paraId="620655F7" w14:textId="77777777" w:rsidR="00A753A2" w:rsidRDefault="00D42923">
      <w:pPr>
        <w:spacing w:after="10"/>
        <w:ind w:left="730"/>
      </w:pPr>
      <w:r>
        <w:t xml:space="preserve">The Key Supplier Positions for this SOW are: </w:t>
      </w:r>
    </w:p>
    <w:tbl>
      <w:tblPr>
        <w:tblStyle w:val="TableGrid"/>
        <w:tblW w:w="8210" w:type="dxa"/>
        <w:tblInd w:w="1536" w:type="dxa"/>
        <w:tblCellMar>
          <w:top w:w="55" w:type="dxa"/>
          <w:left w:w="0" w:type="dxa"/>
          <w:bottom w:w="0" w:type="dxa"/>
          <w:right w:w="59" w:type="dxa"/>
        </w:tblCellMar>
        <w:tblLook w:val="04A0" w:firstRow="1" w:lastRow="0" w:firstColumn="1" w:lastColumn="0" w:noHBand="0" w:noVBand="1"/>
      </w:tblPr>
      <w:tblGrid>
        <w:gridCol w:w="1550"/>
        <w:gridCol w:w="445"/>
        <w:gridCol w:w="3825"/>
        <w:gridCol w:w="2390"/>
      </w:tblGrid>
      <w:tr w:rsidR="00A753A2" w14:paraId="32002E3E" w14:textId="77777777">
        <w:trPr>
          <w:trHeight w:val="667"/>
        </w:trPr>
        <w:tc>
          <w:tcPr>
            <w:tcW w:w="1760" w:type="dxa"/>
            <w:tcBorders>
              <w:top w:val="single" w:sz="4" w:space="0" w:color="000000"/>
              <w:left w:val="single" w:sz="4" w:space="0" w:color="000000"/>
              <w:bottom w:val="single" w:sz="4" w:space="0" w:color="000000"/>
              <w:right w:val="single" w:sz="4" w:space="0" w:color="000000"/>
            </w:tcBorders>
          </w:tcPr>
          <w:p w14:paraId="281CE130" w14:textId="77777777" w:rsidR="00A753A2" w:rsidRDefault="00D42923">
            <w:pPr>
              <w:spacing w:after="0" w:line="259" w:lineRule="auto"/>
              <w:ind w:left="99" w:firstLine="0"/>
              <w:jc w:val="center"/>
            </w:pPr>
            <w:r>
              <w:rPr>
                <w:b/>
              </w:rPr>
              <w:t xml:space="preserve">Supplier Position: </w:t>
            </w:r>
          </w:p>
        </w:tc>
        <w:tc>
          <w:tcPr>
            <w:tcW w:w="490" w:type="dxa"/>
            <w:tcBorders>
              <w:top w:val="single" w:sz="4" w:space="0" w:color="000000"/>
              <w:left w:val="single" w:sz="4" w:space="0" w:color="000000"/>
              <w:bottom w:val="single" w:sz="4" w:space="0" w:color="000000"/>
              <w:right w:val="nil"/>
            </w:tcBorders>
          </w:tcPr>
          <w:p w14:paraId="76F7BCF6" w14:textId="77777777" w:rsidR="00A753A2" w:rsidRDefault="00A753A2">
            <w:pPr>
              <w:spacing w:after="160" w:line="259" w:lineRule="auto"/>
              <w:ind w:left="0" w:firstLine="0"/>
              <w:jc w:val="left"/>
            </w:pPr>
          </w:p>
        </w:tc>
        <w:tc>
          <w:tcPr>
            <w:tcW w:w="4273" w:type="dxa"/>
            <w:tcBorders>
              <w:top w:val="single" w:sz="4" w:space="0" w:color="000000"/>
              <w:left w:val="nil"/>
              <w:bottom w:val="single" w:sz="4" w:space="0" w:color="000000"/>
              <w:right w:val="single" w:sz="4" w:space="0" w:color="000000"/>
            </w:tcBorders>
            <w:vAlign w:val="center"/>
          </w:tcPr>
          <w:p w14:paraId="191910FF" w14:textId="77777777" w:rsidR="00A753A2" w:rsidRDefault="00D42923">
            <w:pPr>
              <w:spacing w:after="0" w:line="259" w:lineRule="auto"/>
              <w:ind w:left="1147" w:firstLine="0"/>
              <w:jc w:val="left"/>
            </w:pPr>
            <w:r>
              <w:rPr>
                <w:b/>
              </w:rPr>
              <w:t xml:space="preserve">Responsibilities: </w:t>
            </w:r>
          </w:p>
        </w:tc>
        <w:tc>
          <w:tcPr>
            <w:tcW w:w="1687" w:type="dxa"/>
            <w:tcBorders>
              <w:top w:val="single" w:sz="4" w:space="0" w:color="000000"/>
              <w:left w:val="single" w:sz="4" w:space="0" w:color="000000"/>
              <w:bottom w:val="single" w:sz="4" w:space="0" w:color="000000"/>
              <w:right w:val="single" w:sz="4" w:space="0" w:color="000000"/>
            </w:tcBorders>
          </w:tcPr>
          <w:p w14:paraId="71ADC234" w14:textId="77777777" w:rsidR="00A753A2" w:rsidRDefault="00D42923">
            <w:pPr>
              <w:spacing w:after="0" w:line="259" w:lineRule="auto"/>
              <w:ind w:left="0" w:firstLine="0"/>
              <w:jc w:val="center"/>
            </w:pPr>
            <w:r>
              <w:rPr>
                <w:b/>
              </w:rPr>
              <w:t>Dedicated/</w:t>
            </w:r>
            <w:proofErr w:type="spellStart"/>
            <w:r>
              <w:rPr>
                <w:b/>
              </w:rPr>
              <w:t>NonDedicated</w:t>
            </w:r>
            <w:proofErr w:type="spellEnd"/>
            <w:r>
              <w:rPr>
                <w:b/>
              </w:rPr>
              <w:t xml:space="preserve">  </w:t>
            </w:r>
          </w:p>
        </w:tc>
      </w:tr>
      <w:tr w:rsidR="00A753A2" w14:paraId="38C6BEE1" w14:textId="77777777">
        <w:trPr>
          <w:trHeight w:val="1388"/>
        </w:trPr>
        <w:tc>
          <w:tcPr>
            <w:tcW w:w="1760" w:type="dxa"/>
            <w:tcBorders>
              <w:top w:val="single" w:sz="4" w:space="0" w:color="000000"/>
              <w:left w:val="single" w:sz="4" w:space="0" w:color="000000"/>
              <w:bottom w:val="single" w:sz="4" w:space="0" w:color="000000"/>
              <w:right w:val="single" w:sz="4" w:space="0" w:color="000000"/>
            </w:tcBorders>
          </w:tcPr>
          <w:p w14:paraId="4BFAC2FC" w14:textId="77777777" w:rsidR="00A753A2" w:rsidRDefault="00D42923">
            <w:pPr>
              <w:spacing w:after="0" w:line="259" w:lineRule="auto"/>
              <w:ind w:left="108" w:firstLine="0"/>
              <w:jc w:val="left"/>
            </w:pPr>
            <w:r>
              <w:t xml:space="preserve">Regional </w:t>
            </w:r>
          </w:p>
          <w:p w14:paraId="6E171BCE" w14:textId="77777777" w:rsidR="00A753A2" w:rsidRDefault="00D42923">
            <w:pPr>
              <w:spacing w:after="0" w:line="259" w:lineRule="auto"/>
              <w:ind w:left="108" w:firstLine="0"/>
              <w:jc w:val="left"/>
            </w:pPr>
            <w:r>
              <w:t xml:space="preserve">Delivery </w:t>
            </w:r>
          </w:p>
          <w:p w14:paraId="07929B03" w14:textId="77777777" w:rsidR="00A753A2" w:rsidRDefault="00D42923">
            <w:pPr>
              <w:spacing w:after="0" w:line="259" w:lineRule="auto"/>
              <w:ind w:left="108" w:firstLine="0"/>
              <w:jc w:val="left"/>
            </w:pPr>
            <w:r>
              <w:t xml:space="preserve">Executive </w:t>
            </w:r>
          </w:p>
        </w:tc>
        <w:tc>
          <w:tcPr>
            <w:tcW w:w="490" w:type="dxa"/>
            <w:tcBorders>
              <w:top w:val="single" w:sz="4" w:space="0" w:color="000000"/>
              <w:left w:val="single" w:sz="4" w:space="0" w:color="000000"/>
              <w:bottom w:val="single" w:sz="4" w:space="0" w:color="000000"/>
              <w:right w:val="nil"/>
            </w:tcBorders>
          </w:tcPr>
          <w:p w14:paraId="1E51683B" w14:textId="77777777" w:rsidR="00A753A2" w:rsidRDefault="00D42923">
            <w:pPr>
              <w:spacing w:after="0" w:line="259" w:lineRule="auto"/>
              <w:ind w:left="130" w:firstLine="0"/>
              <w:jc w:val="left"/>
            </w:pPr>
            <w:r>
              <w:rPr>
                <w:rFonts w:ascii="Segoe UI Symbol" w:eastAsia="Segoe UI Symbol" w:hAnsi="Segoe UI Symbol" w:cs="Segoe UI Symbol"/>
              </w:rPr>
              <w:t></w:t>
            </w:r>
            <w:r>
              <w:rPr>
                <w:rFonts w:ascii="Arial" w:eastAsia="Arial" w:hAnsi="Arial" w:cs="Arial"/>
              </w:rPr>
              <w:t xml:space="preserve"> </w:t>
            </w:r>
          </w:p>
          <w:p w14:paraId="3418645E" w14:textId="77777777" w:rsidR="00A753A2" w:rsidRDefault="00D42923">
            <w:pPr>
              <w:spacing w:after="260" w:line="259" w:lineRule="auto"/>
              <w:ind w:left="130" w:firstLine="0"/>
              <w:jc w:val="left"/>
            </w:pPr>
            <w:r>
              <w:rPr>
                <w:rFonts w:ascii="Segoe UI Symbol" w:eastAsia="Segoe UI Symbol" w:hAnsi="Segoe UI Symbol" w:cs="Segoe UI Symbol"/>
              </w:rPr>
              <w:t></w:t>
            </w:r>
            <w:r>
              <w:rPr>
                <w:rFonts w:ascii="Arial" w:eastAsia="Arial" w:hAnsi="Arial" w:cs="Arial"/>
              </w:rPr>
              <w:t xml:space="preserve"> </w:t>
            </w:r>
          </w:p>
          <w:p w14:paraId="26CF482F" w14:textId="77777777" w:rsidR="00A753A2" w:rsidRDefault="00D42923">
            <w:pPr>
              <w:spacing w:after="0" w:line="259" w:lineRule="auto"/>
              <w:ind w:left="130" w:firstLine="0"/>
              <w:jc w:val="left"/>
            </w:pPr>
            <w:r>
              <w:rPr>
                <w:rFonts w:ascii="Segoe UI Symbol" w:eastAsia="Segoe UI Symbol" w:hAnsi="Segoe UI Symbol" w:cs="Segoe UI Symbol"/>
                <w:color w:val="222222"/>
              </w:rPr>
              <w:t></w:t>
            </w:r>
            <w:r>
              <w:rPr>
                <w:rFonts w:ascii="Arial" w:eastAsia="Arial" w:hAnsi="Arial" w:cs="Arial"/>
                <w:color w:val="222222"/>
              </w:rPr>
              <w:t xml:space="preserve"> </w:t>
            </w:r>
          </w:p>
        </w:tc>
        <w:tc>
          <w:tcPr>
            <w:tcW w:w="4273" w:type="dxa"/>
            <w:tcBorders>
              <w:top w:val="single" w:sz="4" w:space="0" w:color="000000"/>
              <w:left w:val="nil"/>
              <w:bottom w:val="single" w:sz="4" w:space="0" w:color="000000"/>
              <w:right w:val="single" w:sz="4" w:space="0" w:color="000000"/>
            </w:tcBorders>
          </w:tcPr>
          <w:p w14:paraId="79110B56" w14:textId="77777777" w:rsidR="00A753A2" w:rsidRDefault="00D42923">
            <w:pPr>
              <w:spacing w:after="0" w:line="259" w:lineRule="auto"/>
              <w:ind w:left="0" w:firstLine="0"/>
              <w:jc w:val="left"/>
            </w:pPr>
            <w:r>
              <w:t xml:space="preserve">Influence strategy </w:t>
            </w:r>
          </w:p>
          <w:p w14:paraId="1DECE166" w14:textId="77777777" w:rsidR="00A753A2" w:rsidRDefault="00D42923">
            <w:pPr>
              <w:spacing w:after="10" w:line="239" w:lineRule="auto"/>
              <w:ind w:left="0" w:firstLine="0"/>
            </w:pPr>
            <w:r>
              <w:t xml:space="preserve">Overall accountability for meeting contractual Key Performance Indicators (KPI’s) </w:t>
            </w:r>
          </w:p>
          <w:p w14:paraId="238FC2F9" w14:textId="77777777" w:rsidR="00A753A2" w:rsidRDefault="00D42923">
            <w:pPr>
              <w:spacing w:after="0" w:line="259" w:lineRule="auto"/>
              <w:ind w:left="0" w:firstLine="0"/>
            </w:pPr>
            <w:r>
              <w:lastRenderedPageBreak/>
              <w:t>Development, and implementation of required systems, procedures and programs</w:t>
            </w:r>
            <w:r>
              <w:rPr>
                <w:rFonts w:ascii="Arial" w:eastAsia="Arial" w:hAnsi="Arial" w:cs="Arial"/>
                <w:color w:val="222222"/>
              </w:rPr>
              <w:t xml:space="preserve"> </w:t>
            </w:r>
          </w:p>
        </w:tc>
        <w:tc>
          <w:tcPr>
            <w:tcW w:w="1687" w:type="dxa"/>
            <w:tcBorders>
              <w:top w:val="single" w:sz="4" w:space="0" w:color="000000"/>
              <w:left w:val="single" w:sz="4" w:space="0" w:color="000000"/>
              <w:bottom w:val="single" w:sz="4" w:space="0" w:color="000000"/>
              <w:right w:val="single" w:sz="4" w:space="0" w:color="000000"/>
            </w:tcBorders>
            <w:vAlign w:val="center"/>
          </w:tcPr>
          <w:p w14:paraId="5D3797C8" w14:textId="77777777" w:rsidR="00A753A2" w:rsidRDefault="00D42923">
            <w:pPr>
              <w:spacing w:after="0" w:line="259" w:lineRule="auto"/>
              <w:ind w:left="168" w:firstLine="0"/>
              <w:jc w:val="left"/>
            </w:pPr>
            <w:r>
              <w:lastRenderedPageBreak/>
              <w:t xml:space="preserve">Non-Dedicated </w:t>
            </w:r>
          </w:p>
        </w:tc>
      </w:tr>
    </w:tbl>
    <w:p w14:paraId="3B9594CE" w14:textId="77777777" w:rsidR="00A753A2" w:rsidRDefault="00A753A2">
      <w:pPr>
        <w:spacing w:after="0" w:line="259" w:lineRule="auto"/>
        <w:ind w:left="-1440" w:right="10807" w:firstLine="0"/>
        <w:jc w:val="left"/>
      </w:pPr>
    </w:p>
    <w:tbl>
      <w:tblPr>
        <w:tblStyle w:val="TableGrid"/>
        <w:tblW w:w="8210" w:type="dxa"/>
        <w:tblInd w:w="1536" w:type="dxa"/>
        <w:tblCellMar>
          <w:top w:w="0" w:type="dxa"/>
          <w:left w:w="0" w:type="dxa"/>
          <w:bottom w:w="0" w:type="dxa"/>
          <w:right w:w="59" w:type="dxa"/>
        </w:tblCellMar>
        <w:tblLook w:val="04A0" w:firstRow="1" w:lastRow="0" w:firstColumn="1" w:lastColumn="0" w:noHBand="0" w:noVBand="1"/>
      </w:tblPr>
      <w:tblGrid>
        <w:gridCol w:w="1760"/>
        <w:gridCol w:w="490"/>
        <w:gridCol w:w="4273"/>
        <w:gridCol w:w="1687"/>
      </w:tblGrid>
      <w:tr w:rsidR="00A753A2" w14:paraId="0FC38A3A" w14:textId="77777777">
        <w:trPr>
          <w:trHeight w:val="973"/>
        </w:trPr>
        <w:tc>
          <w:tcPr>
            <w:tcW w:w="1760" w:type="dxa"/>
            <w:tcBorders>
              <w:top w:val="single" w:sz="4" w:space="0" w:color="000000"/>
              <w:left w:val="single" w:sz="4" w:space="0" w:color="000000"/>
              <w:bottom w:val="nil"/>
              <w:right w:val="single" w:sz="4" w:space="0" w:color="000000"/>
            </w:tcBorders>
            <w:vAlign w:val="center"/>
          </w:tcPr>
          <w:p w14:paraId="747A7F38" w14:textId="77777777" w:rsidR="00A753A2" w:rsidRDefault="00D42923">
            <w:pPr>
              <w:spacing w:after="0" w:line="259" w:lineRule="auto"/>
              <w:ind w:left="108" w:firstLine="0"/>
              <w:jc w:val="left"/>
            </w:pPr>
            <w:r>
              <w:t xml:space="preserve">Site </w:t>
            </w:r>
          </w:p>
          <w:p w14:paraId="1A6F8620" w14:textId="77777777" w:rsidR="00A753A2" w:rsidRDefault="00D42923">
            <w:pPr>
              <w:spacing w:after="0" w:line="259" w:lineRule="auto"/>
              <w:ind w:left="108" w:firstLine="0"/>
              <w:jc w:val="left"/>
            </w:pPr>
            <w:r>
              <w:t xml:space="preserve">Leader/Delivery </w:t>
            </w:r>
          </w:p>
          <w:p w14:paraId="437939FD" w14:textId="77777777" w:rsidR="00A753A2" w:rsidRDefault="00D42923">
            <w:pPr>
              <w:spacing w:after="0" w:line="259" w:lineRule="auto"/>
              <w:ind w:left="108" w:firstLine="0"/>
              <w:jc w:val="left"/>
            </w:pPr>
            <w:r>
              <w:t>Executive</w:t>
            </w:r>
            <w:r>
              <w:rPr>
                <w:rFonts w:ascii="Arial" w:eastAsia="Arial" w:hAnsi="Arial" w:cs="Arial"/>
                <w:sz w:val="20"/>
              </w:rPr>
              <w:t xml:space="preserve"> </w:t>
            </w:r>
          </w:p>
        </w:tc>
        <w:tc>
          <w:tcPr>
            <w:tcW w:w="490" w:type="dxa"/>
            <w:tcBorders>
              <w:top w:val="single" w:sz="4" w:space="0" w:color="000000"/>
              <w:left w:val="single" w:sz="4" w:space="0" w:color="000000"/>
              <w:bottom w:val="nil"/>
              <w:right w:val="nil"/>
            </w:tcBorders>
          </w:tcPr>
          <w:p w14:paraId="1CB279E0" w14:textId="77777777" w:rsidR="00A753A2" w:rsidRDefault="00D42923">
            <w:pPr>
              <w:spacing w:after="322" w:line="259" w:lineRule="auto"/>
              <w:ind w:left="130" w:firstLine="0"/>
              <w:jc w:val="left"/>
            </w:pPr>
            <w:r>
              <w:rPr>
                <w:rFonts w:ascii="Segoe UI Symbol" w:eastAsia="Segoe UI Symbol" w:hAnsi="Segoe UI Symbol" w:cs="Segoe UI Symbol"/>
              </w:rPr>
              <w:t></w:t>
            </w:r>
            <w:r>
              <w:rPr>
                <w:rFonts w:ascii="Arial" w:eastAsia="Arial" w:hAnsi="Arial" w:cs="Arial"/>
              </w:rPr>
              <w:t xml:space="preserve"> </w:t>
            </w:r>
          </w:p>
          <w:p w14:paraId="05FA4D7C" w14:textId="77777777" w:rsidR="00A753A2" w:rsidRDefault="00D42923">
            <w:pPr>
              <w:spacing w:after="0" w:line="259" w:lineRule="auto"/>
              <w:ind w:left="130" w:firstLine="0"/>
              <w:jc w:val="left"/>
            </w:pPr>
            <w:r>
              <w:rPr>
                <w:rFonts w:ascii="Segoe UI Symbol" w:eastAsia="Segoe UI Symbol" w:hAnsi="Segoe UI Symbol" w:cs="Segoe UI Symbol"/>
              </w:rPr>
              <w:t></w:t>
            </w:r>
            <w:r>
              <w:rPr>
                <w:rFonts w:ascii="Arial" w:eastAsia="Arial" w:hAnsi="Arial" w:cs="Arial"/>
              </w:rPr>
              <w:t xml:space="preserve"> </w:t>
            </w:r>
          </w:p>
        </w:tc>
        <w:tc>
          <w:tcPr>
            <w:tcW w:w="4273" w:type="dxa"/>
            <w:tcBorders>
              <w:top w:val="single" w:sz="4" w:space="0" w:color="000000"/>
              <w:left w:val="nil"/>
              <w:bottom w:val="nil"/>
              <w:right w:val="single" w:sz="4" w:space="0" w:color="000000"/>
            </w:tcBorders>
            <w:vAlign w:val="bottom"/>
          </w:tcPr>
          <w:p w14:paraId="6E7B4FFB" w14:textId="77777777" w:rsidR="00A753A2" w:rsidRDefault="00D42923">
            <w:pPr>
              <w:spacing w:after="72" w:line="239" w:lineRule="auto"/>
              <w:ind w:left="0" w:firstLine="0"/>
              <w:jc w:val="left"/>
            </w:pPr>
            <w:r>
              <w:t xml:space="preserve">Accountable for operational/program performance  </w:t>
            </w:r>
          </w:p>
          <w:p w14:paraId="0BB84A65" w14:textId="77777777" w:rsidR="00A753A2" w:rsidRDefault="00D42923">
            <w:pPr>
              <w:spacing w:after="0" w:line="259" w:lineRule="auto"/>
              <w:ind w:left="0" w:firstLine="0"/>
              <w:jc w:val="left"/>
            </w:pPr>
            <w:r>
              <w:t xml:space="preserve">Direct operations teams and support </w:t>
            </w:r>
          </w:p>
        </w:tc>
        <w:tc>
          <w:tcPr>
            <w:tcW w:w="1687" w:type="dxa"/>
            <w:tcBorders>
              <w:top w:val="single" w:sz="4" w:space="0" w:color="000000"/>
              <w:left w:val="single" w:sz="4" w:space="0" w:color="000000"/>
              <w:bottom w:val="nil"/>
              <w:right w:val="single" w:sz="4" w:space="0" w:color="000000"/>
            </w:tcBorders>
          </w:tcPr>
          <w:p w14:paraId="380AC20F" w14:textId="77777777" w:rsidR="00A753A2" w:rsidRDefault="00A753A2">
            <w:pPr>
              <w:spacing w:after="160" w:line="259" w:lineRule="auto"/>
              <w:ind w:left="0" w:firstLine="0"/>
              <w:jc w:val="left"/>
            </w:pPr>
          </w:p>
        </w:tc>
      </w:tr>
      <w:tr w:rsidR="00A753A2" w14:paraId="6E3BB7C8" w14:textId="77777777">
        <w:trPr>
          <w:trHeight w:val="1192"/>
        </w:trPr>
        <w:tc>
          <w:tcPr>
            <w:tcW w:w="1760" w:type="dxa"/>
            <w:tcBorders>
              <w:top w:val="nil"/>
              <w:left w:val="single" w:sz="4" w:space="0" w:color="000000"/>
              <w:bottom w:val="single" w:sz="4" w:space="0" w:color="000000"/>
              <w:right w:val="single" w:sz="4" w:space="0" w:color="000000"/>
            </w:tcBorders>
          </w:tcPr>
          <w:p w14:paraId="5B9A7F34" w14:textId="77777777" w:rsidR="00A753A2" w:rsidRDefault="00A753A2">
            <w:pPr>
              <w:spacing w:after="160" w:line="259" w:lineRule="auto"/>
              <w:ind w:left="0" w:firstLine="0"/>
              <w:jc w:val="left"/>
            </w:pPr>
          </w:p>
        </w:tc>
        <w:tc>
          <w:tcPr>
            <w:tcW w:w="490" w:type="dxa"/>
            <w:tcBorders>
              <w:top w:val="nil"/>
              <w:left w:val="single" w:sz="4" w:space="0" w:color="000000"/>
              <w:bottom w:val="single" w:sz="4" w:space="0" w:color="000000"/>
              <w:right w:val="nil"/>
            </w:tcBorders>
            <w:vAlign w:val="bottom"/>
          </w:tcPr>
          <w:p w14:paraId="510EC734" w14:textId="77777777" w:rsidR="00A753A2" w:rsidRDefault="00D42923">
            <w:pPr>
              <w:spacing w:after="0" w:line="259" w:lineRule="auto"/>
              <w:ind w:left="130" w:firstLine="0"/>
              <w:jc w:val="left"/>
            </w:pPr>
            <w:r>
              <w:rPr>
                <w:rFonts w:ascii="Segoe UI Symbol" w:eastAsia="Segoe UI Symbol" w:hAnsi="Segoe UI Symbol" w:cs="Segoe UI Symbol"/>
              </w:rPr>
              <w:t></w:t>
            </w:r>
            <w:r>
              <w:rPr>
                <w:rFonts w:ascii="Arial" w:eastAsia="Arial" w:hAnsi="Arial" w:cs="Arial"/>
              </w:rPr>
              <w:t xml:space="preserve"> </w:t>
            </w:r>
          </w:p>
        </w:tc>
        <w:tc>
          <w:tcPr>
            <w:tcW w:w="4273" w:type="dxa"/>
            <w:tcBorders>
              <w:top w:val="nil"/>
              <w:left w:val="nil"/>
              <w:bottom w:val="single" w:sz="4" w:space="0" w:color="000000"/>
              <w:right w:val="single" w:sz="4" w:space="0" w:color="000000"/>
            </w:tcBorders>
          </w:tcPr>
          <w:p w14:paraId="3EFD0383" w14:textId="77777777" w:rsidR="00A753A2" w:rsidRDefault="00D42923">
            <w:pPr>
              <w:spacing w:after="70" w:line="239" w:lineRule="auto"/>
              <w:ind w:left="0" w:firstLine="0"/>
              <w:jc w:val="left"/>
            </w:pPr>
            <w:r>
              <w:t xml:space="preserve">functions/achieve client program Key Performance Indicators (KPI's) </w:t>
            </w:r>
          </w:p>
          <w:p w14:paraId="0B7C8878" w14:textId="77777777" w:rsidR="00A753A2" w:rsidRDefault="00D42923">
            <w:pPr>
              <w:spacing w:after="0" w:line="259" w:lineRule="auto"/>
              <w:ind w:left="0" w:firstLine="0"/>
              <w:jc w:val="left"/>
            </w:pPr>
            <w:r>
              <w:t xml:space="preserve">Develop and implement strategies for continuous improvement and performance </w:t>
            </w:r>
          </w:p>
        </w:tc>
        <w:tc>
          <w:tcPr>
            <w:tcW w:w="1687" w:type="dxa"/>
            <w:tcBorders>
              <w:top w:val="nil"/>
              <w:left w:val="single" w:sz="4" w:space="0" w:color="000000"/>
              <w:bottom w:val="single" w:sz="4" w:space="0" w:color="000000"/>
              <w:right w:val="single" w:sz="4" w:space="0" w:color="000000"/>
            </w:tcBorders>
          </w:tcPr>
          <w:p w14:paraId="438C08D5" w14:textId="77777777" w:rsidR="00A753A2" w:rsidRDefault="00D42923">
            <w:pPr>
              <w:spacing w:after="0" w:line="259" w:lineRule="auto"/>
              <w:ind w:left="108" w:firstLine="0"/>
              <w:jc w:val="left"/>
            </w:pPr>
            <w:r>
              <w:t xml:space="preserve">Non-Dedicated </w:t>
            </w:r>
          </w:p>
        </w:tc>
      </w:tr>
      <w:tr w:rsidR="00A753A2" w14:paraId="157FB2DD" w14:textId="77777777">
        <w:trPr>
          <w:trHeight w:val="606"/>
        </w:trPr>
        <w:tc>
          <w:tcPr>
            <w:tcW w:w="1760" w:type="dxa"/>
            <w:tcBorders>
              <w:top w:val="single" w:sz="4" w:space="0" w:color="000000"/>
              <w:left w:val="single" w:sz="4" w:space="0" w:color="000000"/>
              <w:bottom w:val="nil"/>
              <w:right w:val="single" w:sz="4" w:space="0" w:color="000000"/>
            </w:tcBorders>
            <w:vAlign w:val="bottom"/>
          </w:tcPr>
          <w:p w14:paraId="04065CC9" w14:textId="77777777" w:rsidR="00A753A2" w:rsidRDefault="00D42923">
            <w:pPr>
              <w:spacing w:after="0" w:line="259" w:lineRule="auto"/>
              <w:ind w:left="108" w:firstLine="0"/>
              <w:jc w:val="left"/>
            </w:pPr>
            <w:r>
              <w:t xml:space="preserve">Operations Manager </w:t>
            </w:r>
          </w:p>
        </w:tc>
        <w:tc>
          <w:tcPr>
            <w:tcW w:w="490" w:type="dxa"/>
            <w:tcBorders>
              <w:top w:val="single" w:sz="4" w:space="0" w:color="000000"/>
              <w:left w:val="single" w:sz="4" w:space="0" w:color="000000"/>
              <w:bottom w:val="nil"/>
              <w:right w:val="nil"/>
            </w:tcBorders>
          </w:tcPr>
          <w:p w14:paraId="03223881" w14:textId="77777777" w:rsidR="00A753A2" w:rsidRDefault="00D42923">
            <w:pPr>
              <w:spacing w:after="0" w:line="259" w:lineRule="auto"/>
              <w:ind w:left="130" w:firstLine="0"/>
              <w:jc w:val="left"/>
            </w:pPr>
            <w:r>
              <w:rPr>
                <w:rFonts w:ascii="Segoe UI Symbol" w:eastAsia="Segoe UI Symbol" w:hAnsi="Segoe UI Symbol" w:cs="Segoe UI Symbol"/>
              </w:rPr>
              <w:t></w:t>
            </w:r>
            <w:r>
              <w:rPr>
                <w:rFonts w:ascii="Arial" w:eastAsia="Arial" w:hAnsi="Arial" w:cs="Arial"/>
              </w:rPr>
              <w:t xml:space="preserve"> </w:t>
            </w:r>
          </w:p>
        </w:tc>
        <w:tc>
          <w:tcPr>
            <w:tcW w:w="4273" w:type="dxa"/>
            <w:tcBorders>
              <w:top w:val="single" w:sz="4" w:space="0" w:color="000000"/>
              <w:left w:val="nil"/>
              <w:bottom w:val="nil"/>
              <w:right w:val="single" w:sz="4" w:space="0" w:color="000000"/>
            </w:tcBorders>
          </w:tcPr>
          <w:p w14:paraId="52DE6A27" w14:textId="77777777" w:rsidR="00A753A2" w:rsidRDefault="00D42923">
            <w:pPr>
              <w:spacing w:after="0" w:line="259" w:lineRule="auto"/>
              <w:ind w:left="0" w:firstLine="0"/>
              <w:jc w:val="left"/>
            </w:pPr>
            <w:r>
              <w:t xml:space="preserve">Responsible for the overall service delivery performance and client relationship  </w:t>
            </w:r>
          </w:p>
        </w:tc>
        <w:tc>
          <w:tcPr>
            <w:tcW w:w="1687" w:type="dxa"/>
            <w:tcBorders>
              <w:top w:val="single" w:sz="4" w:space="0" w:color="000000"/>
              <w:left w:val="single" w:sz="4" w:space="0" w:color="000000"/>
              <w:bottom w:val="nil"/>
              <w:right w:val="single" w:sz="4" w:space="0" w:color="000000"/>
            </w:tcBorders>
          </w:tcPr>
          <w:p w14:paraId="399B4A57" w14:textId="77777777" w:rsidR="00A753A2" w:rsidRDefault="00A753A2">
            <w:pPr>
              <w:spacing w:after="160" w:line="259" w:lineRule="auto"/>
              <w:ind w:left="0" w:firstLine="0"/>
              <w:jc w:val="left"/>
            </w:pPr>
          </w:p>
        </w:tc>
      </w:tr>
      <w:tr w:rsidR="00A753A2" w14:paraId="1C10A6D3" w14:textId="77777777">
        <w:trPr>
          <w:trHeight w:val="251"/>
        </w:trPr>
        <w:tc>
          <w:tcPr>
            <w:tcW w:w="1760" w:type="dxa"/>
            <w:tcBorders>
              <w:top w:val="nil"/>
              <w:left w:val="single" w:sz="4" w:space="0" w:color="000000"/>
              <w:bottom w:val="nil"/>
              <w:right w:val="single" w:sz="4" w:space="0" w:color="000000"/>
            </w:tcBorders>
          </w:tcPr>
          <w:p w14:paraId="5EFD9828" w14:textId="77777777" w:rsidR="00A753A2" w:rsidRDefault="00A753A2">
            <w:pPr>
              <w:spacing w:after="160" w:line="259" w:lineRule="auto"/>
              <w:ind w:left="0" w:firstLine="0"/>
              <w:jc w:val="left"/>
            </w:pPr>
          </w:p>
        </w:tc>
        <w:tc>
          <w:tcPr>
            <w:tcW w:w="490" w:type="dxa"/>
            <w:tcBorders>
              <w:top w:val="nil"/>
              <w:left w:val="single" w:sz="4" w:space="0" w:color="000000"/>
              <w:bottom w:val="nil"/>
              <w:right w:val="nil"/>
            </w:tcBorders>
          </w:tcPr>
          <w:p w14:paraId="41C3287F" w14:textId="77777777" w:rsidR="00A753A2" w:rsidRDefault="00D42923">
            <w:pPr>
              <w:spacing w:after="0" w:line="259" w:lineRule="auto"/>
              <w:ind w:left="130" w:firstLine="0"/>
              <w:jc w:val="left"/>
            </w:pPr>
            <w:r>
              <w:rPr>
                <w:rFonts w:ascii="Segoe UI Symbol" w:eastAsia="Segoe UI Symbol" w:hAnsi="Segoe UI Symbol" w:cs="Segoe UI Symbol"/>
              </w:rPr>
              <w:t></w:t>
            </w:r>
            <w:r>
              <w:rPr>
                <w:rFonts w:ascii="Arial" w:eastAsia="Arial" w:hAnsi="Arial" w:cs="Arial"/>
              </w:rPr>
              <w:t xml:space="preserve"> </w:t>
            </w:r>
          </w:p>
        </w:tc>
        <w:tc>
          <w:tcPr>
            <w:tcW w:w="4273" w:type="dxa"/>
            <w:tcBorders>
              <w:top w:val="nil"/>
              <w:left w:val="nil"/>
              <w:bottom w:val="nil"/>
              <w:right w:val="single" w:sz="4" w:space="0" w:color="000000"/>
            </w:tcBorders>
          </w:tcPr>
          <w:p w14:paraId="76F5748A" w14:textId="77777777" w:rsidR="00A753A2" w:rsidRDefault="00D42923">
            <w:pPr>
              <w:spacing w:after="0" w:line="259" w:lineRule="auto"/>
              <w:ind w:left="0" w:firstLine="0"/>
              <w:jc w:val="left"/>
            </w:pPr>
            <w:r>
              <w:t xml:space="preserve">Ensures strategic business and service </w:t>
            </w:r>
          </w:p>
        </w:tc>
        <w:tc>
          <w:tcPr>
            <w:tcW w:w="1687" w:type="dxa"/>
            <w:tcBorders>
              <w:top w:val="nil"/>
              <w:left w:val="single" w:sz="4" w:space="0" w:color="000000"/>
              <w:bottom w:val="nil"/>
              <w:right w:val="single" w:sz="4" w:space="0" w:color="000000"/>
            </w:tcBorders>
          </w:tcPr>
          <w:p w14:paraId="4184BB42" w14:textId="77777777" w:rsidR="00A753A2" w:rsidRDefault="00A753A2">
            <w:pPr>
              <w:spacing w:after="160" w:line="259" w:lineRule="auto"/>
              <w:ind w:left="0" w:firstLine="0"/>
              <w:jc w:val="left"/>
            </w:pPr>
          </w:p>
        </w:tc>
      </w:tr>
      <w:tr w:rsidR="00A753A2" w14:paraId="79DD0F58" w14:textId="77777777">
        <w:trPr>
          <w:trHeight w:val="2187"/>
        </w:trPr>
        <w:tc>
          <w:tcPr>
            <w:tcW w:w="1760" w:type="dxa"/>
            <w:tcBorders>
              <w:top w:val="nil"/>
              <w:left w:val="single" w:sz="4" w:space="0" w:color="000000"/>
              <w:bottom w:val="single" w:sz="4" w:space="0" w:color="000000"/>
              <w:right w:val="single" w:sz="4" w:space="0" w:color="000000"/>
            </w:tcBorders>
          </w:tcPr>
          <w:p w14:paraId="45DCA9F2" w14:textId="77777777" w:rsidR="00A753A2" w:rsidRDefault="00A753A2">
            <w:pPr>
              <w:spacing w:after="160" w:line="259" w:lineRule="auto"/>
              <w:ind w:left="0" w:firstLine="0"/>
              <w:jc w:val="left"/>
            </w:pPr>
          </w:p>
        </w:tc>
        <w:tc>
          <w:tcPr>
            <w:tcW w:w="490" w:type="dxa"/>
            <w:tcBorders>
              <w:top w:val="nil"/>
              <w:left w:val="single" w:sz="4" w:space="0" w:color="000000"/>
              <w:bottom w:val="single" w:sz="4" w:space="0" w:color="000000"/>
              <w:right w:val="nil"/>
            </w:tcBorders>
          </w:tcPr>
          <w:p w14:paraId="3D7072B8" w14:textId="77777777" w:rsidR="00A753A2" w:rsidRDefault="00D42923">
            <w:pPr>
              <w:spacing w:after="285" w:line="259" w:lineRule="auto"/>
              <w:ind w:left="130" w:firstLine="0"/>
              <w:jc w:val="left"/>
            </w:pPr>
            <w:r>
              <w:rPr>
                <w:rFonts w:ascii="Segoe UI Symbol" w:eastAsia="Segoe UI Symbol" w:hAnsi="Segoe UI Symbol" w:cs="Segoe UI Symbol"/>
              </w:rPr>
              <w:t></w:t>
            </w:r>
            <w:r>
              <w:rPr>
                <w:rFonts w:ascii="Arial" w:eastAsia="Arial" w:hAnsi="Arial" w:cs="Arial"/>
              </w:rPr>
              <w:t xml:space="preserve"> </w:t>
            </w:r>
          </w:p>
          <w:p w14:paraId="1DEDD377" w14:textId="77777777" w:rsidR="00A753A2" w:rsidRDefault="00D42923">
            <w:pPr>
              <w:spacing w:after="0" w:line="259" w:lineRule="auto"/>
              <w:ind w:left="130" w:firstLine="0"/>
              <w:jc w:val="left"/>
            </w:pPr>
            <w:r>
              <w:rPr>
                <w:rFonts w:ascii="Segoe UI Symbol" w:eastAsia="Segoe UI Symbol" w:hAnsi="Segoe UI Symbol" w:cs="Segoe UI Symbol"/>
                <w:color w:val="222222"/>
                <w:sz w:val="24"/>
              </w:rPr>
              <w:t></w:t>
            </w:r>
            <w:r>
              <w:rPr>
                <w:rFonts w:ascii="Arial" w:eastAsia="Arial" w:hAnsi="Arial" w:cs="Arial"/>
                <w:color w:val="222222"/>
                <w:sz w:val="24"/>
              </w:rPr>
              <w:t xml:space="preserve"> </w:t>
            </w:r>
          </w:p>
        </w:tc>
        <w:tc>
          <w:tcPr>
            <w:tcW w:w="4273" w:type="dxa"/>
            <w:tcBorders>
              <w:top w:val="nil"/>
              <w:left w:val="nil"/>
              <w:bottom w:val="single" w:sz="4" w:space="0" w:color="000000"/>
              <w:right w:val="single" w:sz="4" w:space="0" w:color="000000"/>
            </w:tcBorders>
          </w:tcPr>
          <w:p w14:paraId="47D62ECF" w14:textId="77777777" w:rsidR="00A753A2" w:rsidRDefault="00D42923">
            <w:pPr>
              <w:spacing w:after="0" w:line="259" w:lineRule="auto"/>
              <w:ind w:left="0" w:firstLine="0"/>
              <w:jc w:val="left"/>
            </w:pPr>
            <w:r>
              <w:t xml:space="preserve">objectives are met </w:t>
            </w:r>
          </w:p>
          <w:p w14:paraId="7ECE85F9" w14:textId="77777777" w:rsidR="00A753A2" w:rsidRDefault="00D42923">
            <w:pPr>
              <w:spacing w:after="0" w:line="259" w:lineRule="auto"/>
              <w:ind w:left="0" w:firstLine="0"/>
              <w:jc w:val="left"/>
            </w:pPr>
            <w:r>
              <w:t xml:space="preserve">Delivery of Key Performance Indicators across </w:t>
            </w:r>
          </w:p>
          <w:p w14:paraId="53F6AC4C" w14:textId="77777777" w:rsidR="00A753A2" w:rsidRDefault="00D42923">
            <w:pPr>
              <w:spacing w:after="0" w:line="259" w:lineRule="auto"/>
              <w:ind w:left="0" w:firstLine="0"/>
              <w:jc w:val="left"/>
            </w:pPr>
            <w:r>
              <w:t>all areas of operational responsibility Responsible for coaching/development of Team Leaders, well-defined objectives, accountable for meeting performance expectations</w:t>
            </w:r>
            <w:r>
              <w:rPr>
                <w:rFonts w:ascii="Arial" w:eastAsia="Arial" w:hAnsi="Arial" w:cs="Arial"/>
                <w:color w:val="222222"/>
                <w:sz w:val="24"/>
              </w:rPr>
              <w:t xml:space="preserve"> </w:t>
            </w:r>
          </w:p>
        </w:tc>
        <w:tc>
          <w:tcPr>
            <w:tcW w:w="1687" w:type="dxa"/>
            <w:tcBorders>
              <w:top w:val="nil"/>
              <w:left w:val="single" w:sz="4" w:space="0" w:color="000000"/>
              <w:bottom w:val="single" w:sz="4" w:space="0" w:color="000000"/>
              <w:right w:val="single" w:sz="4" w:space="0" w:color="000000"/>
            </w:tcBorders>
          </w:tcPr>
          <w:p w14:paraId="393CCFC7" w14:textId="77777777" w:rsidR="00A753A2" w:rsidRDefault="00D42923">
            <w:pPr>
              <w:spacing w:after="0" w:line="240" w:lineRule="auto"/>
              <w:ind w:left="13" w:firstLine="0"/>
              <w:jc w:val="center"/>
            </w:pPr>
            <w:r>
              <w:t xml:space="preserve">Dedicated solely to work </w:t>
            </w:r>
          </w:p>
          <w:p w14:paraId="6CFBDBE8" w14:textId="77777777" w:rsidR="00A753A2" w:rsidRDefault="00D42923">
            <w:pPr>
              <w:spacing w:after="0" w:line="259" w:lineRule="auto"/>
              <w:ind w:left="58" w:firstLine="0"/>
              <w:jc w:val="center"/>
            </w:pPr>
            <w:r>
              <w:t xml:space="preserve">performed for </w:t>
            </w:r>
          </w:p>
          <w:p w14:paraId="15305296" w14:textId="77777777" w:rsidR="00A753A2" w:rsidRDefault="00D42923">
            <w:pPr>
              <w:spacing w:after="0" w:line="259" w:lineRule="auto"/>
              <w:ind w:left="61" w:firstLine="0"/>
              <w:jc w:val="center"/>
            </w:pPr>
            <w:r>
              <w:t xml:space="preserve">Capital One </w:t>
            </w:r>
          </w:p>
        </w:tc>
      </w:tr>
      <w:tr w:rsidR="00A753A2" w14:paraId="3E2661D7" w14:textId="77777777">
        <w:trPr>
          <w:trHeight w:val="1130"/>
        </w:trPr>
        <w:tc>
          <w:tcPr>
            <w:tcW w:w="1760" w:type="dxa"/>
            <w:tcBorders>
              <w:top w:val="single" w:sz="4" w:space="0" w:color="000000"/>
              <w:left w:val="single" w:sz="4" w:space="0" w:color="000000"/>
              <w:bottom w:val="nil"/>
              <w:right w:val="single" w:sz="4" w:space="0" w:color="000000"/>
            </w:tcBorders>
            <w:vAlign w:val="bottom"/>
          </w:tcPr>
          <w:p w14:paraId="30A28E6B" w14:textId="77777777" w:rsidR="00A753A2" w:rsidRDefault="00D42923">
            <w:pPr>
              <w:spacing w:after="0" w:line="259" w:lineRule="auto"/>
              <w:ind w:left="108" w:firstLine="0"/>
              <w:jc w:val="left"/>
            </w:pPr>
            <w:r>
              <w:t xml:space="preserve">Account </w:t>
            </w:r>
          </w:p>
          <w:p w14:paraId="673E64A1" w14:textId="77777777" w:rsidR="00A753A2" w:rsidRDefault="00D42923">
            <w:pPr>
              <w:spacing w:after="0" w:line="239" w:lineRule="auto"/>
              <w:ind w:left="108" w:firstLine="0"/>
              <w:jc w:val="left"/>
            </w:pPr>
            <w:r>
              <w:t xml:space="preserve">Manager - Supplier SOW </w:t>
            </w:r>
          </w:p>
          <w:p w14:paraId="5FA75272" w14:textId="77777777" w:rsidR="00A753A2" w:rsidRDefault="00D42923">
            <w:pPr>
              <w:spacing w:after="0" w:line="259" w:lineRule="auto"/>
              <w:ind w:left="108" w:firstLine="0"/>
              <w:jc w:val="left"/>
            </w:pPr>
            <w:r>
              <w:t xml:space="preserve">Contact </w:t>
            </w:r>
          </w:p>
        </w:tc>
        <w:tc>
          <w:tcPr>
            <w:tcW w:w="490" w:type="dxa"/>
            <w:tcBorders>
              <w:top w:val="single" w:sz="4" w:space="0" w:color="000000"/>
              <w:left w:val="single" w:sz="4" w:space="0" w:color="000000"/>
              <w:bottom w:val="nil"/>
              <w:right w:val="nil"/>
            </w:tcBorders>
          </w:tcPr>
          <w:p w14:paraId="3112D713" w14:textId="77777777" w:rsidR="00A753A2" w:rsidRDefault="00D42923">
            <w:pPr>
              <w:spacing w:after="10" w:line="259" w:lineRule="auto"/>
              <w:ind w:left="130" w:firstLine="0"/>
              <w:jc w:val="left"/>
            </w:pPr>
            <w:r>
              <w:rPr>
                <w:rFonts w:ascii="Segoe UI Symbol" w:eastAsia="Segoe UI Symbol" w:hAnsi="Segoe UI Symbol" w:cs="Segoe UI Symbol"/>
                <w:sz w:val="20"/>
              </w:rPr>
              <w:t></w:t>
            </w:r>
            <w:r>
              <w:rPr>
                <w:rFonts w:ascii="Arial" w:eastAsia="Arial" w:hAnsi="Arial" w:cs="Arial"/>
                <w:sz w:val="20"/>
              </w:rPr>
              <w:t xml:space="preserve"> </w:t>
            </w:r>
          </w:p>
          <w:p w14:paraId="3AD1D0D0" w14:textId="77777777" w:rsidR="00A753A2" w:rsidRDefault="00D42923">
            <w:pPr>
              <w:spacing w:after="278" w:line="259" w:lineRule="auto"/>
              <w:ind w:left="130" w:firstLine="0"/>
              <w:jc w:val="left"/>
            </w:pPr>
            <w:r>
              <w:rPr>
                <w:rFonts w:ascii="Segoe UI Symbol" w:eastAsia="Segoe UI Symbol" w:hAnsi="Segoe UI Symbol" w:cs="Segoe UI Symbol"/>
                <w:sz w:val="20"/>
              </w:rPr>
              <w:t></w:t>
            </w:r>
            <w:r>
              <w:rPr>
                <w:rFonts w:ascii="Arial" w:eastAsia="Arial" w:hAnsi="Arial" w:cs="Arial"/>
                <w:sz w:val="20"/>
              </w:rPr>
              <w:t xml:space="preserve"> </w:t>
            </w:r>
          </w:p>
          <w:p w14:paraId="1E449E65" w14:textId="77777777" w:rsidR="00A753A2" w:rsidRDefault="00D42923">
            <w:pPr>
              <w:spacing w:after="0" w:line="259" w:lineRule="auto"/>
              <w:ind w:left="13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4273" w:type="dxa"/>
            <w:tcBorders>
              <w:top w:val="single" w:sz="4" w:space="0" w:color="000000"/>
              <w:left w:val="nil"/>
              <w:bottom w:val="nil"/>
              <w:right w:val="single" w:sz="4" w:space="0" w:color="000000"/>
            </w:tcBorders>
          </w:tcPr>
          <w:p w14:paraId="497D5292" w14:textId="77777777" w:rsidR="00A753A2" w:rsidRDefault="00D42923">
            <w:pPr>
              <w:spacing w:after="0" w:line="259" w:lineRule="auto"/>
              <w:ind w:left="0" w:firstLine="0"/>
              <w:jc w:val="left"/>
            </w:pPr>
            <w:r>
              <w:t xml:space="preserve">Influence strategy </w:t>
            </w:r>
          </w:p>
          <w:p w14:paraId="67D5889F" w14:textId="77777777" w:rsidR="00A753A2" w:rsidRDefault="00D42923">
            <w:pPr>
              <w:spacing w:after="0" w:line="259" w:lineRule="auto"/>
              <w:ind w:left="0" w:firstLine="0"/>
              <w:jc w:val="left"/>
            </w:pPr>
            <w:r>
              <w:t xml:space="preserve">Responsible for collaborating and finalizing </w:t>
            </w:r>
          </w:p>
          <w:p w14:paraId="05E736F3" w14:textId="77777777" w:rsidR="00A753A2" w:rsidRDefault="00D42923">
            <w:pPr>
              <w:spacing w:after="0" w:line="259" w:lineRule="auto"/>
              <w:ind w:left="0" w:firstLine="0"/>
              <w:jc w:val="left"/>
            </w:pPr>
            <w:r>
              <w:t xml:space="preserve">contractual updates </w:t>
            </w:r>
          </w:p>
          <w:p w14:paraId="1233AD12" w14:textId="77777777" w:rsidR="00A753A2" w:rsidRDefault="00D42923">
            <w:pPr>
              <w:spacing w:after="0" w:line="259" w:lineRule="auto"/>
              <w:ind w:left="0" w:firstLine="0"/>
              <w:jc w:val="left"/>
            </w:pPr>
            <w:r>
              <w:t xml:space="preserve">Management of client services </w:t>
            </w:r>
          </w:p>
        </w:tc>
        <w:tc>
          <w:tcPr>
            <w:tcW w:w="1687" w:type="dxa"/>
            <w:tcBorders>
              <w:top w:val="single" w:sz="4" w:space="0" w:color="000000"/>
              <w:left w:val="single" w:sz="4" w:space="0" w:color="000000"/>
              <w:bottom w:val="nil"/>
              <w:right w:val="single" w:sz="4" w:space="0" w:color="000000"/>
            </w:tcBorders>
          </w:tcPr>
          <w:p w14:paraId="63834622" w14:textId="77777777" w:rsidR="00A753A2" w:rsidRDefault="00A753A2">
            <w:pPr>
              <w:spacing w:after="160" w:line="259" w:lineRule="auto"/>
              <w:ind w:left="0" w:firstLine="0"/>
              <w:jc w:val="left"/>
            </w:pPr>
          </w:p>
        </w:tc>
      </w:tr>
      <w:tr w:rsidR="00A753A2" w14:paraId="209EBE50" w14:textId="77777777">
        <w:trPr>
          <w:trHeight w:val="238"/>
        </w:trPr>
        <w:tc>
          <w:tcPr>
            <w:tcW w:w="1760" w:type="dxa"/>
            <w:tcBorders>
              <w:top w:val="nil"/>
              <w:left w:val="single" w:sz="4" w:space="0" w:color="000000"/>
              <w:bottom w:val="nil"/>
              <w:right w:val="single" w:sz="4" w:space="0" w:color="000000"/>
            </w:tcBorders>
          </w:tcPr>
          <w:p w14:paraId="618446A0" w14:textId="77777777" w:rsidR="00A753A2" w:rsidRDefault="00A753A2">
            <w:pPr>
              <w:spacing w:after="160" w:line="259" w:lineRule="auto"/>
              <w:ind w:left="0" w:firstLine="0"/>
              <w:jc w:val="left"/>
            </w:pPr>
          </w:p>
        </w:tc>
        <w:tc>
          <w:tcPr>
            <w:tcW w:w="490" w:type="dxa"/>
            <w:tcBorders>
              <w:top w:val="nil"/>
              <w:left w:val="single" w:sz="4" w:space="0" w:color="000000"/>
              <w:bottom w:val="nil"/>
              <w:right w:val="nil"/>
            </w:tcBorders>
          </w:tcPr>
          <w:p w14:paraId="2A9659F1" w14:textId="77777777" w:rsidR="00A753A2" w:rsidRDefault="00D42923">
            <w:pPr>
              <w:spacing w:after="0" w:line="259" w:lineRule="auto"/>
              <w:ind w:left="13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4273" w:type="dxa"/>
            <w:tcBorders>
              <w:top w:val="nil"/>
              <w:left w:val="nil"/>
              <w:bottom w:val="nil"/>
              <w:right w:val="single" w:sz="4" w:space="0" w:color="000000"/>
            </w:tcBorders>
          </w:tcPr>
          <w:p w14:paraId="65054904" w14:textId="77777777" w:rsidR="00A753A2" w:rsidRDefault="00D42923">
            <w:pPr>
              <w:spacing w:after="0" w:line="259" w:lineRule="auto"/>
              <w:ind w:left="0" w:firstLine="0"/>
              <w:jc w:val="left"/>
            </w:pPr>
            <w:r>
              <w:t xml:space="preserve">Responsible for ensuring client satisfaction </w:t>
            </w:r>
          </w:p>
        </w:tc>
        <w:tc>
          <w:tcPr>
            <w:tcW w:w="1687" w:type="dxa"/>
            <w:tcBorders>
              <w:top w:val="nil"/>
              <w:left w:val="single" w:sz="4" w:space="0" w:color="000000"/>
              <w:bottom w:val="nil"/>
              <w:right w:val="single" w:sz="4" w:space="0" w:color="000000"/>
            </w:tcBorders>
          </w:tcPr>
          <w:p w14:paraId="16CF0FD3" w14:textId="77777777" w:rsidR="00A753A2" w:rsidRDefault="00A753A2">
            <w:pPr>
              <w:spacing w:after="160" w:line="259" w:lineRule="auto"/>
              <w:ind w:left="0" w:firstLine="0"/>
              <w:jc w:val="left"/>
            </w:pPr>
          </w:p>
        </w:tc>
      </w:tr>
      <w:tr w:rsidR="00A753A2" w14:paraId="46ABE693" w14:textId="77777777">
        <w:trPr>
          <w:trHeight w:val="1878"/>
        </w:trPr>
        <w:tc>
          <w:tcPr>
            <w:tcW w:w="1760" w:type="dxa"/>
            <w:tcBorders>
              <w:top w:val="nil"/>
              <w:left w:val="single" w:sz="4" w:space="0" w:color="000000"/>
              <w:bottom w:val="single" w:sz="4" w:space="0" w:color="000000"/>
              <w:right w:val="single" w:sz="4" w:space="0" w:color="000000"/>
            </w:tcBorders>
          </w:tcPr>
          <w:p w14:paraId="04F7C06F" w14:textId="77777777" w:rsidR="00A753A2" w:rsidRDefault="00A753A2">
            <w:pPr>
              <w:spacing w:after="160" w:line="259" w:lineRule="auto"/>
              <w:ind w:left="0" w:firstLine="0"/>
              <w:jc w:val="left"/>
            </w:pPr>
          </w:p>
        </w:tc>
        <w:tc>
          <w:tcPr>
            <w:tcW w:w="490" w:type="dxa"/>
            <w:tcBorders>
              <w:top w:val="nil"/>
              <w:left w:val="single" w:sz="4" w:space="0" w:color="000000"/>
              <w:bottom w:val="single" w:sz="4" w:space="0" w:color="000000"/>
              <w:right w:val="nil"/>
            </w:tcBorders>
          </w:tcPr>
          <w:p w14:paraId="2F9E0CBC" w14:textId="77777777" w:rsidR="00A753A2" w:rsidRDefault="00D42923">
            <w:pPr>
              <w:spacing w:after="0" w:line="259" w:lineRule="auto"/>
              <w:ind w:left="130" w:firstLine="0"/>
              <w:jc w:val="left"/>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4273" w:type="dxa"/>
            <w:tcBorders>
              <w:top w:val="nil"/>
              <w:left w:val="nil"/>
              <w:bottom w:val="single" w:sz="4" w:space="0" w:color="000000"/>
              <w:right w:val="single" w:sz="4" w:space="0" w:color="000000"/>
            </w:tcBorders>
          </w:tcPr>
          <w:p w14:paraId="5D5B5ACB" w14:textId="77777777" w:rsidR="00A753A2" w:rsidRDefault="00D42923">
            <w:pPr>
              <w:spacing w:after="0" w:line="259" w:lineRule="auto"/>
              <w:ind w:left="0" w:firstLine="0"/>
              <w:jc w:val="left"/>
            </w:pPr>
            <w:r>
              <w:t xml:space="preserve">through innovation and business </w:t>
            </w:r>
          </w:p>
          <w:p w14:paraId="14B6F710" w14:textId="77777777" w:rsidR="00A753A2" w:rsidRDefault="00D42923">
            <w:pPr>
              <w:spacing w:after="0" w:line="259" w:lineRule="auto"/>
              <w:ind w:left="0" w:firstLine="0"/>
              <w:jc w:val="left"/>
            </w:pPr>
            <w:r>
              <w:t xml:space="preserve">transformation </w:t>
            </w:r>
          </w:p>
          <w:p w14:paraId="4A30E812" w14:textId="77777777" w:rsidR="00A753A2" w:rsidRDefault="00D42923">
            <w:pPr>
              <w:spacing w:after="0" w:line="239" w:lineRule="auto"/>
              <w:ind w:left="0" w:firstLine="0"/>
              <w:jc w:val="left"/>
            </w:pPr>
            <w:r>
              <w:t xml:space="preserve">Responsible for understanding Capital One objectives and working with internal Supplier </w:t>
            </w:r>
          </w:p>
          <w:p w14:paraId="5143CA69" w14:textId="77777777" w:rsidR="00A753A2" w:rsidRDefault="00D42923">
            <w:pPr>
              <w:spacing w:after="0" w:line="259" w:lineRule="auto"/>
              <w:ind w:left="0" w:firstLine="0"/>
              <w:jc w:val="left"/>
            </w:pPr>
            <w:r>
              <w:t>stakeholders to ensure positive business outcomes</w:t>
            </w:r>
            <w:r>
              <w:rPr>
                <w:rFonts w:ascii="Arial" w:eastAsia="Arial" w:hAnsi="Arial" w:cs="Arial"/>
                <w:color w:val="222222"/>
                <w:sz w:val="24"/>
              </w:rPr>
              <w:t xml:space="preserve"> </w:t>
            </w:r>
          </w:p>
        </w:tc>
        <w:tc>
          <w:tcPr>
            <w:tcW w:w="1687" w:type="dxa"/>
            <w:tcBorders>
              <w:top w:val="nil"/>
              <w:left w:val="single" w:sz="4" w:space="0" w:color="000000"/>
              <w:bottom w:val="single" w:sz="4" w:space="0" w:color="000000"/>
              <w:right w:val="single" w:sz="4" w:space="0" w:color="000000"/>
            </w:tcBorders>
          </w:tcPr>
          <w:p w14:paraId="30B9101D" w14:textId="77777777" w:rsidR="00A753A2" w:rsidRDefault="00D42923">
            <w:pPr>
              <w:spacing w:after="0" w:line="259" w:lineRule="auto"/>
              <w:ind w:left="168" w:firstLine="0"/>
              <w:jc w:val="left"/>
            </w:pPr>
            <w:r>
              <w:t xml:space="preserve">Non-Dedicated </w:t>
            </w:r>
          </w:p>
        </w:tc>
      </w:tr>
      <w:tr w:rsidR="00A753A2" w14:paraId="031064D0" w14:textId="77777777">
        <w:trPr>
          <w:trHeight w:val="1099"/>
        </w:trPr>
        <w:tc>
          <w:tcPr>
            <w:tcW w:w="1760" w:type="dxa"/>
            <w:tcBorders>
              <w:top w:val="single" w:sz="4" w:space="0" w:color="000000"/>
              <w:left w:val="single" w:sz="4" w:space="0" w:color="000000"/>
              <w:bottom w:val="nil"/>
              <w:right w:val="single" w:sz="4" w:space="0" w:color="000000"/>
            </w:tcBorders>
          </w:tcPr>
          <w:p w14:paraId="4BB97E87" w14:textId="77777777" w:rsidR="00A753A2" w:rsidRDefault="00D42923">
            <w:pPr>
              <w:spacing w:after="0" w:line="259" w:lineRule="auto"/>
              <w:ind w:left="108" w:firstLine="0"/>
              <w:jc w:val="left"/>
            </w:pPr>
            <w:r>
              <w:t xml:space="preserve">Onsite </w:t>
            </w:r>
          </w:p>
          <w:p w14:paraId="2637D4D1" w14:textId="77777777" w:rsidR="00A753A2" w:rsidRDefault="00D42923">
            <w:pPr>
              <w:spacing w:after="0" w:line="259" w:lineRule="auto"/>
              <w:ind w:left="108" w:firstLine="0"/>
              <w:jc w:val="left"/>
            </w:pPr>
            <w:r>
              <w:t xml:space="preserve">Transformational </w:t>
            </w:r>
          </w:p>
          <w:p w14:paraId="46EC0C40" w14:textId="77777777" w:rsidR="00A753A2" w:rsidRDefault="00D42923">
            <w:pPr>
              <w:spacing w:after="0" w:line="259" w:lineRule="auto"/>
              <w:ind w:left="108" w:firstLine="0"/>
              <w:jc w:val="left"/>
            </w:pPr>
            <w:r>
              <w:t xml:space="preserve">Leader </w:t>
            </w:r>
          </w:p>
        </w:tc>
        <w:tc>
          <w:tcPr>
            <w:tcW w:w="490" w:type="dxa"/>
            <w:tcBorders>
              <w:top w:val="single" w:sz="4" w:space="0" w:color="000000"/>
              <w:left w:val="single" w:sz="4" w:space="0" w:color="000000"/>
              <w:bottom w:val="nil"/>
              <w:right w:val="nil"/>
            </w:tcBorders>
          </w:tcPr>
          <w:p w14:paraId="689EC12C" w14:textId="77777777" w:rsidR="00A753A2" w:rsidRDefault="00D42923">
            <w:pPr>
              <w:spacing w:after="0" w:line="259" w:lineRule="auto"/>
              <w:ind w:left="13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4273" w:type="dxa"/>
            <w:tcBorders>
              <w:top w:val="single" w:sz="4" w:space="0" w:color="000000"/>
              <w:left w:val="nil"/>
              <w:bottom w:val="nil"/>
              <w:right w:val="single" w:sz="4" w:space="0" w:color="000000"/>
            </w:tcBorders>
          </w:tcPr>
          <w:p w14:paraId="2D65B197" w14:textId="77777777" w:rsidR="00A753A2" w:rsidRDefault="00D42923">
            <w:pPr>
              <w:spacing w:after="0" w:line="259" w:lineRule="auto"/>
              <w:ind w:left="0" w:firstLine="0"/>
              <w:jc w:val="left"/>
            </w:pPr>
            <w:r>
              <w:t xml:space="preserve">Responsible for leading the Capital One operation team on Innovation and Transformation opportunities and implementations </w:t>
            </w:r>
          </w:p>
        </w:tc>
        <w:tc>
          <w:tcPr>
            <w:tcW w:w="1687" w:type="dxa"/>
            <w:tcBorders>
              <w:top w:val="single" w:sz="4" w:space="0" w:color="000000"/>
              <w:left w:val="single" w:sz="4" w:space="0" w:color="000000"/>
              <w:bottom w:val="nil"/>
              <w:right w:val="single" w:sz="4" w:space="0" w:color="000000"/>
            </w:tcBorders>
          </w:tcPr>
          <w:p w14:paraId="315ACA51" w14:textId="77777777" w:rsidR="00A753A2" w:rsidRDefault="00A753A2">
            <w:pPr>
              <w:spacing w:after="160" w:line="259" w:lineRule="auto"/>
              <w:ind w:left="0" w:firstLine="0"/>
              <w:jc w:val="left"/>
            </w:pPr>
          </w:p>
        </w:tc>
      </w:tr>
      <w:tr w:rsidR="00A753A2" w14:paraId="53183C93" w14:textId="77777777">
        <w:trPr>
          <w:trHeight w:val="1597"/>
        </w:trPr>
        <w:tc>
          <w:tcPr>
            <w:tcW w:w="1760" w:type="dxa"/>
            <w:tcBorders>
              <w:top w:val="nil"/>
              <w:left w:val="single" w:sz="4" w:space="0" w:color="000000"/>
              <w:bottom w:val="single" w:sz="4" w:space="0" w:color="000000"/>
              <w:right w:val="single" w:sz="4" w:space="0" w:color="000000"/>
            </w:tcBorders>
          </w:tcPr>
          <w:p w14:paraId="26F83BCF" w14:textId="77777777" w:rsidR="00A753A2" w:rsidRDefault="00A753A2">
            <w:pPr>
              <w:spacing w:after="160" w:line="259" w:lineRule="auto"/>
              <w:ind w:left="0" w:firstLine="0"/>
              <w:jc w:val="left"/>
            </w:pPr>
          </w:p>
        </w:tc>
        <w:tc>
          <w:tcPr>
            <w:tcW w:w="490" w:type="dxa"/>
            <w:tcBorders>
              <w:top w:val="nil"/>
              <w:left w:val="single" w:sz="4" w:space="0" w:color="000000"/>
              <w:bottom w:val="single" w:sz="4" w:space="0" w:color="000000"/>
              <w:right w:val="nil"/>
            </w:tcBorders>
          </w:tcPr>
          <w:p w14:paraId="1C1B292E" w14:textId="77777777" w:rsidR="00A753A2" w:rsidRDefault="00D42923">
            <w:pPr>
              <w:spacing w:after="548" w:line="259" w:lineRule="auto"/>
              <w:ind w:left="130" w:firstLine="0"/>
              <w:jc w:val="left"/>
            </w:pPr>
            <w:r>
              <w:rPr>
                <w:rFonts w:ascii="Segoe UI Symbol" w:eastAsia="Segoe UI Symbol" w:hAnsi="Segoe UI Symbol" w:cs="Segoe UI Symbol"/>
                <w:sz w:val="20"/>
              </w:rPr>
              <w:t></w:t>
            </w:r>
            <w:r>
              <w:rPr>
                <w:rFonts w:ascii="Arial" w:eastAsia="Arial" w:hAnsi="Arial" w:cs="Arial"/>
                <w:sz w:val="20"/>
              </w:rPr>
              <w:t xml:space="preserve"> </w:t>
            </w:r>
          </w:p>
          <w:p w14:paraId="59077DEF" w14:textId="77777777" w:rsidR="00A753A2" w:rsidRDefault="00D42923">
            <w:pPr>
              <w:spacing w:after="0" w:line="259" w:lineRule="auto"/>
              <w:ind w:left="13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4273" w:type="dxa"/>
            <w:tcBorders>
              <w:top w:val="nil"/>
              <w:left w:val="nil"/>
              <w:bottom w:val="single" w:sz="4" w:space="0" w:color="000000"/>
              <w:right w:val="single" w:sz="4" w:space="0" w:color="000000"/>
            </w:tcBorders>
          </w:tcPr>
          <w:p w14:paraId="0F772AD2" w14:textId="77777777" w:rsidR="00A753A2" w:rsidRDefault="00D42923">
            <w:pPr>
              <w:spacing w:after="0" w:line="240" w:lineRule="auto"/>
              <w:ind w:left="0" w:right="6" w:firstLine="0"/>
              <w:jc w:val="left"/>
            </w:pPr>
            <w:r>
              <w:t xml:space="preserve">Responsible for identifying and delivering process optimization and automation solutions </w:t>
            </w:r>
          </w:p>
          <w:p w14:paraId="69B26A77" w14:textId="77777777" w:rsidR="00A753A2" w:rsidRDefault="00D42923">
            <w:pPr>
              <w:spacing w:after="0" w:line="259" w:lineRule="auto"/>
              <w:ind w:left="0" w:firstLine="0"/>
              <w:jc w:val="left"/>
            </w:pPr>
            <w:r>
              <w:t xml:space="preserve">Optimize and improve business process through a combination of process reengineering and technological changes </w:t>
            </w:r>
          </w:p>
        </w:tc>
        <w:tc>
          <w:tcPr>
            <w:tcW w:w="1687" w:type="dxa"/>
            <w:tcBorders>
              <w:top w:val="nil"/>
              <w:left w:val="single" w:sz="4" w:space="0" w:color="000000"/>
              <w:bottom w:val="single" w:sz="4" w:space="0" w:color="000000"/>
              <w:right w:val="single" w:sz="4" w:space="0" w:color="000000"/>
            </w:tcBorders>
          </w:tcPr>
          <w:p w14:paraId="7CAB4F90" w14:textId="77777777" w:rsidR="00A753A2" w:rsidRDefault="00D42923">
            <w:pPr>
              <w:spacing w:after="0" w:line="259" w:lineRule="auto"/>
              <w:ind w:left="59" w:firstLine="0"/>
              <w:jc w:val="center"/>
            </w:pPr>
            <w:r>
              <w:t xml:space="preserve">Dedicated </w:t>
            </w:r>
          </w:p>
        </w:tc>
      </w:tr>
      <w:tr w:rsidR="00A753A2" w14:paraId="3B23E89E" w14:textId="77777777">
        <w:trPr>
          <w:trHeight w:val="936"/>
        </w:trPr>
        <w:tc>
          <w:tcPr>
            <w:tcW w:w="1760" w:type="dxa"/>
            <w:tcBorders>
              <w:top w:val="single" w:sz="4" w:space="0" w:color="000000"/>
              <w:left w:val="single" w:sz="4" w:space="0" w:color="000000"/>
              <w:bottom w:val="single" w:sz="4" w:space="0" w:color="000000"/>
              <w:right w:val="single" w:sz="4" w:space="0" w:color="000000"/>
            </w:tcBorders>
          </w:tcPr>
          <w:p w14:paraId="63D8B794" w14:textId="77777777" w:rsidR="00A753A2" w:rsidRDefault="00D42923">
            <w:pPr>
              <w:spacing w:after="0" w:line="259" w:lineRule="auto"/>
              <w:ind w:left="108" w:firstLine="0"/>
              <w:jc w:val="left"/>
            </w:pPr>
            <w:r>
              <w:t xml:space="preserve">Embedded </w:t>
            </w:r>
          </w:p>
          <w:p w14:paraId="0C07A35A" w14:textId="77777777" w:rsidR="00A753A2" w:rsidRDefault="00D42923">
            <w:pPr>
              <w:spacing w:after="0" w:line="259" w:lineRule="auto"/>
              <w:ind w:left="108" w:firstLine="0"/>
              <w:jc w:val="left"/>
            </w:pPr>
            <w:r>
              <w:t xml:space="preserve">Analytics </w:t>
            </w:r>
          </w:p>
          <w:p w14:paraId="1C126D78" w14:textId="77777777" w:rsidR="00A753A2" w:rsidRDefault="00D42923">
            <w:pPr>
              <w:spacing w:after="0" w:line="259" w:lineRule="auto"/>
              <w:ind w:left="108" w:firstLine="0"/>
              <w:jc w:val="left"/>
            </w:pPr>
            <w:r>
              <w:t xml:space="preserve">Resource </w:t>
            </w:r>
          </w:p>
        </w:tc>
        <w:tc>
          <w:tcPr>
            <w:tcW w:w="490" w:type="dxa"/>
            <w:tcBorders>
              <w:top w:val="single" w:sz="4" w:space="0" w:color="000000"/>
              <w:left w:val="single" w:sz="4" w:space="0" w:color="000000"/>
              <w:bottom w:val="single" w:sz="4" w:space="0" w:color="000000"/>
              <w:right w:val="nil"/>
            </w:tcBorders>
          </w:tcPr>
          <w:p w14:paraId="09FE49CC" w14:textId="77777777" w:rsidR="00A753A2" w:rsidRDefault="00D42923">
            <w:pPr>
              <w:spacing w:after="0" w:line="259" w:lineRule="auto"/>
              <w:ind w:left="130" w:firstLine="0"/>
              <w:jc w:val="left"/>
            </w:pPr>
            <w:r>
              <w:rPr>
                <w:rFonts w:ascii="Segoe UI Symbol" w:eastAsia="Segoe UI Symbol" w:hAnsi="Segoe UI Symbol" w:cs="Segoe UI Symbol"/>
                <w:color w:val="222222"/>
                <w:sz w:val="20"/>
              </w:rPr>
              <w:t></w:t>
            </w:r>
            <w:r>
              <w:rPr>
                <w:rFonts w:ascii="Arial" w:eastAsia="Arial" w:hAnsi="Arial" w:cs="Arial"/>
                <w:color w:val="222222"/>
                <w:sz w:val="20"/>
              </w:rPr>
              <w:t xml:space="preserve"> </w:t>
            </w:r>
          </w:p>
        </w:tc>
        <w:tc>
          <w:tcPr>
            <w:tcW w:w="4273" w:type="dxa"/>
            <w:tcBorders>
              <w:top w:val="single" w:sz="4" w:space="0" w:color="000000"/>
              <w:left w:val="nil"/>
              <w:bottom w:val="single" w:sz="4" w:space="0" w:color="000000"/>
              <w:right w:val="single" w:sz="4" w:space="0" w:color="000000"/>
            </w:tcBorders>
          </w:tcPr>
          <w:p w14:paraId="7B61C93C" w14:textId="77777777" w:rsidR="00A753A2" w:rsidRDefault="00D42923">
            <w:pPr>
              <w:spacing w:after="0" w:line="259" w:lineRule="auto"/>
              <w:ind w:left="0" w:firstLine="0"/>
              <w:jc w:val="left"/>
            </w:pPr>
            <w:r>
              <w:t xml:space="preserve">Responsible for providing reporting and analytic capabilities to drive results within the Capital One </w:t>
            </w:r>
            <w:proofErr w:type="gramStart"/>
            <w:r>
              <w:t>operations</w:t>
            </w:r>
            <w:proofErr w:type="gramEnd"/>
            <w:r>
              <w:rPr>
                <w:rFonts w:ascii="Arial" w:eastAsia="Arial" w:hAnsi="Arial" w:cs="Arial"/>
                <w:color w:val="222222"/>
                <w:sz w:val="24"/>
              </w:rPr>
              <w:t xml:space="preserve"> </w:t>
            </w:r>
          </w:p>
        </w:tc>
        <w:tc>
          <w:tcPr>
            <w:tcW w:w="1687" w:type="dxa"/>
            <w:tcBorders>
              <w:top w:val="single" w:sz="4" w:space="0" w:color="000000"/>
              <w:left w:val="single" w:sz="4" w:space="0" w:color="000000"/>
              <w:bottom w:val="single" w:sz="4" w:space="0" w:color="000000"/>
              <w:right w:val="single" w:sz="4" w:space="0" w:color="000000"/>
            </w:tcBorders>
            <w:vAlign w:val="center"/>
          </w:tcPr>
          <w:p w14:paraId="7171F07D" w14:textId="77777777" w:rsidR="00A753A2" w:rsidRDefault="00D42923">
            <w:pPr>
              <w:spacing w:after="0" w:line="259" w:lineRule="auto"/>
              <w:ind w:left="59" w:firstLine="0"/>
              <w:jc w:val="center"/>
            </w:pPr>
            <w:r>
              <w:t xml:space="preserve">Dedicated </w:t>
            </w:r>
          </w:p>
        </w:tc>
      </w:tr>
    </w:tbl>
    <w:p w14:paraId="6B9FBCF4" w14:textId="77777777" w:rsidR="00A753A2" w:rsidRDefault="00D42923">
      <w:pPr>
        <w:pStyle w:val="Heading2"/>
        <w:tabs>
          <w:tab w:val="center" w:pos="3045"/>
        </w:tabs>
        <w:ind w:left="-15" w:right="0" w:firstLine="0"/>
      </w:pPr>
      <w:r>
        <w:t>6.</w:t>
      </w:r>
      <w:r>
        <w:rPr>
          <w:rFonts w:ascii="Arial" w:eastAsia="Arial" w:hAnsi="Arial" w:cs="Arial"/>
        </w:rPr>
        <w:t xml:space="preserve"> </w:t>
      </w:r>
      <w:r>
        <w:rPr>
          <w:rFonts w:ascii="Arial" w:eastAsia="Arial" w:hAnsi="Arial" w:cs="Arial"/>
        </w:rPr>
        <w:tab/>
      </w:r>
      <w:r>
        <w:t xml:space="preserve">PERFORMANCE STANDARDS AND IMPROVEMENTS </w:t>
      </w:r>
    </w:p>
    <w:p w14:paraId="6A20C863" w14:textId="77777777" w:rsidR="00A753A2" w:rsidRDefault="00D42923">
      <w:pPr>
        <w:ind w:left="1440" w:hanging="720"/>
      </w:pPr>
      <w:r>
        <w:rPr>
          <w:b/>
        </w:rPr>
        <w:t>6.1</w:t>
      </w:r>
      <w:r>
        <w:rPr>
          <w:rFonts w:ascii="Arial" w:eastAsia="Arial" w:hAnsi="Arial" w:cs="Arial"/>
          <w:b/>
        </w:rPr>
        <w:t xml:space="preserve"> </w:t>
      </w:r>
      <w:r>
        <w:t xml:space="preserve">The Service Levels applicable to the Services being provided by Supplier under this SOW are set forth in Exhibit 2 to this SOW.  </w:t>
      </w:r>
    </w:p>
    <w:p w14:paraId="06B45F9A" w14:textId="77777777" w:rsidR="00A753A2" w:rsidRDefault="00D42923">
      <w:pPr>
        <w:ind w:left="1440" w:hanging="720"/>
      </w:pPr>
      <w:r>
        <w:rPr>
          <w:b/>
        </w:rPr>
        <w:t>6.2</w:t>
      </w:r>
      <w:r>
        <w:rPr>
          <w:rFonts w:ascii="Arial" w:eastAsia="Arial" w:hAnsi="Arial" w:cs="Arial"/>
          <w:b/>
        </w:rPr>
        <w:t xml:space="preserve"> </w:t>
      </w:r>
      <w:r>
        <w:t xml:space="preserve">Supplier shall establish and maintain a formalized innovation council whose mandate is to drive automation, self-service, call deflection, optimization of agent-facilitated contacts, and elevation of agent and brand engagement.  The parties may review any innovations, introduced by Supplier, which result in substantive efficiencies, cost savings, etc. to mutually agree on whether such innovations warrant additional Supplier incentives.   </w:t>
      </w:r>
    </w:p>
    <w:p w14:paraId="50C43E0F" w14:textId="77777777" w:rsidR="00A753A2" w:rsidRDefault="00D42923">
      <w:pPr>
        <w:ind w:left="1440" w:hanging="720"/>
      </w:pPr>
      <w:r>
        <w:rPr>
          <w:b/>
        </w:rPr>
        <w:t>6.3</w:t>
      </w:r>
      <w:r>
        <w:rPr>
          <w:rFonts w:ascii="Arial" w:eastAsia="Arial" w:hAnsi="Arial" w:cs="Arial"/>
          <w:b/>
        </w:rPr>
        <w:t xml:space="preserve"> </w:t>
      </w:r>
      <w:r>
        <w:t xml:space="preserve">Supplier shall create and implement a Capital One Customer Care Transformation Plan to ensure value realization of improved business outcomes highlighted through a walk, run and fly implementation strategy. </w:t>
      </w:r>
    </w:p>
    <w:p w14:paraId="138D983F" w14:textId="77777777" w:rsidR="00A753A2" w:rsidRDefault="00D42923">
      <w:pPr>
        <w:pStyle w:val="Heading2"/>
        <w:tabs>
          <w:tab w:val="center" w:pos="2329"/>
        </w:tabs>
        <w:ind w:left="-15" w:right="0" w:firstLine="0"/>
      </w:pPr>
      <w:r>
        <w:t>7.</w:t>
      </w:r>
      <w:r>
        <w:rPr>
          <w:rFonts w:ascii="Arial" w:eastAsia="Arial" w:hAnsi="Arial" w:cs="Arial"/>
        </w:rPr>
        <w:t xml:space="preserve"> </w:t>
      </w:r>
      <w:r>
        <w:rPr>
          <w:rFonts w:ascii="Arial" w:eastAsia="Arial" w:hAnsi="Arial" w:cs="Arial"/>
        </w:rPr>
        <w:tab/>
      </w:r>
      <w:r>
        <w:t xml:space="preserve">PROJECT AND SOW MANAGEMENT </w:t>
      </w:r>
    </w:p>
    <w:p w14:paraId="3A1677B6" w14:textId="77777777" w:rsidR="00A753A2" w:rsidRDefault="00D42923">
      <w:pPr>
        <w:tabs>
          <w:tab w:val="center" w:pos="861"/>
          <w:tab w:val="center" w:pos="2105"/>
        </w:tabs>
        <w:ind w:left="0" w:firstLine="0"/>
        <w:jc w:val="left"/>
      </w:pPr>
      <w:r>
        <w:tab/>
      </w:r>
      <w:r>
        <w:rPr>
          <w:b/>
        </w:rPr>
        <w:t>7.1</w:t>
      </w:r>
      <w:r>
        <w:rPr>
          <w:rFonts w:ascii="Arial" w:eastAsia="Arial" w:hAnsi="Arial" w:cs="Arial"/>
          <w:b/>
        </w:rPr>
        <w:t xml:space="preserve"> </w:t>
      </w:r>
      <w:r>
        <w:rPr>
          <w:rFonts w:ascii="Arial" w:eastAsia="Arial" w:hAnsi="Arial" w:cs="Arial"/>
          <w:b/>
        </w:rPr>
        <w:tab/>
      </w:r>
      <w:r>
        <w:t xml:space="preserve">SOW Contacts. </w:t>
      </w:r>
    </w:p>
    <w:p w14:paraId="0AFB5E42" w14:textId="77777777" w:rsidR="00A753A2" w:rsidRDefault="00D42923">
      <w:pPr>
        <w:numPr>
          <w:ilvl w:val="0"/>
          <w:numId w:val="5"/>
        </w:numPr>
        <w:spacing w:after="5" w:line="249" w:lineRule="auto"/>
        <w:ind w:right="-6" w:hanging="721"/>
        <w:jc w:val="right"/>
      </w:pPr>
      <w:r>
        <w:t xml:space="preserve">Capital One shall designate one (1) individual to whom Supplier may </w:t>
      </w:r>
    </w:p>
    <w:p w14:paraId="685BB4FC" w14:textId="77777777" w:rsidR="00A753A2" w:rsidRDefault="00D42923">
      <w:pPr>
        <w:ind w:left="730"/>
      </w:pPr>
      <w:r>
        <w:t>address operational communications concerning this SOW (the “</w:t>
      </w:r>
      <w:r>
        <w:rPr>
          <w:u w:val="single" w:color="000000"/>
        </w:rPr>
        <w:t>Capital</w:t>
      </w:r>
      <w:r>
        <w:t xml:space="preserve"> </w:t>
      </w:r>
      <w:r>
        <w:rPr>
          <w:u w:val="single" w:color="000000"/>
        </w:rPr>
        <w:t>One</w:t>
      </w:r>
      <w:r>
        <w:t xml:space="preserve"> </w:t>
      </w:r>
      <w:r>
        <w:rPr>
          <w:u w:val="single" w:color="000000"/>
        </w:rPr>
        <w:t>SOW</w:t>
      </w:r>
      <w:r>
        <w:t xml:space="preserve"> </w:t>
      </w:r>
      <w:r>
        <w:rPr>
          <w:u w:val="single" w:color="000000"/>
        </w:rPr>
        <w:t>Contact</w:t>
      </w:r>
      <w:r>
        <w:t xml:space="preserve">”).   </w:t>
      </w:r>
    </w:p>
    <w:p w14:paraId="213B0B6E" w14:textId="77777777" w:rsidR="00A753A2" w:rsidRDefault="00D42923">
      <w:pPr>
        <w:numPr>
          <w:ilvl w:val="0"/>
          <w:numId w:val="5"/>
        </w:numPr>
        <w:spacing w:after="5" w:line="249" w:lineRule="auto"/>
        <w:ind w:right="-6" w:hanging="721"/>
        <w:jc w:val="right"/>
      </w:pPr>
      <w:r>
        <w:t xml:space="preserve">Supplier shall designate one (1) individual to whom Capital One may </w:t>
      </w:r>
    </w:p>
    <w:p w14:paraId="7132334E" w14:textId="77777777" w:rsidR="00A753A2" w:rsidRDefault="00D42923">
      <w:pPr>
        <w:ind w:left="730"/>
      </w:pPr>
      <w:r>
        <w:t>address operational communications concerning this SOW (the “</w:t>
      </w:r>
      <w:r>
        <w:rPr>
          <w:u w:val="single" w:color="000000"/>
        </w:rPr>
        <w:t>Supplier</w:t>
      </w:r>
      <w:r>
        <w:t xml:space="preserve"> </w:t>
      </w:r>
      <w:r>
        <w:rPr>
          <w:u w:val="single" w:color="000000"/>
        </w:rPr>
        <w:t>SOW</w:t>
      </w:r>
      <w:r>
        <w:t xml:space="preserve"> </w:t>
      </w:r>
      <w:r>
        <w:rPr>
          <w:u w:val="single" w:color="000000"/>
        </w:rPr>
        <w:t>Contact</w:t>
      </w:r>
      <w:r>
        <w:t xml:space="preserve">”).  The Supplier SOW Contact shall be one of the Key Supplier Positions. </w:t>
      </w:r>
    </w:p>
    <w:p w14:paraId="2DE727F4" w14:textId="77777777" w:rsidR="00A753A2" w:rsidRDefault="00D42923">
      <w:pPr>
        <w:tabs>
          <w:tab w:val="center" w:pos="861"/>
          <w:tab w:val="center" w:pos="2453"/>
        </w:tabs>
        <w:spacing w:after="228"/>
        <w:ind w:left="0" w:firstLine="0"/>
        <w:jc w:val="left"/>
      </w:pPr>
      <w:r>
        <w:tab/>
      </w:r>
      <w:r>
        <w:rPr>
          <w:b/>
        </w:rPr>
        <w:t>7.2</w:t>
      </w:r>
      <w:r>
        <w:rPr>
          <w:rFonts w:ascii="Arial" w:eastAsia="Arial" w:hAnsi="Arial" w:cs="Arial"/>
          <w:b/>
        </w:rPr>
        <w:t xml:space="preserve"> </w:t>
      </w:r>
      <w:r>
        <w:rPr>
          <w:rFonts w:ascii="Arial" w:eastAsia="Arial" w:hAnsi="Arial" w:cs="Arial"/>
          <w:b/>
        </w:rPr>
        <w:tab/>
      </w:r>
      <w:r>
        <w:t xml:space="preserve">Reports and Meetings. </w:t>
      </w:r>
    </w:p>
    <w:p w14:paraId="17F495C8" w14:textId="77777777" w:rsidR="00A753A2" w:rsidRDefault="00D42923">
      <w:pPr>
        <w:ind w:left="730"/>
      </w:pPr>
      <w:r>
        <w:t xml:space="preserve">In addition to those reports and meetings applicable to the entire MSA, which shall be determined pursuant to the MSA, the following requirements with respect to meetings and reports shall apply to the Services provided under this SOW: </w:t>
      </w:r>
    </w:p>
    <w:p w14:paraId="1D22E0D7" w14:textId="77777777" w:rsidR="00A753A2" w:rsidRDefault="00D42923">
      <w:pPr>
        <w:numPr>
          <w:ilvl w:val="0"/>
          <w:numId w:val="6"/>
        </w:numPr>
        <w:spacing w:after="5" w:line="249" w:lineRule="auto"/>
        <w:ind w:left="1885" w:right="-3" w:hanging="721"/>
        <w:jc w:val="left"/>
      </w:pPr>
      <w:r>
        <w:rPr>
          <w:u w:val="single" w:color="000000"/>
        </w:rPr>
        <w:t>Reports</w:t>
      </w:r>
      <w:r>
        <w:t xml:space="preserve">. The Supplier will compile and provide, in the format and </w:t>
      </w:r>
    </w:p>
    <w:p w14:paraId="5E186102" w14:textId="77777777" w:rsidR="00A753A2" w:rsidRDefault="00D42923">
      <w:pPr>
        <w:ind w:left="730"/>
      </w:pPr>
      <w:r>
        <w:t xml:space="preserve">frequency required by Capital One, the reports as detailed in Exhibit 5.  Supplier shall provide any additional reports, which may or may not be included in Exhibit 5, as reasonably requested by Capital One.  </w:t>
      </w:r>
    </w:p>
    <w:p w14:paraId="684E7FD0" w14:textId="77777777" w:rsidR="00A753A2" w:rsidRDefault="00D42923">
      <w:pPr>
        <w:numPr>
          <w:ilvl w:val="0"/>
          <w:numId w:val="6"/>
        </w:numPr>
        <w:spacing w:after="250" w:line="259" w:lineRule="auto"/>
        <w:ind w:left="1885" w:right="-3" w:hanging="721"/>
        <w:jc w:val="left"/>
      </w:pPr>
      <w:r>
        <w:rPr>
          <w:sz w:val="20"/>
          <w:u w:val="single" w:color="000000"/>
        </w:rPr>
        <w:t>Meetings</w:t>
      </w:r>
      <w:r>
        <w:rPr>
          <w:sz w:val="20"/>
        </w:rPr>
        <w:t xml:space="preserve">. </w:t>
      </w:r>
    </w:p>
    <w:p w14:paraId="268A3298" w14:textId="77777777" w:rsidR="00A753A2" w:rsidRDefault="00D42923">
      <w:pPr>
        <w:numPr>
          <w:ilvl w:val="2"/>
          <w:numId w:val="8"/>
        </w:numPr>
        <w:spacing w:after="5" w:line="249" w:lineRule="auto"/>
        <w:ind w:right="-6" w:firstLine="2161"/>
        <w:jc w:val="right"/>
      </w:pPr>
      <w:r>
        <w:lastRenderedPageBreak/>
        <w:t xml:space="preserve">The Supplier will meet with Capital One daily to discuss performance, </w:t>
      </w:r>
    </w:p>
    <w:p w14:paraId="1EC3B781" w14:textId="77777777" w:rsidR="00A753A2" w:rsidRDefault="00D42923">
      <w:pPr>
        <w:ind w:left="730"/>
      </w:pPr>
      <w:r>
        <w:t xml:space="preserve">trends and issues, as well as action plans to target Service Levels and Key Performance Indicators that are not performing to target. </w:t>
      </w:r>
    </w:p>
    <w:p w14:paraId="556391E0" w14:textId="77777777" w:rsidR="00A753A2" w:rsidRDefault="00D42923">
      <w:pPr>
        <w:numPr>
          <w:ilvl w:val="2"/>
          <w:numId w:val="8"/>
        </w:numPr>
        <w:spacing w:after="5" w:line="249" w:lineRule="auto"/>
        <w:ind w:right="-6" w:firstLine="2161"/>
        <w:jc w:val="right"/>
      </w:pPr>
      <w:r>
        <w:t xml:space="preserve">Business Reviews will occur semi-annually, or at an alternate </w:t>
      </w:r>
    </w:p>
    <w:p w14:paraId="67E01930" w14:textId="77777777" w:rsidR="00A753A2" w:rsidRDefault="00D42923">
      <w:pPr>
        <w:ind w:left="730"/>
      </w:pPr>
      <w:r>
        <w:t xml:space="preserve">frequency that Capital One determines in its sole discretion.  Business Reviews may take place </w:t>
      </w:r>
      <w:proofErr w:type="spellStart"/>
      <w:proofErr w:type="gramStart"/>
      <w:r>
        <w:t>a</w:t>
      </w:r>
      <w:proofErr w:type="spellEnd"/>
      <w:r>
        <w:t xml:space="preserve"> the</w:t>
      </w:r>
      <w:proofErr w:type="gramEnd"/>
      <w:r>
        <w:t xml:space="preserve"> location of Capital One’s choosing: a Service location, virtually or at Capital One’s Toronto office location. </w:t>
      </w:r>
    </w:p>
    <w:p w14:paraId="1B3325F9" w14:textId="77777777" w:rsidR="00A753A2" w:rsidRDefault="00D42923">
      <w:pPr>
        <w:numPr>
          <w:ilvl w:val="2"/>
          <w:numId w:val="8"/>
        </w:numPr>
        <w:ind w:right="-6" w:firstLine="2161"/>
        <w:jc w:val="right"/>
      </w:pPr>
      <w:r>
        <w:t xml:space="preserve">Such other meetings between Capital One representatives and Supplier Personnel reasonably requested by either party as necessary to address performance of the Services. </w:t>
      </w:r>
    </w:p>
    <w:p w14:paraId="14448BA4" w14:textId="77777777" w:rsidR="00A753A2" w:rsidRDefault="00D42923">
      <w:pPr>
        <w:numPr>
          <w:ilvl w:val="1"/>
          <w:numId w:val="7"/>
        </w:numPr>
        <w:spacing w:after="226"/>
        <w:ind w:hanging="720"/>
      </w:pPr>
      <w:r>
        <w:t xml:space="preserve">Approved Subcontractors. </w:t>
      </w:r>
    </w:p>
    <w:p w14:paraId="24ADBF50" w14:textId="77777777" w:rsidR="00A753A2" w:rsidRDefault="00D42923">
      <w:pPr>
        <w:ind w:left="730"/>
      </w:pPr>
      <w:r>
        <w:t>As provided in Section 9.4 of the MSA, the Subcontractors listed on Exhibit 6</w:t>
      </w:r>
      <w:r>
        <w:rPr>
          <w:color w:val="FF0000"/>
        </w:rPr>
        <w:t xml:space="preserve"> </w:t>
      </w:r>
      <w:r>
        <w:t xml:space="preserve">to this SOW are hereby approved for the scope of the efforts therein described.   </w:t>
      </w:r>
    </w:p>
    <w:p w14:paraId="38912466" w14:textId="77777777" w:rsidR="00A753A2" w:rsidRDefault="00D42923">
      <w:pPr>
        <w:numPr>
          <w:ilvl w:val="1"/>
          <w:numId w:val="7"/>
        </w:numPr>
        <w:spacing w:after="10"/>
        <w:ind w:hanging="720"/>
      </w:pPr>
      <w:r>
        <w:t xml:space="preserve">Interaction/Escalation Model. </w:t>
      </w:r>
    </w:p>
    <w:p w14:paraId="332E29B5" w14:textId="77777777" w:rsidR="00A753A2" w:rsidRDefault="00D42923">
      <w:pPr>
        <w:spacing w:after="0" w:line="259" w:lineRule="auto"/>
        <w:ind w:left="0" w:firstLine="0"/>
        <w:jc w:val="left"/>
      </w:pPr>
      <w:r>
        <w:t xml:space="preserve"> </w:t>
      </w:r>
    </w:p>
    <w:p w14:paraId="0D02D7A1" w14:textId="77777777" w:rsidR="00A753A2" w:rsidRDefault="00D42923">
      <w:pPr>
        <w:ind w:left="730"/>
      </w:pPr>
      <w:r>
        <w:t xml:space="preserve">In accordance with the requirements outlined in this SOW, or as the parties otherwise agree, interactions and escalations relating to standard business operations will be as directed by Capital One.  The parties may document such interaction and escalation information outside of this SOW, updating such document in accordance with potential changes in roles and business interactions. </w:t>
      </w:r>
    </w:p>
    <w:p w14:paraId="4116EAEB" w14:textId="77777777" w:rsidR="00A753A2" w:rsidRDefault="00D42923">
      <w:pPr>
        <w:pStyle w:val="Heading2"/>
        <w:tabs>
          <w:tab w:val="center" w:pos="1153"/>
        </w:tabs>
        <w:spacing w:after="228"/>
        <w:ind w:left="-15" w:right="0" w:firstLine="0"/>
      </w:pPr>
      <w:r>
        <w:t>8.</w:t>
      </w:r>
      <w:r>
        <w:rPr>
          <w:rFonts w:ascii="Arial" w:eastAsia="Arial" w:hAnsi="Arial" w:cs="Arial"/>
        </w:rPr>
        <w:t xml:space="preserve"> </w:t>
      </w:r>
      <w:r>
        <w:rPr>
          <w:rFonts w:ascii="Arial" w:eastAsia="Arial" w:hAnsi="Arial" w:cs="Arial"/>
        </w:rPr>
        <w:tab/>
      </w:r>
      <w:r>
        <w:t xml:space="preserve">CHARGES </w:t>
      </w:r>
    </w:p>
    <w:p w14:paraId="273F1263" w14:textId="77777777" w:rsidR="00A753A2" w:rsidRDefault="00D42923">
      <w:pPr>
        <w:ind w:left="730"/>
      </w:pPr>
      <w:r>
        <w:t xml:space="preserve">All amounts Supplier may charge for the Services, and taxes applicable to the Services, are set forth in this Article 8, in Exhibit 3 to this SOW, and Section 12.4(c) of the MSA.  Notwithstanding Section 13.1 of the MSA, Supplier shall submit invoices in the manner directed by Capital One.  The Parties acknowledge and agree that the charges, as set forth in Exhibit 3 to this SOW, shall be in effect as of January 1, 2019.   </w:t>
      </w:r>
    </w:p>
    <w:p w14:paraId="39B131B6" w14:textId="77777777" w:rsidR="00A753A2" w:rsidRDefault="00D42923">
      <w:pPr>
        <w:tabs>
          <w:tab w:val="center" w:pos="2030"/>
        </w:tabs>
        <w:spacing w:after="228"/>
        <w:ind w:left="-15" w:firstLine="0"/>
        <w:jc w:val="left"/>
      </w:pPr>
      <w:r>
        <w:rPr>
          <w:b/>
        </w:rPr>
        <w:t>9.</w:t>
      </w:r>
      <w:r>
        <w:rPr>
          <w:rFonts w:ascii="Arial" w:eastAsia="Arial" w:hAnsi="Arial" w:cs="Arial"/>
          <w:b/>
        </w:rPr>
        <w:t xml:space="preserve"> </w:t>
      </w:r>
      <w:r>
        <w:rPr>
          <w:rFonts w:ascii="Arial" w:eastAsia="Arial" w:hAnsi="Arial" w:cs="Arial"/>
          <w:b/>
        </w:rPr>
        <w:tab/>
      </w:r>
      <w:r>
        <w:rPr>
          <w:b/>
        </w:rPr>
        <w:t xml:space="preserve">CERTAIN PERSONNEL TERMS </w:t>
      </w:r>
    </w:p>
    <w:p w14:paraId="5DCCF379" w14:textId="77777777" w:rsidR="00A753A2" w:rsidRDefault="00D42923">
      <w:pPr>
        <w:ind w:left="730"/>
      </w:pPr>
      <w:r>
        <w:t xml:space="preserve">Certain terms relating to personnel are set forth in Exhibit 7 to this SOW. </w:t>
      </w:r>
    </w:p>
    <w:p w14:paraId="1AA5596D" w14:textId="77777777" w:rsidR="00A753A2" w:rsidRDefault="00D42923">
      <w:pPr>
        <w:pStyle w:val="Heading2"/>
        <w:tabs>
          <w:tab w:val="center" w:pos="1682"/>
        </w:tabs>
        <w:spacing w:after="228"/>
        <w:ind w:left="-15" w:right="0" w:firstLine="0"/>
      </w:pPr>
      <w:r>
        <w:t>10.</w:t>
      </w:r>
      <w:r>
        <w:rPr>
          <w:rFonts w:ascii="Arial" w:eastAsia="Arial" w:hAnsi="Arial" w:cs="Arial"/>
        </w:rPr>
        <w:t xml:space="preserve"> </w:t>
      </w:r>
      <w:r>
        <w:rPr>
          <w:rFonts w:ascii="Arial" w:eastAsia="Arial" w:hAnsi="Arial" w:cs="Arial"/>
        </w:rPr>
        <w:tab/>
      </w:r>
      <w:r>
        <w:t xml:space="preserve">CAPITAL ONE ASSETS </w:t>
      </w:r>
    </w:p>
    <w:p w14:paraId="546476B9" w14:textId="77777777" w:rsidR="00A753A2" w:rsidRDefault="00D42923">
      <w:pPr>
        <w:spacing w:after="232"/>
        <w:ind w:left="730"/>
      </w:pPr>
      <w:r>
        <w:t xml:space="preserve">The Capital One Assets referenced in Section 6.2 of the MSA that are applicable to the Services are set forth in Exhibit 8 to this SOW. </w:t>
      </w:r>
    </w:p>
    <w:p w14:paraId="2D2B8607" w14:textId="77777777" w:rsidR="00A753A2" w:rsidRDefault="00D42923">
      <w:pPr>
        <w:spacing w:after="10"/>
        <w:ind w:left="-5"/>
      </w:pPr>
      <w:r>
        <w:rPr>
          <w:b/>
        </w:rPr>
        <w:t>IN WITNESS WHEREOF</w:t>
      </w:r>
      <w:r>
        <w:t xml:space="preserve">, the parties have each caused this SOW to be signed and delivered by its duly authorized officer, all as of the SOW Effective Date. </w:t>
      </w:r>
    </w:p>
    <w:tbl>
      <w:tblPr>
        <w:tblStyle w:val="TableGrid"/>
        <w:tblW w:w="7962" w:type="dxa"/>
        <w:tblInd w:w="108" w:type="dxa"/>
        <w:tblCellMar>
          <w:top w:w="0" w:type="dxa"/>
          <w:left w:w="0" w:type="dxa"/>
          <w:bottom w:w="0" w:type="dxa"/>
          <w:right w:w="0" w:type="dxa"/>
        </w:tblCellMar>
        <w:tblLook w:val="04A0" w:firstRow="1" w:lastRow="0" w:firstColumn="1" w:lastColumn="0" w:noHBand="0" w:noVBand="1"/>
      </w:tblPr>
      <w:tblGrid>
        <w:gridCol w:w="4789"/>
        <w:gridCol w:w="3173"/>
      </w:tblGrid>
      <w:tr w:rsidR="00A753A2" w14:paraId="00B389B0" w14:textId="77777777">
        <w:trPr>
          <w:trHeight w:val="494"/>
        </w:trPr>
        <w:tc>
          <w:tcPr>
            <w:tcW w:w="4789" w:type="dxa"/>
            <w:tcBorders>
              <w:top w:val="nil"/>
              <w:left w:val="nil"/>
              <w:bottom w:val="nil"/>
              <w:right w:val="nil"/>
            </w:tcBorders>
          </w:tcPr>
          <w:p w14:paraId="79C186D1" w14:textId="77777777" w:rsidR="00A753A2" w:rsidRDefault="00D42923">
            <w:pPr>
              <w:spacing w:after="0" w:line="259" w:lineRule="auto"/>
              <w:ind w:left="0" w:right="166" w:firstLine="0"/>
              <w:jc w:val="left"/>
            </w:pPr>
            <w:r>
              <w:rPr>
                <w:b/>
              </w:rPr>
              <w:lastRenderedPageBreak/>
              <w:t xml:space="preserve">Concentrix Technologies Services (Canada) Limited </w:t>
            </w:r>
          </w:p>
        </w:tc>
        <w:tc>
          <w:tcPr>
            <w:tcW w:w="3173" w:type="dxa"/>
            <w:tcBorders>
              <w:top w:val="nil"/>
              <w:left w:val="nil"/>
              <w:bottom w:val="nil"/>
              <w:right w:val="nil"/>
            </w:tcBorders>
          </w:tcPr>
          <w:p w14:paraId="105DFCAF" w14:textId="77777777" w:rsidR="00A753A2" w:rsidRDefault="00D42923">
            <w:pPr>
              <w:spacing w:after="0" w:line="259" w:lineRule="auto"/>
              <w:ind w:left="0" w:firstLine="0"/>
            </w:pPr>
            <w:r>
              <w:rPr>
                <w:b/>
              </w:rPr>
              <w:t xml:space="preserve">Capital One Bank (Canada Branch) </w:t>
            </w:r>
          </w:p>
        </w:tc>
      </w:tr>
    </w:tbl>
    <w:p w14:paraId="02B5DCB0" w14:textId="77777777" w:rsidR="00A753A2" w:rsidRDefault="00D42923">
      <w:pPr>
        <w:spacing w:after="232" w:line="259" w:lineRule="auto"/>
        <w:ind w:left="108" w:firstLine="0"/>
        <w:jc w:val="left"/>
      </w:pPr>
      <w:r>
        <w:t xml:space="preserve">  </w:t>
      </w:r>
    </w:p>
    <w:p w14:paraId="15E004D0" w14:textId="77777777" w:rsidR="00A753A2" w:rsidRDefault="00D42923">
      <w:pPr>
        <w:tabs>
          <w:tab w:val="center" w:pos="6868"/>
        </w:tabs>
        <w:spacing w:after="10"/>
        <w:ind w:left="0" w:firstLine="0"/>
        <w:jc w:val="left"/>
      </w:pPr>
      <w:r>
        <w:rPr>
          <w:noProof/>
        </w:rPr>
        <w:drawing>
          <wp:anchor distT="0" distB="0" distL="114300" distR="114300" simplePos="0" relativeHeight="251658240" behindDoc="0" locked="0" layoutInCell="1" allowOverlap="0" wp14:anchorId="44C64947" wp14:editId="05F5FE84">
            <wp:simplePos x="0" y="0"/>
            <wp:positionH relativeFrom="column">
              <wp:posOffset>383235</wp:posOffset>
            </wp:positionH>
            <wp:positionV relativeFrom="paragraph">
              <wp:posOffset>-260888</wp:posOffset>
            </wp:positionV>
            <wp:extent cx="1135553" cy="447339"/>
            <wp:effectExtent l="0" t="0" r="0" b="0"/>
            <wp:wrapNone/>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12"/>
                    <a:stretch>
                      <a:fillRect/>
                    </a:stretch>
                  </pic:blipFill>
                  <pic:spPr>
                    <a:xfrm>
                      <a:off x="0" y="0"/>
                      <a:ext cx="1135553" cy="447339"/>
                    </a:xfrm>
                    <a:prstGeom prst="rect">
                      <a:avLst/>
                    </a:prstGeom>
                  </pic:spPr>
                </pic:pic>
              </a:graphicData>
            </a:graphic>
          </wp:anchor>
        </w:drawing>
      </w:r>
      <w:r>
        <w:rPr>
          <w:noProof/>
        </w:rPr>
        <w:drawing>
          <wp:anchor distT="0" distB="0" distL="114300" distR="114300" simplePos="0" relativeHeight="251659264" behindDoc="0" locked="0" layoutInCell="1" allowOverlap="0" wp14:anchorId="4931B9A3" wp14:editId="13AB7816">
            <wp:simplePos x="0" y="0"/>
            <wp:positionH relativeFrom="column">
              <wp:posOffset>3388563</wp:posOffset>
            </wp:positionH>
            <wp:positionV relativeFrom="paragraph">
              <wp:posOffset>-260888</wp:posOffset>
            </wp:positionV>
            <wp:extent cx="1661272" cy="447339"/>
            <wp:effectExtent l="0" t="0" r="0" b="0"/>
            <wp:wrapNone/>
            <wp:docPr id="1550" name="Picture 1550"/>
            <wp:cNvGraphicFramePr/>
            <a:graphic xmlns:a="http://schemas.openxmlformats.org/drawingml/2006/main">
              <a:graphicData uri="http://schemas.openxmlformats.org/drawingml/2006/picture">
                <pic:pic xmlns:pic="http://schemas.openxmlformats.org/drawingml/2006/picture">
                  <pic:nvPicPr>
                    <pic:cNvPr id="1550" name="Picture 1550"/>
                    <pic:cNvPicPr/>
                  </pic:nvPicPr>
                  <pic:blipFill>
                    <a:blip r:embed="rId13"/>
                    <a:stretch>
                      <a:fillRect/>
                    </a:stretch>
                  </pic:blipFill>
                  <pic:spPr>
                    <a:xfrm>
                      <a:off x="0" y="0"/>
                      <a:ext cx="1661272" cy="447339"/>
                    </a:xfrm>
                    <a:prstGeom prst="rect">
                      <a:avLst/>
                    </a:prstGeom>
                  </pic:spPr>
                </pic:pic>
              </a:graphicData>
            </a:graphic>
          </wp:anchor>
        </w:drawing>
      </w:r>
      <w:r>
        <w:t xml:space="preserve">By: _________________________________ </w:t>
      </w:r>
      <w:r>
        <w:tab/>
        <w:t xml:space="preserve">By: _________________________________ </w:t>
      </w:r>
    </w:p>
    <w:tbl>
      <w:tblPr>
        <w:tblStyle w:val="TableGrid"/>
        <w:tblW w:w="9965" w:type="dxa"/>
        <w:tblInd w:w="108" w:type="dxa"/>
        <w:tblCellMar>
          <w:top w:w="0" w:type="dxa"/>
          <w:left w:w="0" w:type="dxa"/>
          <w:bottom w:w="0" w:type="dxa"/>
          <w:right w:w="0" w:type="dxa"/>
        </w:tblCellMar>
        <w:tblLook w:val="04A0" w:firstRow="1" w:lastRow="0" w:firstColumn="1" w:lastColumn="0" w:noHBand="0" w:noVBand="1"/>
      </w:tblPr>
      <w:tblGrid>
        <w:gridCol w:w="4789"/>
        <w:gridCol w:w="5176"/>
      </w:tblGrid>
      <w:tr w:rsidR="00A753A2" w14:paraId="2F63102F" w14:textId="77777777">
        <w:trPr>
          <w:trHeight w:val="1751"/>
        </w:trPr>
        <w:tc>
          <w:tcPr>
            <w:tcW w:w="4789" w:type="dxa"/>
            <w:tcBorders>
              <w:top w:val="nil"/>
              <w:left w:val="nil"/>
              <w:bottom w:val="nil"/>
              <w:right w:val="nil"/>
            </w:tcBorders>
          </w:tcPr>
          <w:p w14:paraId="4E25595E" w14:textId="77777777" w:rsidR="00A753A2" w:rsidRDefault="00D42923">
            <w:pPr>
              <w:spacing w:after="102" w:line="259" w:lineRule="auto"/>
              <w:ind w:left="0" w:firstLine="0"/>
              <w:jc w:val="left"/>
            </w:pPr>
            <w:r>
              <w:t xml:space="preserve"> </w:t>
            </w:r>
          </w:p>
          <w:p w14:paraId="09E24661" w14:textId="77777777" w:rsidR="00A753A2" w:rsidRDefault="00D42923">
            <w:pPr>
              <w:spacing w:after="0" w:line="259" w:lineRule="auto"/>
              <w:ind w:left="733" w:firstLine="0"/>
              <w:jc w:val="left"/>
            </w:pPr>
            <w:r>
              <w:rPr>
                <w:rFonts w:ascii="Lucida Console" w:eastAsia="Lucida Console" w:hAnsi="Lucida Console" w:cs="Lucida Console"/>
                <w:sz w:val="18"/>
              </w:rPr>
              <w:t>Wendy Wilson</w:t>
            </w:r>
          </w:p>
          <w:p w14:paraId="48B29D27" w14:textId="77777777" w:rsidR="00A753A2" w:rsidRDefault="00D42923">
            <w:pPr>
              <w:spacing w:after="218" w:line="259" w:lineRule="auto"/>
              <w:ind w:left="0" w:firstLine="0"/>
              <w:jc w:val="left"/>
            </w:pPr>
            <w:r>
              <w:t xml:space="preserve">Name: ______________________________ </w:t>
            </w:r>
          </w:p>
          <w:p w14:paraId="0743B790" w14:textId="77777777" w:rsidR="00A753A2" w:rsidRDefault="00D42923">
            <w:pPr>
              <w:spacing w:after="224" w:line="259" w:lineRule="auto"/>
              <w:ind w:left="0" w:firstLine="0"/>
              <w:jc w:val="left"/>
            </w:pPr>
            <w:r>
              <w:t xml:space="preserve"> </w:t>
            </w:r>
          </w:p>
          <w:p w14:paraId="4BE5D359" w14:textId="77777777" w:rsidR="00A753A2" w:rsidRDefault="00D42923">
            <w:pPr>
              <w:tabs>
                <w:tab w:val="center" w:pos="4009"/>
              </w:tabs>
              <w:spacing w:after="0" w:line="259" w:lineRule="auto"/>
              <w:ind w:left="0" w:firstLine="0"/>
              <w:jc w:val="left"/>
            </w:pPr>
            <w:r>
              <w:t>Title: ________________________________</w:t>
            </w:r>
            <w:r>
              <w:rPr>
                <w:rFonts w:ascii="Lucida Console" w:eastAsia="Lucida Console" w:hAnsi="Lucida Console" w:cs="Lucida Console"/>
                <w:sz w:val="28"/>
                <w:vertAlign w:val="superscript"/>
              </w:rPr>
              <w:t>Corporate Counsel</w:t>
            </w:r>
            <w:r>
              <w:rPr>
                <w:rFonts w:ascii="Lucida Console" w:eastAsia="Lucida Console" w:hAnsi="Lucida Console" w:cs="Lucida Console"/>
                <w:sz w:val="28"/>
                <w:vertAlign w:val="superscript"/>
              </w:rPr>
              <w:tab/>
            </w:r>
            <w:r>
              <w:t xml:space="preserve"> </w:t>
            </w:r>
          </w:p>
        </w:tc>
        <w:tc>
          <w:tcPr>
            <w:tcW w:w="5177" w:type="dxa"/>
            <w:tcBorders>
              <w:top w:val="nil"/>
              <w:left w:val="nil"/>
              <w:bottom w:val="nil"/>
              <w:right w:val="nil"/>
            </w:tcBorders>
          </w:tcPr>
          <w:p w14:paraId="4AE9D479" w14:textId="77777777" w:rsidR="00A753A2" w:rsidRDefault="00D42923">
            <w:pPr>
              <w:spacing w:after="102" w:line="259" w:lineRule="auto"/>
              <w:ind w:left="0" w:firstLine="0"/>
              <w:jc w:val="left"/>
            </w:pPr>
            <w:r>
              <w:t xml:space="preserve"> </w:t>
            </w:r>
          </w:p>
          <w:p w14:paraId="07890951" w14:textId="77777777" w:rsidR="00A753A2" w:rsidRDefault="00D42923">
            <w:pPr>
              <w:spacing w:after="0" w:line="259" w:lineRule="auto"/>
              <w:ind w:left="668" w:firstLine="0"/>
              <w:jc w:val="left"/>
            </w:pPr>
            <w:r>
              <w:rPr>
                <w:rFonts w:ascii="Lucida Console" w:eastAsia="Lucida Console" w:hAnsi="Lucida Console" w:cs="Lucida Console"/>
                <w:sz w:val="18"/>
              </w:rPr>
              <w:t>Christopher T. Newkirk</w:t>
            </w:r>
          </w:p>
          <w:p w14:paraId="2F37165C" w14:textId="77777777" w:rsidR="00A753A2" w:rsidRDefault="00D42923">
            <w:pPr>
              <w:spacing w:after="218" w:line="259" w:lineRule="auto"/>
              <w:ind w:left="0" w:firstLine="0"/>
              <w:jc w:val="left"/>
            </w:pPr>
            <w:r>
              <w:t xml:space="preserve">Name: ______________________________ </w:t>
            </w:r>
          </w:p>
          <w:p w14:paraId="6F618828" w14:textId="77777777" w:rsidR="00A753A2" w:rsidRDefault="00D42923">
            <w:pPr>
              <w:spacing w:after="220" w:line="259" w:lineRule="auto"/>
              <w:ind w:left="0" w:firstLine="0"/>
              <w:jc w:val="left"/>
            </w:pPr>
            <w:r>
              <w:t xml:space="preserve"> </w:t>
            </w:r>
          </w:p>
          <w:p w14:paraId="0BB16457" w14:textId="77777777" w:rsidR="00A753A2" w:rsidRDefault="00D42923">
            <w:pPr>
              <w:spacing w:after="0" w:line="259" w:lineRule="auto"/>
              <w:ind w:left="0" w:firstLine="0"/>
            </w:pPr>
            <w:r>
              <w:t>Title: ________________________________</w:t>
            </w:r>
            <w:r>
              <w:rPr>
                <w:rFonts w:ascii="Lucida Console" w:eastAsia="Lucida Console" w:hAnsi="Lucida Console" w:cs="Lucida Console"/>
                <w:sz w:val="18"/>
              </w:rPr>
              <w:t>President, International &amp; Small Business</w:t>
            </w:r>
            <w:r>
              <w:t xml:space="preserve"> </w:t>
            </w:r>
          </w:p>
        </w:tc>
      </w:tr>
    </w:tbl>
    <w:p w14:paraId="0670A5DB" w14:textId="77777777" w:rsidR="00A753A2" w:rsidRDefault="00A753A2">
      <w:pPr>
        <w:sectPr w:rsidR="00A753A2">
          <w:headerReference w:type="even" r:id="rId14"/>
          <w:headerReference w:type="default" r:id="rId15"/>
          <w:footerReference w:type="even" r:id="rId16"/>
          <w:footerReference w:type="default" r:id="rId17"/>
          <w:headerReference w:type="first" r:id="rId18"/>
          <w:footerReference w:type="first" r:id="rId19"/>
          <w:pgSz w:w="12240" w:h="15840"/>
          <w:pgMar w:top="1445" w:right="1433" w:bottom="1456" w:left="1440" w:header="249" w:footer="720" w:gutter="0"/>
          <w:pgNumType w:start="0"/>
          <w:cols w:space="720"/>
          <w:titlePg/>
        </w:sectPr>
      </w:pPr>
    </w:p>
    <w:p w14:paraId="2A9780AD" w14:textId="77777777" w:rsidR="00A753A2" w:rsidRDefault="00D42923">
      <w:pPr>
        <w:spacing w:after="106" w:line="265" w:lineRule="auto"/>
        <w:ind w:left="785" w:right="786"/>
        <w:jc w:val="center"/>
      </w:pPr>
      <w:r>
        <w:rPr>
          <w:b/>
        </w:rPr>
        <w:lastRenderedPageBreak/>
        <w:t xml:space="preserve">EXHIBIT 1  </w:t>
      </w:r>
    </w:p>
    <w:sdt>
      <w:sdtPr>
        <w:id w:val="-1035579608"/>
        <w:docPartObj>
          <w:docPartGallery w:val="Table of Contents"/>
        </w:docPartObj>
      </w:sdtPr>
      <w:sdtContent>
        <w:p w14:paraId="11303695" w14:textId="77777777" w:rsidR="00A753A2" w:rsidRDefault="00D42923">
          <w:pPr>
            <w:spacing w:after="252" w:line="259" w:lineRule="auto"/>
            <w:ind w:left="156" w:right="152"/>
            <w:jc w:val="center"/>
          </w:pPr>
          <w:r>
            <w:t xml:space="preserve">TABLE OF CONTENTS </w:t>
          </w:r>
        </w:p>
        <w:p w14:paraId="01AA9B6B" w14:textId="77777777" w:rsidR="00A753A2" w:rsidRDefault="00D42923">
          <w:pPr>
            <w:spacing w:after="110" w:line="259" w:lineRule="auto"/>
            <w:ind w:left="0" w:firstLine="0"/>
            <w:jc w:val="left"/>
          </w:pPr>
          <w:r>
            <w:t xml:space="preserve"> </w:t>
          </w:r>
        </w:p>
        <w:p w14:paraId="09190E93" w14:textId="77777777" w:rsidR="00A753A2" w:rsidRDefault="00D42923">
          <w:pPr>
            <w:pStyle w:val="TOC1"/>
            <w:tabs>
              <w:tab w:val="right" w:leader="dot" w:pos="9367"/>
            </w:tabs>
          </w:pPr>
          <w:r>
            <w:fldChar w:fldCharType="begin"/>
          </w:r>
          <w:r>
            <w:instrText xml:space="preserve"> TOC \o "1-1" \h \z \u </w:instrText>
          </w:r>
          <w:r>
            <w:fldChar w:fldCharType="separate"/>
          </w:r>
          <w:hyperlink w:anchor="_Toc144967">
            <w:r>
              <w:t>1.  INTRODUCTION</w:t>
            </w:r>
            <w:r>
              <w:tab/>
            </w:r>
            <w:r>
              <w:fldChar w:fldCharType="begin"/>
            </w:r>
            <w:r>
              <w:instrText>PAGEREF _Toc144967 \h</w:instrText>
            </w:r>
            <w:r>
              <w:fldChar w:fldCharType="separate"/>
            </w:r>
            <w:r>
              <w:t xml:space="preserve">1 </w:t>
            </w:r>
            <w:r>
              <w:fldChar w:fldCharType="end"/>
            </w:r>
          </w:hyperlink>
        </w:p>
        <w:p w14:paraId="2150C173" w14:textId="77777777" w:rsidR="00A753A2" w:rsidRDefault="00D42923">
          <w:pPr>
            <w:pStyle w:val="TOC1"/>
            <w:tabs>
              <w:tab w:val="right" w:leader="dot" w:pos="9367"/>
            </w:tabs>
          </w:pPr>
          <w:hyperlink w:anchor="_Toc144968">
            <w:r>
              <w:t>2.  DEFINITIONS</w:t>
            </w:r>
            <w:r>
              <w:tab/>
            </w:r>
            <w:r>
              <w:fldChar w:fldCharType="begin"/>
            </w:r>
            <w:r>
              <w:instrText>PAGEREF _Toc144968 \h</w:instrText>
            </w:r>
            <w:r>
              <w:fldChar w:fldCharType="separate"/>
            </w:r>
            <w:r>
              <w:t xml:space="preserve">1 </w:t>
            </w:r>
            <w:r>
              <w:fldChar w:fldCharType="end"/>
            </w:r>
          </w:hyperlink>
        </w:p>
        <w:p w14:paraId="321A0B0C" w14:textId="77777777" w:rsidR="00A753A2" w:rsidRDefault="00D42923">
          <w:pPr>
            <w:pStyle w:val="TOC1"/>
            <w:tabs>
              <w:tab w:val="right" w:leader="dot" w:pos="9367"/>
            </w:tabs>
          </w:pPr>
          <w:hyperlink w:anchor="_Toc144969">
            <w:r>
              <w:t>3.  GENERAL DESCRIPTION OF THE SERVICES</w:t>
            </w:r>
            <w:r>
              <w:tab/>
            </w:r>
            <w:r>
              <w:fldChar w:fldCharType="begin"/>
            </w:r>
            <w:r>
              <w:instrText>PAGEREF _Toc144969 \h</w:instrText>
            </w:r>
            <w:r>
              <w:fldChar w:fldCharType="separate"/>
            </w:r>
            <w:r>
              <w:t xml:space="preserve">3 </w:t>
            </w:r>
            <w:r>
              <w:fldChar w:fldCharType="end"/>
            </w:r>
          </w:hyperlink>
        </w:p>
        <w:p w14:paraId="2C269162" w14:textId="77777777" w:rsidR="00A753A2" w:rsidRDefault="00D42923">
          <w:pPr>
            <w:pStyle w:val="TOC1"/>
            <w:tabs>
              <w:tab w:val="right" w:leader="dot" w:pos="9367"/>
            </w:tabs>
          </w:pPr>
          <w:hyperlink w:anchor="_Toc144970">
            <w:r>
              <w:t>4.  CUSTOMER CONTACT/RESPONSE SERVICES  (CUSTOMER CARE)</w:t>
            </w:r>
            <w:r>
              <w:tab/>
            </w:r>
            <w:r>
              <w:fldChar w:fldCharType="begin"/>
            </w:r>
            <w:r>
              <w:instrText>PAGEREF _Toc144970 \h</w:instrText>
            </w:r>
            <w:r>
              <w:fldChar w:fldCharType="separate"/>
            </w:r>
            <w:r>
              <w:t xml:space="preserve">4 </w:t>
            </w:r>
            <w:r>
              <w:fldChar w:fldCharType="end"/>
            </w:r>
          </w:hyperlink>
        </w:p>
        <w:p w14:paraId="5EA41968" w14:textId="77777777" w:rsidR="00A753A2" w:rsidRDefault="00D42923">
          <w:pPr>
            <w:pStyle w:val="TOC1"/>
            <w:tabs>
              <w:tab w:val="right" w:leader="dot" w:pos="9367"/>
            </w:tabs>
          </w:pPr>
          <w:hyperlink w:anchor="_Toc144971">
            <w:r>
              <w:t>5.  GENERAL CORRESPONDENCE (“GCORR”) SERVICES</w:t>
            </w:r>
            <w:r>
              <w:tab/>
            </w:r>
            <w:r>
              <w:fldChar w:fldCharType="begin"/>
            </w:r>
            <w:r>
              <w:instrText>PAGEREF _Toc144971 \h</w:instrText>
            </w:r>
            <w:r>
              <w:fldChar w:fldCharType="separate"/>
            </w:r>
            <w:r>
              <w:t xml:space="preserve">7 </w:t>
            </w:r>
            <w:r>
              <w:fldChar w:fldCharType="end"/>
            </w:r>
          </w:hyperlink>
        </w:p>
        <w:p w14:paraId="586F80D6" w14:textId="77777777" w:rsidR="00A753A2" w:rsidRDefault="00D42923">
          <w:pPr>
            <w:pStyle w:val="TOC1"/>
            <w:tabs>
              <w:tab w:val="right" w:leader="dot" w:pos="9367"/>
            </w:tabs>
          </w:pPr>
          <w:hyperlink w:anchor="_Toc144972">
            <w:r>
              <w:t>6.  SPECIALTY OPERATIONS (BACK OFFICE)</w:t>
            </w:r>
            <w:r>
              <w:tab/>
            </w:r>
            <w:r>
              <w:fldChar w:fldCharType="begin"/>
            </w:r>
            <w:r>
              <w:instrText>PAGEREF _Toc144972 \h</w:instrText>
            </w:r>
            <w:r>
              <w:fldChar w:fldCharType="separate"/>
            </w:r>
            <w:r>
              <w:t xml:space="preserve">8 </w:t>
            </w:r>
            <w:r>
              <w:fldChar w:fldCharType="end"/>
            </w:r>
          </w:hyperlink>
        </w:p>
        <w:p w14:paraId="48AE7000" w14:textId="77777777" w:rsidR="00A753A2" w:rsidRDefault="00D42923">
          <w:pPr>
            <w:pStyle w:val="TOC1"/>
            <w:tabs>
              <w:tab w:val="right" w:leader="dot" w:pos="9367"/>
            </w:tabs>
          </w:pPr>
          <w:hyperlink w:anchor="_Toc144973">
            <w:r>
              <w:t>7.  FRAUD OPERATIONS</w:t>
            </w:r>
            <w:r>
              <w:tab/>
            </w:r>
            <w:r>
              <w:fldChar w:fldCharType="begin"/>
            </w:r>
            <w:r>
              <w:instrText>PAGEREF _Toc144973 \h</w:instrText>
            </w:r>
            <w:r>
              <w:fldChar w:fldCharType="separate"/>
            </w:r>
            <w:r>
              <w:t xml:space="preserve">9 </w:t>
            </w:r>
            <w:r>
              <w:fldChar w:fldCharType="end"/>
            </w:r>
          </w:hyperlink>
        </w:p>
        <w:p w14:paraId="670B9D2B" w14:textId="77777777" w:rsidR="00A753A2" w:rsidRDefault="00D42923">
          <w:pPr>
            <w:pStyle w:val="TOC1"/>
            <w:tabs>
              <w:tab w:val="right" w:leader="dot" w:pos="9367"/>
            </w:tabs>
          </w:pPr>
          <w:hyperlink w:anchor="_Toc144974">
            <w:r>
              <w:t>8.  SPECIALITY QUEUES</w:t>
            </w:r>
            <w:r>
              <w:tab/>
            </w:r>
            <w:r>
              <w:fldChar w:fldCharType="begin"/>
            </w:r>
            <w:r>
              <w:instrText>PAGEREF _Toc144974 \h</w:instrText>
            </w:r>
            <w:r>
              <w:fldChar w:fldCharType="separate"/>
            </w:r>
            <w:r>
              <w:t xml:space="preserve">11 </w:t>
            </w:r>
            <w:r>
              <w:fldChar w:fldCharType="end"/>
            </w:r>
          </w:hyperlink>
        </w:p>
        <w:p w14:paraId="43996D69" w14:textId="77777777" w:rsidR="00A753A2" w:rsidRDefault="00D42923">
          <w:pPr>
            <w:pStyle w:val="TOC1"/>
            <w:tabs>
              <w:tab w:val="right" w:leader="dot" w:pos="9367"/>
            </w:tabs>
          </w:pPr>
          <w:hyperlink w:anchor="_Toc144975">
            <w:r>
              <w:t>9.  CUSTOMER APPLICATIONS SUPPORT TEAM (“CAST”)</w:t>
            </w:r>
            <w:r>
              <w:tab/>
            </w:r>
            <w:r>
              <w:fldChar w:fldCharType="begin"/>
            </w:r>
            <w:r>
              <w:instrText>PAGEREF _Toc144975 \h</w:instrText>
            </w:r>
            <w:r>
              <w:fldChar w:fldCharType="separate"/>
            </w:r>
            <w:r>
              <w:t xml:space="preserve">11 </w:t>
            </w:r>
            <w:r>
              <w:fldChar w:fldCharType="end"/>
            </w:r>
          </w:hyperlink>
        </w:p>
        <w:p w14:paraId="70073979" w14:textId="77777777" w:rsidR="00A753A2" w:rsidRDefault="00D42923">
          <w:pPr>
            <w:pStyle w:val="TOC1"/>
            <w:tabs>
              <w:tab w:val="right" w:leader="dot" w:pos="9367"/>
            </w:tabs>
          </w:pPr>
          <w:hyperlink w:anchor="_Toc144976">
            <w:r>
              <w:t>10.  QUALITY ASSURANCE AND CONTACT MONITORING SERVICES</w:t>
            </w:r>
            <w:r>
              <w:tab/>
            </w:r>
            <w:r>
              <w:fldChar w:fldCharType="begin"/>
            </w:r>
            <w:r>
              <w:instrText>PAGEREF _Toc144976 \h</w:instrText>
            </w:r>
            <w:r>
              <w:fldChar w:fldCharType="separate"/>
            </w:r>
            <w:r>
              <w:t xml:space="preserve">12 </w:t>
            </w:r>
            <w:r>
              <w:fldChar w:fldCharType="end"/>
            </w:r>
          </w:hyperlink>
        </w:p>
        <w:p w14:paraId="6034B91D" w14:textId="77777777" w:rsidR="00A753A2" w:rsidRDefault="00D42923">
          <w:pPr>
            <w:pStyle w:val="TOC1"/>
            <w:tabs>
              <w:tab w:val="right" w:leader="dot" w:pos="9367"/>
            </w:tabs>
          </w:pPr>
          <w:hyperlink w:anchor="_Toc144977">
            <w:r>
              <w:t>11.  FACILITY MANAGEMENT AND SECURITY</w:t>
            </w:r>
            <w:r>
              <w:tab/>
            </w:r>
            <w:r>
              <w:fldChar w:fldCharType="begin"/>
            </w:r>
            <w:r>
              <w:instrText>PAGEREF _Toc144977 \h</w:instrText>
            </w:r>
            <w:r>
              <w:fldChar w:fldCharType="separate"/>
            </w:r>
            <w:r>
              <w:t xml:space="preserve">13 </w:t>
            </w:r>
            <w:r>
              <w:fldChar w:fldCharType="end"/>
            </w:r>
          </w:hyperlink>
        </w:p>
        <w:p w14:paraId="61AE6593" w14:textId="77777777" w:rsidR="00A753A2" w:rsidRDefault="00D42923">
          <w:pPr>
            <w:pStyle w:val="TOC1"/>
            <w:tabs>
              <w:tab w:val="right" w:leader="dot" w:pos="9367"/>
            </w:tabs>
          </w:pPr>
          <w:hyperlink w:anchor="_Toc144978">
            <w:r>
              <w:t>12.  SUPPLIER OPERATIONS CENTRE SERVICES</w:t>
            </w:r>
            <w:r>
              <w:tab/>
            </w:r>
            <w:r>
              <w:fldChar w:fldCharType="begin"/>
            </w:r>
            <w:r>
              <w:instrText>PAGEREF _Toc144978 \h</w:instrText>
            </w:r>
            <w:r>
              <w:fldChar w:fldCharType="separate"/>
            </w:r>
            <w:r>
              <w:t xml:space="preserve">14 </w:t>
            </w:r>
            <w:r>
              <w:fldChar w:fldCharType="end"/>
            </w:r>
          </w:hyperlink>
        </w:p>
        <w:p w14:paraId="7A7BA2A6" w14:textId="77777777" w:rsidR="00A753A2" w:rsidRDefault="00D42923">
          <w:pPr>
            <w:pStyle w:val="TOC1"/>
            <w:tabs>
              <w:tab w:val="right" w:leader="dot" w:pos="9367"/>
            </w:tabs>
          </w:pPr>
          <w:hyperlink w:anchor="_Toc144979">
            <w:r>
              <w:t>13.  TECHNOLOGY</w:t>
            </w:r>
            <w:r>
              <w:tab/>
            </w:r>
            <w:r>
              <w:fldChar w:fldCharType="begin"/>
            </w:r>
            <w:r>
              <w:instrText>PAGEREF _Toc144979 \h</w:instrText>
            </w:r>
            <w:r>
              <w:fldChar w:fldCharType="separate"/>
            </w:r>
            <w:r>
              <w:t xml:space="preserve">20 </w:t>
            </w:r>
            <w:r>
              <w:fldChar w:fldCharType="end"/>
            </w:r>
          </w:hyperlink>
        </w:p>
        <w:p w14:paraId="741BA9DF" w14:textId="77777777" w:rsidR="00A753A2" w:rsidRDefault="00D42923">
          <w:r>
            <w:fldChar w:fldCharType="end"/>
          </w:r>
        </w:p>
      </w:sdtContent>
    </w:sdt>
    <w:p w14:paraId="6450BBAF" w14:textId="77777777" w:rsidR="00A753A2" w:rsidRDefault="00D42923">
      <w:pPr>
        <w:spacing w:after="0" w:line="259" w:lineRule="auto"/>
        <w:ind w:left="0" w:firstLine="0"/>
        <w:jc w:val="left"/>
      </w:pPr>
      <w:r>
        <w:t xml:space="preserve"> </w:t>
      </w:r>
    </w:p>
    <w:p w14:paraId="083D032B" w14:textId="77777777" w:rsidR="00A753A2" w:rsidRDefault="00D42923">
      <w:pPr>
        <w:spacing w:after="0" w:line="259" w:lineRule="auto"/>
        <w:ind w:left="0" w:firstLine="0"/>
        <w:jc w:val="left"/>
      </w:pPr>
      <w:r>
        <w:t xml:space="preserve"> </w:t>
      </w:r>
    </w:p>
    <w:p w14:paraId="27AF2CE3" w14:textId="77777777" w:rsidR="00A753A2" w:rsidRDefault="00D42923">
      <w:pPr>
        <w:spacing w:after="98" w:line="259" w:lineRule="auto"/>
        <w:ind w:left="271" w:firstLine="0"/>
        <w:jc w:val="left"/>
      </w:pPr>
      <w:r>
        <w:t xml:space="preserve">   </w:t>
      </w:r>
    </w:p>
    <w:p w14:paraId="0659D703" w14:textId="77777777" w:rsidR="00A753A2" w:rsidRDefault="00D42923">
      <w:pPr>
        <w:spacing w:after="0" w:line="259" w:lineRule="auto"/>
        <w:ind w:left="0" w:firstLine="0"/>
        <w:jc w:val="left"/>
      </w:pPr>
      <w:r>
        <w:t xml:space="preserve"> </w:t>
      </w:r>
    </w:p>
    <w:p w14:paraId="3F9A39B3" w14:textId="77777777" w:rsidR="00A753A2" w:rsidRDefault="00D42923">
      <w:pPr>
        <w:spacing w:after="0" w:line="259" w:lineRule="auto"/>
        <w:ind w:left="0" w:firstLine="0"/>
        <w:jc w:val="left"/>
      </w:pPr>
      <w:r>
        <w:t xml:space="preserve"> </w:t>
      </w:r>
    </w:p>
    <w:p w14:paraId="1AA456EE" w14:textId="77777777" w:rsidR="00A753A2" w:rsidRDefault="00D42923">
      <w:pPr>
        <w:spacing w:after="0" w:line="259" w:lineRule="auto"/>
        <w:ind w:left="0" w:firstLine="0"/>
        <w:jc w:val="left"/>
      </w:pPr>
      <w:r>
        <w:t xml:space="preserve"> </w:t>
      </w:r>
    </w:p>
    <w:p w14:paraId="2DA7A634" w14:textId="77777777" w:rsidR="00A753A2" w:rsidRDefault="00D42923">
      <w:pPr>
        <w:spacing w:after="0" w:line="259" w:lineRule="auto"/>
        <w:ind w:left="0" w:firstLine="0"/>
        <w:jc w:val="left"/>
      </w:pPr>
      <w:r>
        <w:t xml:space="preserve"> </w:t>
      </w:r>
    </w:p>
    <w:p w14:paraId="139FE625" w14:textId="77777777" w:rsidR="00A753A2" w:rsidRDefault="00D42923">
      <w:pPr>
        <w:spacing w:after="0" w:line="259" w:lineRule="auto"/>
        <w:ind w:left="0" w:firstLine="0"/>
        <w:jc w:val="left"/>
      </w:pPr>
      <w:r>
        <w:t xml:space="preserve"> </w:t>
      </w:r>
    </w:p>
    <w:p w14:paraId="784CD754" w14:textId="77777777" w:rsidR="00A753A2" w:rsidRDefault="00D42923">
      <w:pPr>
        <w:spacing w:after="0" w:line="259" w:lineRule="auto"/>
        <w:ind w:left="0" w:firstLine="0"/>
        <w:jc w:val="left"/>
      </w:pPr>
      <w:r>
        <w:t xml:space="preserve"> </w:t>
      </w:r>
    </w:p>
    <w:p w14:paraId="36EDB311" w14:textId="77777777" w:rsidR="00A753A2" w:rsidRDefault="00D42923">
      <w:pPr>
        <w:spacing w:after="0" w:line="259" w:lineRule="auto"/>
        <w:ind w:left="0" w:firstLine="0"/>
        <w:jc w:val="left"/>
      </w:pPr>
      <w:r>
        <w:t xml:space="preserve"> </w:t>
      </w:r>
    </w:p>
    <w:p w14:paraId="57FB6F43" w14:textId="77777777" w:rsidR="00A753A2" w:rsidRDefault="00D42923">
      <w:pPr>
        <w:spacing w:after="0" w:line="259" w:lineRule="auto"/>
        <w:ind w:left="0" w:firstLine="0"/>
        <w:jc w:val="left"/>
      </w:pPr>
      <w:r>
        <w:t xml:space="preserve"> </w:t>
      </w:r>
    </w:p>
    <w:p w14:paraId="63E8403E" w14:textId="77777777" w:rsidR="00A753A2" w:rsidRDefault="00D42923">
      <w:pPr>
        <w:spacing w:after="0" w:line="259" w:lineRule="auto"/>
        <w:ind w:left="0" w:firstLine="0"/>
        <w:jc w:val="left"/>
      </w:pPr>
      <w:r>
        <w:t xml:space="preserve"> </w:t>
      </w:r>
    </w:p>
    <w:p w14:paraId="5FF581BC" w14:textId="77777777" w:rsidR="00A753A2" w:rsidRDefault="00D42923">
      <w:pPr>
        <w:spacing w:after="0" w:line="259" w:lineRule="auto"/>
        <w:ind w:left="0" w:firstLine="0"/>
        <w:jc w:val="left"/>
      </w:pPr>
      <w:r>
        <w:t xml:space="preserve"> </w:t>
      </w:r>
    </w:p>
    <w:p w14:paraId="687EE2C2" w14:textId="77777777" w:rsidR="00A753A2" w:rsidRDefault="00D42923">
      <w:pPr>
        <w:spacing w:after="0" w:line="259" w:lineRule="auto"/>
        <w:ind w:left="0" w:firstLine="0"/>
        <w:jc w:val="left"/>
      </w:pPr>
      <w:r>
        <w:t xml:space="preserve"> </w:t>
      </w:r>
    </w:p>
    <w:p w14:paraId="66CE2808" w14:textId="77777777" w:rsidR="00A753A2" w:rsidRDefault="00D42923">
      <w:pPr>
        <w:spacing w:after="2898" w:line="259" w:lineRule="auto"/>
        <w:ind w:left="0" w:firstLine="0"/>
        <w:jc w:val="left"/>
      </w:pPr>
      <w:r>
        <w:t xml:space="preserve"> </w:t>
      </w:r>
    </w:p>
    <w:p w14:paraId="0DE2A8E8" w14:textId="77777777" w:rsidR="00A753A2" w:rsidRDefault="00D42923">
      <w:pPr>
        <w:spacing w:after="0" w:line="259" w:lineRule="auto"/>
        <w:ind w:left="0" w:right="8" w:firstLine="0"/>
        <w:jc w:val="center"/>
      </w:pPr>
      <w:proofErr w:type="spellStart"/>
      <w:r>
        <w:rPr>
          <w:sz w:val="20"/>
        </w:rPr>
        <w:lastRenderedPageBreak/>
        <w:t>i</w:t>
      </w:r>
      <w:proofErr w:type="spellEnd"/>
    </w:p>
    <w:p w14:paraId="4B767245" w14:textId="77777777" w:rsidR="00A753A2" w:rsidRDefault="00D42923">
      <w:pPr>
        <w:pStyle w:val="Heading1"/>
        <w:tabs>
          <w:tab w:val="center" w:pos="1443"/>
        </w:tabs>
        <w:spacing w:after="228"/>
        <w:ind w:left="-15" w:right="0" w:firstLine="0"/>
      </w:pPr>
      <w:bookmarkStart w:id="39" w:name="_Toc144967"/>
      <w:r>
        <w:t>1.</w:t>
      </w:r>
      <w:r>
        <w:rPr>
          <w:rFonts w:ascii="Arial" w:eastAsia="Arial" w:hAnsi="Arial" w:cs="Arial"/>
        </w:rPr>
        <w:t xml:space="preserve"> </w:t>
      </w:r>
      <w:r>
        <w:rPr>
          <w:rFonts w:ascii="Arial" w:eastAsia="Arial" w:hAnsi="Arial" w:cs="Arial"/>
        </w:rPr>
        <w:tab/>
      </w:r>
      <w:r>
        <w:t xml:space="preserve">INTRODUCTION </w:t>
      </w:r>
      <w:bookmarkEnd w:id="39"/>
    </w:p>
    <w:p w14:paraId="1A0A9E6E" w14:textId="77777777" w:rsidR="00A753A2" w:rsidRDefault="00D42923">
      <w:pPr>
        <w:spacing w:after="232"/>
        <w:ind w:left="-15" w:firstLine="720"/>
      </w:pPr>
      <w:r>
        <w:t>Pursuant to Section 3.1 of this SOW, and in accordance with Applicable Laws, the Services that Supplier shall provide to Capital One include the tele-services functions and responsibilities described in this Exhibit 1, as well as the additional services, functions and responsibilities that Supplier has committed to perform as described throughout the SOW and the MSA, and, to the extent applicable, in accordance with the plans and procedures developed pursuant to this Exhibit 1 and the Annexes attached hereto.</w:t>
      </w:r>
      <w:r>
        <w:rPr>
          <w:b/>
        </w:rPr>
        <w:t xml:space="preserve"> </w:t>
      </w:r>
    </w:p>
    <w:p w14:paraId="246CA1E0" w14:textId="77777777" w:rsidR="00A753A2" w:rsidRDefault="00D42923">
      <w:pPr>
        <w:ind w:left="-15" w:firstLine="720"/>
      </w:pPr>
      <w:r>
        <w:t>Capital One operates in a business environment characterized by change which directly affects the delivery of Services.  Supplier shall provide the Services described in this Exhibit 1 as they may change and evolve during the SOW Term due to changes in technology and Capital One business needs, and as they may be supplemented, enhanced, modified or replaced in accordance with the SOW and the MSA.</w:t>
      </w:r>
      <w:r>
        <w:rPr>
          <w:b/>
        </w:rPr>
        <w:t xml:space="preserve"> </w:t>
      </w:r>
    </w:p>
    <w:p w14:paraId="768AE5E3" w14:textId="77777777" w:rsidR="00A753A2" w:rsidRDefault="00D42923">
      <w:pPr>
        <w:pStyle w:val="Heading1"/>
        <w:tabs>
          <w:tab w:val="center" w:pos="1308"/>
        </w:tabs>
        <w:ind w:left="-15" w:right="0" w:firstLine="0"/>
      </w:pPr>
      <w:bookmarkStart w:id="40" w:name="_Toc144968"/>
      <w:r>
        <w:t>2.</w:t>
      </w:r>
      <w:r>
        <w:rPr>
          <w:rFonts w:ascii="Arial" w:eastAsia="Arial" w:hAnsi="Arial" w:cs="Arial"/>
        </w:rPr>
        <w:t xml:space="preserve"> </w:t>
      </w:r>
      <w:r>
        <w:rPr>
          <w:rFonts w:ascii="Arial" w:eastAsia="Arial" w:hAnsi="Arial" w:cs="Arial"/>
        </w:rPr>
        <w:tab/>
      </w:r>
      <w:r>
        <w:t xml:space="preserve">DEFINITIONS </w:t>
      </w:r>
      <w:bookmarkEnd w:id="40"/>
    </w:p>
    <w:p w14:paraId="49A23BA9" w14:textId="77777777" w:rsidR="00A753A2" w:rsidRDefault="00D42923">
      <w:pPr>
        <w:tabs>
          <w:tab w:val="center" w:pos="861"/>
          <w:tab w:val="center" w:pos="2303"/>
        </w:tabs>
        <w:spacing w:after="228"/>
        <w:ind w:left="0" w:firstLine="0"/>
        <w:jc w:val="left"/>
      </w:pPr>
      <w:r>
        <w:tab/>
      </w:r>
      <w:r>
        <w:rPr>
          <w:b/>
        </w:rPr>
        <w:t>2.1</w:t>
      </w:r>
      <w:r>
        <w:rPr>
          <w:rFonts w:ascii="Arial" w:eastAsia="Arial" w:hAnsi="Arial" w:cs="Arial"/>
          <w:b/>
        </w:rPr>
        <w:t xml:space="preserve"> </w:t>
      </w:r>
      <w:r>
        <w:rPr>
          <w:rFonts w:ascii="Arial" w:eastAsia="Arial" w:hAnsi="Arial" w:cs="Arial"/>
          <w:b/>
        </w:rPr>
        <w:tab/>
      </w:r>
      <w:r>
        <w:t xml:space="preserve">Certain Definitions. </w:t>
      </w:r>
    </w:p>
    <w:p w14:paraId="6FD7A885" w14:textId="77777777" w:rsidR="00A753A2" w:rsidRDefault="00D42923">
      <w:pPr>
        <w:ind w:left="1450"/>
      </w:pPr>
      <w:r>
        <w:t xml:space="preserve">The following terms shall have the corresponding meanings as set forth below: </w:t>
      </w:r>
    </w:p>
    <w:p w14:paraId="3F68E642" w14:textId="77777777" w:rsidR="00A753A2" w:rsidRDefault="00D42923">
      <w:pPr>
        <w:numPr>
          <w:ilvl w:val="0"/>
          <w:numId w:val="9"/>
        </w:numPr>
        <w:ind w:firstLine="540"/>
      </w:pPr>
      <w:r>
        <w:t>“</w:t>
      </w:r>
      <w:r>
        <w:rPr>
          <w:u w:val="single" w:color="000000"/>
        </w:rPr>
        <w:t>Attrition</w:t>
      </w:r>
      <w:r>
        <w:t xml:space="preserve"> </w:t>
      </w:r>
      <w:r>
        <w:rPr>
          <w:u w:val="single" w:color="000000"/>
        </w:rPr>
        <w:t>Training</w:t>
      </w:r>
      <w:r>
        <w:t xml:space="preserve">” shall mean the program specific training conducted to train new CSPs assigned to replace the CSPs who leave the Services. </w:t>
      </w:r>
    </w:p>
    <w:p w14:paraId="36565A34" w14:textId="77777777" w:rsidR="00A753A2" w:rsidRDefault="00D42923">
      <w:pPr>
        <w:numPr>
          <w:ilvl w:val="0"/>
          <w:numId w:val="9"/>
        </w:numPr>
        <w:ind w:firstLine="540"/>
      </w:pPr>
      <w:r>
        <w:t>“</w:t>
      </w:r>
      <w:r>
        <w:rPr>
          <w:u w:val="single" w:color="000000"/>
        </w:rPr>
        <w:t>Bilingual</w:t>
      </w:r>
      <w:r>
        <w:t xml:space="preserve">” shall have the meaning given in Exhibit 1, Section 3. </w:t>
      </w:r>
    </w:p>
    <w:p w14:paraId="29CF49C5" w14:textId="77777777" w:rsidR="00A753A2" w:rsidRDefault="00D42923">
      <w:pPr>
        <w:numPr>
          <w:ilvl w:val="0"/>
          <w:numId w:val="9"/>
        </w:numPr>
        <w:ind w:firstLine="540"/>
      </w:pPr>
      <w:r>
        <w:t>“</w:t>
      </w:r>
      <w:r>
        <w:rPr>
          <w:u w:val="single" w:color="000000"/>
        </w:rPr>
        <w:t>Change</w:t>
      </w:r>
      <w:r>
        <w:t xml:space="preserve"> </w:t>
      </w:r>
      <w:r>
        <w:rPr>
          <w:u w:val="single" w:color="000000"/>
        </w:rPr>
        <w:t>Control</w:t>
      </w:r>
      <w:r>
        <w:t xml:space="preserve"> </w:t>
      </w:r>
      <w:r>
        <w:rPr>
          <w:u w:val="single" w:color="000000"/>
        </w:rPr>
        <w:t>Procedure</w:t>
      </w:r>
      <w:r>
        <w:t xml:space="preserve">” shall mean the IT change process described in Annex 1-B to Exhibit 1, IT Incident Management/Change Control Procedures” </w:t>
      </w:r>
    </w:p>
    <w:p w14:paraId="104DCBFB" w14:textId="77777777" w:rsidR="00A753A2" w:rsidRDefault="00D42923">
      <w:pPr>
        <w:numPr>
          <w:ilvl w:val="0"/>
          <w:numId w:val="9"/>
        </w:numPr>
        <w:ind w:firstLine="540"/>
      </w:pPr>
      <w:r>
        <w:t>“</w:t>
      </w:r>
      <w:r>
        <w:rPr>
          <w:u w:val="single" w:color="000000"/>
        </w:rPr>
        <w:t>Change</w:t>
      </w:r>
      <w:r>
        <w:t xml:space="preserve"> </w:t>
      </w:r>
      <w:r>
        <w:rPr>
          <w:u w:val="single" w:color="000000"/>
        </w:rPr>
        <w:t>Management</w:t>
      </w:r>
      <w:r>
        <w:t xml:space="preserve"> </w:t>
      </w:r>
      <w:r>
        <w:rPr>
          <w:u w:val="single" w:color="000000"/>
        </w:rPr>
        <w:t>Process</w:t>
      </w:r>
      <w:r>
        <w:t xml:space="preserve">” shall mean the change process described in Annex 1-C to Exhibit 1, Operational Change Management. </w:t>
      </w:r>
    </w:p>
    <w:p w14:paraId="1397259E" w14:textId="77777777" w:rsidR="00A753A2" w:rsidRDefault="00D42923">
      <w:pPr>
        <w:numPr>
          <w:ilvl w:val="0"/>
          <w:numId w:val="9"/>
        </w:numPr>
        <w:ind w:firstLine="540"/>
      </w:pPr>
      <w:r>
        <w:t>“</w:t>
      </w:r>
      <w:r>
        <w:rPr>
          <w:u w:val="single" w:color="000000"/>
        </w:rPr>
        <w:t>Customer</w:t>
      </w:r>
      <w:r>
        <w:t xml:space="preserve"> </w:t>
      </w:r>
      <w:r>
        <w:rPr>
          <w:u w:val="single" w:color="000000"/>
        </w:rPr>
        <w:t>Application</w:t>
      </w:r>
      <w:r>
        <w:t xml:space="preserve"> </w:t>
      </w:r>
      <w:r>
        <w:rPr>
          <w:u w:val="single" w:color="000000"/>
        </w:rPr>
        <w:t>Support</w:t>
      </w:r>
      <w:r>
        <w:t xml:space="preserve"> </w:t>
      </w:r>
      <w:r>
        <w:rPr>
          <w:u w:val="single" w:color="000000"/>
        </w:rPr>
        <w:t>Team</w:t>
      </w:r>
      <w:r>
        <w:t xml:space="preserve">” or “CAST” has the meaning given in Section 9. </w:t>
      </w:r>
    </w:p>
    <w:p w14:paraId="288AD22D" w14:textId="77777777" w:rsidR="00A753A2" w:rsidRDefault="00D42923">
      <w:pPr>
        <w:numPr>
          <w:ilvl w:val="0"/>
          <w:numId w:val="9"/>
        </w:numPr>
        <w:ind w:firstLine="540"/>
      </w:pPr>
      <w:r>
        <w:t>“</w:t>
      </w:r>
      <w:r>
        <w:rPr>
          <w:u w:val="single" w:color="000000"/>
        </w:rPr>
        <w:t>Contact</w:t>
      </w:r>
      <w:r>
        <w:t xml:space="preserve">” shall have the meaning given in Exhibit 2. </w:t>
      </w:r>
    </w:p>
    <w:p w14:paraId="70ADCF87" w14:textId="77777777" w:rsidR="00A753A2" w:rsidRDefault="00D42923">
      <w:pPr>
        <w:numPr>
          <w:ilvl w:val="0"/>
          <w:numId w:val="9"/>
        </w:numPr>
        <w:ind w:firstLine="540"/>
      </w:pPr>
      <w:r>
        <w:t>“</w:t>
      </w:r>
      <w:r>
        <w:rPr>
          <w:u w:val="single" w:color="000000"/>
        </w:rPr>
        <w:t>Capital</w:t>
      </w:r>
      <w:r>
        <w:t xml:space="preserve"> </w:t>
      </w:r>
      <w:r>
        <w:rPr>
          <w:u w:val="single" w:color="000000"/>
        </w:rPr>
        <w:t>One</w:t>
      </w:r>
      <w:r>
        <w:t xml:space="preserve"> </w:t>
      </w:r>
      <w:r>
        <w:rPr>
          <w:u w:val="single" w:color="000000"/>
        </w:rPr>
        <w:t>Procedures</w:t>
      </w:r>
      <w:r>
        <w:t xml:space="preserve">” refer to Capital One’s then current standards, policies and procedures as provided to the Supplier by Capital One from time to time.  </w:t>
      </w:r>
    </w:p>
    <w:p w14:paraId="56FF5D4F" w14:textId="77777777" w:rsidR="00A753A2" w:rsidRDefault="00101301">
      <w:pPr>
        <w:numPr>
          <w:ilvl w:val="0"/>
          <w:numId w:val="9"/>
        </w:numPr>
        <w:ind w:firstLine="540"/>
      </w:pPr>
      <w:commentRangeStart w:id="41"/>
      <w:ins w:id="42" w:author="Kari Holsten" w:date="2021-09-21T14:28:00Z">
        <w:r>
          <w:t>[Intentionally Left Blank</w:t>
        </w:r>
      </w:ins>
      <w:ins w:id="43" w:author="Kari Holsten" w:date="2021-09-21T14:29:00Z">
        <w:r>
          <w:t>].</w:t>
        </w:r>
        <w:commentRangeEnd w:id="41"/>
        <w:r>
          <w:rPr>
            <w:rStyle w:val="CommentReference"/>
          </w:rPr>
          <w:commentReference w:id="41"/>
        </w:r>
      </w:ins>
    </w:p>
    <w:p w14:paraId="1DAB95DD" w14:textId="77777777" w:rsidR="00A753A2" w:rsidRDefault="00D42923">
      <w:pPr>
        <w:numPr>
          <w:ilvl w:val="0"/>
          <w:numId w:val="9"/>
        </w:numPr>
        <w:ind w:firstLine="540"/>
      </w:pPr>
      <w:r>
        <w:t>“</w:t>
      </w:r>
      <w:r>
        <w:rPr>
          <w:u w:val="single" w:color="000000"/>
        </w:rPr>
        <w:t>Complaint</w:t>
      </w:r>
      <w:r>
        <w:t xml:space="preserve">” shall mean any Customer inquiry referred by a CSP for Escalation to be resolved end-to-end in accordance with Capital One’s Complaint Handling Procedure. CSPs shall log Complaints into Capital One’s system of record and decisions on outcomes of Complaints will be determined by a Capital One representative. </w:t>
      </w:r>
    </w:p>
    <w:p w14:paraId="5AA103EB" w14:textId="77777777" w:rsidR="00A753A2" w:rsidRDefault="00D42923">
      <w:pPr>
        <w:numPr>
          <w:ilvl w:val="0"/>
          <w:numId w:val="9"/>
        </w:numPr>
        <w:ind w:firstLine="540"/>
      </w:pPr>
      <w:r>
        <w:t>“</w:t>
      </w:r>
      <w:r>
        <w:rPr>
          <w:u w:val="single" w:color="000000"/>
        </w:rPr>
        <w:t>Complaint</w:t>
      </w:r>
      <w:r>
        <w:t xml:space="preserve"> </w:t>
      </w:r>
      <w:r>
        <w:rPr>
          <w:u w:val="single" w:color="000000"/>
        </w:rPr>
        <w:t>Handling</w:t>
      </w:r>
      <w:r>
        <w:t xml:space="preserve"> </w:t>
      </w:r>
      <w:r>
        <w:rPr>
          <w:u w:val="single" w:color="000000"/>
        </w:rPr>
        <w:t>Procedure</w:t>
      </w:r>
      <w:r>
        <w:t xml:space="preserve">” shall mean Capital One’s process for addressing and resolving Customer Complaints, providing clarity and direction on when and where CSPs and Supplier should escalate Customer concerns. </w:t>
      </w:r>
    </w:p>
    <w:p w14:paraId="6E2036E5" w14:textId="77777777" w:rsidR="00A753A2" w:rsidRDefault="00D42923">
      <w:pPr>
        <w:numPr>
          <w:ilvl w:val="0"/>
          <w:numId w:val="9"/>
        </w:numPr>
        <w:ind w:firstLine="540"/>
      </w:pPr>
      <w:r>
        <w:lastRenderedPageBreak/>
        <w:t>“</w:t>
      </w:r>
      <w:r>
        <w:rPr>
          <w:u w:val="single" w:color="000000"/>
        </w:rPr>
        <w:t>Contact</w:t>
      </w:r>
      <w:r>
        <w:t xml:space="preserve"> </w:t>
      </w:r>
      <w:r>
        <w:rPr>
          <w:u w:val="single" w:color="000000"/>
        </w:rPr>
        <w:t>Resource</w:t>
      </w:r>
      <w:r>
        <w:t xml:space="preserve"> </w:t>
      </w:r>
      <w:r>
        <w:rPr>
          <w:u w:val="single" w:color="000000"/>
        </w:rPr>
        <w:t>(CR)</w:t>
      </w:r>
      <w:r>
        <w:t xml:space="preserve"> </w:t>
      </w:r>
      <w:r>
        <w:rPr>
          <w:u w:val="single" w:color="000000"/>
        </w:rPr>
        <w:t>Web</w:t>
      </w:r>
      <w:r>
        <w:t xml:space="preserve">” shall mean Capital One’s web-based knowledge management system for CSPs. </w:t>
      </w:r>
    </w:p>
    <w:p w14:paraId="64E6D7F0" w14:textId="77777777" w:rsidR="00A753A2" w:rsidRDefault="00D42923">
      <w:pPr>
        <w:numPr>
          <w:ilvl w:val="0"/>
          <w:numId w:val="9"/>
        </w:numPr>
        <w:ind w:firstLine="540"/>
      </w:pPr>
      <w:r>
        <w:t>“</w:t>
      </w:r>
      <w:r>
        <w:rPr>
          <w:u w:val="single" w:color="000000"/>
        </w:rPr>
        <w:t>Corporate</w:t>
      </w:r>
      <w:r>
        <w:t xml:space="preserve"> </w:t>
      </w:r>
      <w:r>
        <w:rPr>
          <w:u w:val="single" w:color="000000"/>
        </w:rPr>
        <w:t>Complaints</w:t>
      </w:r>
      <w:r>
        <w:t xml:space="preserve">” shall mean any Customer inquiries that have been escalated to Capital One’s Executive Response Coordinator for resolution. </w:t>
      </w:r>
    </w:p>
    <w:p w14:paraId="06F70FFF" w14:textId="77777777" w:rsidR="00A753A2" w:rsidRDefault="00D42923">
      <w:pPr>
        <w:numPr>
          <w:ilvl w:val="0"/>
          <w:numId w:val="9"/>
        </w:numPr>
        <w:ind w:firstLine="540"/>
      </w:pPr>
      <w:r>
        <w:t>“</w:t>
      </w:r>
      <w:r>
        <w:rPr>
          <w:u w:val="single" w:color="000000"/>
        </w:rPr>
        <w:t>Customer</w:t>
      </w:r>
      <w:r>
        <w:t xml:space="preserve">” shall mean any Capital One customer for whom Supplier is responsible for providing the Services on behalf of Capital One in accordance with this SOW. </w:t>
      </w:r>
    </w:p>
    <w:p w14:paraId="4F2D5C23" w14:textId="77777777" w:rsidR="00A753A2" w:rsidRDefault="00D42923">
      <w:pPr>
        <w:numPr>
          <w:ilvl w:val="0"/>
          <w:numId w:val="9"/>
        </w:numPr>
        <w:ind w:firstLine="540"/>
      </w:pPr>
      <w:r>
        <w:t>“</w:t>
      </w:r>
      <w:r>
        <w:rPr>
          <w:u w:val="single" w:color="000000"/>
        </w:rPr>
        <w:t>Customer</w:t>
      </w:r>
      <w:r>
        <w:t xml:space="preserve"> </w:t>
      </w:r>
      <w:r>
        <w:rPr>
          <w:u w:val="single" w:color="000000"/>
        </w:rPr>
        <w:t>Experience</w:t>
      </w:r>
      <w:r>
        <w:t xml:space="preserve"> </w:t>
      </w:r>
      <w:r>
        <w:rPr>
          <w:u w:val="single" w:color="000000"/>
        </w:rPr>
        <w:t>Metrics</w:t>
      </w:r>
      <w:r>
        <w:t xml:space="preserve"> </w:t>
      </w:r>
      <w:r>
        <w:rPr>
          <w:u w:val="single" w:color="000000"/>
        </w:rPr>
        <w:t>Program</w:t>
      </w:r>
      <w:r>
        <w:t xml:space="preserve">” shall have the meaning given in Exhibit 2. </w:t>
      </w:r>
    </w:p>
    <w:p w14:paraId="1A3494E4" w14:textId="77777777" w:rsidR="00A753A2" w:rsidRDefault="00D42923">
      <w:pPr>
        <w:numPr>
          <w:ilvl w:val="0"/>
          <w:numId w:val="9"/>
        </w:numPr>
        <w:ind w:firstLine="540"/>
      </w:pPr>
      <w:r>
        <w:t>“</w:t>
      </w:r>
      <w:r>
        <w:rPr>
          <w:u w:val="single" w:color="000000"/>
        </w:rPr>
        <w:t>Customer</w:t>
      </w:r>
      <w:r>
        <w:t xml:space="preserve"> </w:t>
      </w:r>
      <w:r>
        <w:rPr>
          <w:u w:val="single" w:color="000000"/>
        </w:rPr>
        <w:t>Service</w:t>
      </w:r>
      <w:r>
        <w:t xml:space="preserve"> </w:t>
      </w:r>
      <w:r>
        <w:rPr>
          <w:u w:val="single" w:color="000000"/>
        </w:rPr>
        <w:t>Professional”</w:t>
      </w:r>
      <w:r>
        <w:t xml:space="preserve"> or “</w:t>
      </w:r>
      <w:r>
        <w:rPr>
          <w:u w:val="single" w:color="000000"/>
        </w:rPr>
        <w:t>CSP</w:t>
      </w:r>
      <w:r>
        <w:t xml:space="preserve">” shall mean any individual Supplier Personnel that is in direct contact with Customers, whether service professionals or technical help desk professionals.   </w:t>
      </w:r>
    </w:p>
    <w:p w14:paraId="6E40B110" w14:textId="77777777" w:rsidR="00A753A2" w:rsidRDefault="00D42923">
      <w:pPr>
        <w:numPr>
          <w:ilvl w:val="0"/>
          <w:numId w:val="9"/>
        </w:numPr>
        <w:ind w:firstLine="540"/>
      </w:pPr>
      <w:r>
        <w:t>“</w:t>
      </w:r>
      <w:r>
        <w:rPr>
          <w:u w:val="single" w:color="000000"/>
        </w:rPr>
        <w:t>Data Items</w:t>
      </w:r>
      <w:r>
        <w:t xml:space="preserve">” shall refer to all electronic and physical data delivered to Supplier for processing under this SOW. </w:t>
      </w:r>
    </w:p>
    <w:p w14:paraId="42D5A288" w14:textId="77777777" w:rsidR="00A753A2" w:rsidRDefault="00D42923">
      <w:pPr>
        <w:numPr>
          <w:ilvl w:val="0"/>
          <w:numId w:val="9"/>
        </w:numPr>
        <w:spacing w:after="135" w:line="361" w:lineRule="auto"/>
        <w:ind w:firstLine="540"/>
      </w:pPr>
      <w:r>
        <w:t>“</w:t>
      </w:r>
      <w:r>
        <w:rPr>
          <w:u w:val="single" w:color="000000"/>
        </w:rPr>
        <w:t>Escalation</w:t>
      </w:r>
      <w:r>
        <w:t xml:space="preserve">” shall mean a Customer contact that is forwarded on to management, internal Capital One departments or </w:t>
      </w:r>
      <w:proofErr w:type="gramStart"/>
      <w:r>
        <w:t>third party</w:t>
      </w:r>
      <w:proofErr w:type="gramEnd"/>
      <w:r>
        <w:t xml:space="preserve"> companies in accordance with documented procedures.   (r)</w:t>
      </w:r>
      <w:r>
        <w:rPr>
          <w:rFonts w:ascii="Arial" w:eastAsia="Arial" w:hAnsi="Arial" w:cs="Arial"/>
        </w:rPr>
        <w:t xml:space="preserve"> </w:t>
      </w:r>
      <w:r>
        <w:t xml:space="preserve">“Elevations Queue” shall have the meaning given in Exhibit 1, Section 8.2 </w:t>
      </w:r>
    </w:p>
    <w:p w14:paraId="18C90EA8" w14:textId="77777777" w:rsidR="00A753A2" w:rsidRDefault="00D42923">
      <w:pPr>
        <w:numPr>
          <w:ilvl w:val="0"/>
          <w:numId w:val="10"/>
        </w:numPr>
        <w:ind w:firstLine="540"/>
      </w:pPr>
      <w:r>
        <w:t>“</w:t>
      </w:r>
      <w:r>
        <w:rPr>
          <w:u w:val="single" w:color="000000"/>
        </w:rPr>
        <w:t>GCORR</w:t>
      </w:r>
      <w:r>
        <w:t xml:space="preserve"> </w:t>
      </w:r>
      <w:r>
        <w:rPr>
          <w:u w:val="single" w:color="000000"/>
        </w:rPr>
        <w:t>Request</w:t>
      </w:r>
      <w:r>
        <w:t>” has the meaning provided in Section 5.1.</w:t>
      </w:r>
      <w:r>
        <w:rPr>
          <w:i/>
        </w:rPr>
        <w:t xml:space="preserve"> </w:t>
      </w:r>
    </w:p>
    <w:p w14:paraId="7443EEF0" w14:textId="77777777" w:rsidR="00A753A2" w:rsidRDefault="00D42923">
      <w:pPr>
        <w:numPr>
          <w:ilvl w:val="0"/>
          <w:numId w:val="10"/>
        </w:numPr>
        <w:ind w:firstLine="540"/>
      </w:pPr>
      <w:r>
        <w:t>“</w:t>
      </w:r>
      <w:r>
        <w:rPr>
          <w:u w:val="single" w:color="000000"/>
        </w:rPr>
        <w:t>Hours of</w:t>
      </w:r>
      <w:r>
        <w:t xml:space="preserve"> </w:t>
      </w:r>
      <w:r>
        <w:rPr>
          <w:u w:val="single" w:color="000000"/>
        </w:rPr>
        <w:t>Operation</w:t>
      </w:r>
      <w:r>
        <w:t>” shall mean the times of day, days of week and weeks of year that Supplier is obligated to receive Customer contacts under the SOW, as specified in Section 13.1 of this Exhibit 1.</w:t>
      </w:r>
      <w:r>
        <w:rPr>
          <w:b/>
          <w:i/>
        </w:rPr>
        <w:t xml:space="preserve"> </w:t>
      </w:r>
    </w:p>
    <w:p w14:paraId="6D3257F5" w14:textId="77777777" w:rsidR="00A753A2" w:rsidRDefault="00D42923">
      <w:pPr>
        <w:numPr>
          <w:ilvl w:val="0"/>
          <w:numId w:val="10"/>
        </w:numPr>
        <w:ind w:firstLine="540"/>
      </w:pPr>
      <w:r>
        <w:t>“</w:t>
      </w:r>
      <w:r>
        <w:rPr>
          <w:u w:val="single" w:color="000000"/>
        </w:rPr>
        <w:t>Incident</w:t>
      </w:r>
      <w:r>
        <w:t xml:space="preserve">” shall mean any event that deviates from the expected standard operation of a system.  Such an event influences the system, even though the influence may be small or even transparent to the users of the service. </w:t>
      </w:r>
    </w:p>
    <w:p w14:paraId="3F654C10" w14:textId="77777777" w:rsidR="00A753A2" w:rsidRDefault="00D42923">
      <w:pPr>
        <w:numPr>
          <w:ilvl w:val="0"/>
          <w:numId w:val="10"/>
        </w:numPr>
        <w:ind w:firstLine="540"/>
      </w:pPr>
      <w:r>
        <w:t>“</w:t>
      </w:r>
      <w:r>
        <w:rPr>
          <w:u w:val="single" w:color="000000"/>
        </w:rPr>
        <w:t>Information</w:t>
      </w:r>
      <w:r>
        <w:t xml:space="preserve"> </w:t>
      </w:r>
      <w:r>
        <w:rPr>
          <w:u w:val="single" w:color="000000"/>
        </w:rPr>
        <w:t>Based</w:t>
      </w:r>
      <w:r>
        <w:t xml:space="preserve"> </w:t>
      </w:r>
      <w:r>
        <w:rPr>
          <w:u w:val="single" w:color="000000"/>
        </w:rPr>
        <w:t>Underwriting</w:t>
      </w:r>
      <w:r>
        <w:t>” or “</w:t>
      </w:r>
      <w:r>
        <w:rPr>
          <w:u w:val="single" w:color="000000"/>
        </w:rPr>
        <w:t>IBU</w:t>
      </w:r>
      <w:r>
        <w:t xml:space="preserve">” is a Capital One service further defined in Section 9(a). </w:t>
      </w:r>
    </w:p>
    <w:p w14:paraId="2C23D79B" w14:textId="77777777" w:rsidR="00A753A2" w:rsidRDefault="00D42923">
      <w:pPr>
        <w:numPr>
          <w:ilvl w:val="0"/>
          <w:numId w:val="10"/>
        </w:numPr>
        <w:ind w:firstLine="540"/>
      </w:pPr>
      <w:r>
        <w:t>“</w:t>
      </w:r>
      <w:r>
        <w:rPr>
          <w:u w:val="single" w:color="000000"/>
        </w:rPr>
        <w:t>IT Incident</w:t>
      </w:r>
      <w:r>
        <w:t xml:space="preserve"> </w:t>
      </w:r>
      <w:r>
        <w:rPr>
          <w:u w:val="single" w:color="000000"/>
        </w:rPr>
        <w:t>Management</w:t>
      </w:r>
      <w:r>
        <w:t xml:space="preserve"> </w:t>
      </w:r>
      <w:r>
        <w:rPr>
          <w:u w:val="single" w:color="000000"/>
        </w:rPr>
        <w:t>Process</w:t>
      </w:r>
      <w:r>
        <w:t xml:space="preserve">” shall mean the process described in Annex 1-B. </w:t>
      </w:r>
    </w:p>
    <w:p w14:paraId="76132E52" w14:textId="77777777" w:rsidR="00A753A2" w:rsidRDefault="00D42923">
      <w:pPr>
        <w:numPr>
          <w:ilvl w:val="0"/>
          <w:numId w:val="10"/>
        </w:numPr>
        <w:ind w:firstLine="540"/>
      </w:pPr>
      <w:r>
        <w:t>“</w:t>
      </w:r>
      <w:r>
        <w:rPr>
          <w:u w:val="single" w:color="000000"/>
        </w:rPr>
        <w:t>Know Your Customer</w:t>
      </w:r>
      <w:r>
        <w:t>” or “</w:t>
      </w:r>
      <w:r>
        <w:rPr>
          <w:u w:val="single" w:color="000000"/>
        </w:rPr>
        <w:t>KYC</w:t>
      </w:r>
      <w:r>
        <w:t xml:space="preserve">” is a Capital One service further defined in Section 9(b). </w:t>
      </w:r>
    </w:p>
    <w:p w14:paraId="58E4F7E6" w14:textId="77777777" w:rsidR="00A753A2" w:rsidRDefault="00D42923">
      <w:pPr>
        <w:numPr>
          <w:ilvl w:val="0"/>
          <w:numId w:val="10"/>
        </w:numPr>
        <w:ind w:firstLine="540"/>
      </w:pPr>
      <w:r>
        <w:t>“</w:t>
      </w:r>
      <w:r>
        <w:rPr>
          <w:u w:val="single" w:color="000000"/>
        </w:rPr>
        <w:t>Operations</w:t>
      </w:r>
      <w:r>
        <w:t xml:space="preserve"> </w:t>
      </w:r>
      <w:r>
        <w:rPr>
          <w:u w:val="single" w:color="000000"/>
        </w:rPr>
        <w:t>Team</w:t>
      </w:r>
      <w:r>
        <w:t xml:space="preserve">” shall mean Supplier Personnel responsible for day-to-day service operations. </w:t>
      </w:r>
    </w:p>
    <w:p w14:paraId="630712FC" w14:textId="77777777" w:rsidR="00A753A2" w:rsidRDefault="00D42923">
      <w:pPr>
        <w:numPr>
          <w:ilvl w:val="0"/>
          <w:numId w:val="10"/>
        </w:numPr>
        <w:ind w:firstLine="540"/>
      </w:pPr>
      <w:r>
        <w:t>“</w:t>
      </w:r>
      <w:r>
        <w:rPr>
          <w:u w:val="single" w:color="000000"/>
        </w:rPr>
        <w:t>Point</w:t>
      </w:r>
      <w:r>
        <w:t xml:space="preserve"> </w:t>
      </w:r>
      <w:r>
        <w:rPr>
          <w:u w:val="single" w:color="000000"/>
        </w:rPr>
        <w:t>of</w:t>
      </w:r>
      <w:r>
        <w:t xml:space="preserve"> </w:t>
      </w:r>
      <w:r>
        <w:rPr>
          <w:u w:val="single" w:color="000000"/>
        </w:rPr>
        <w:t>Presence</w:t>
      </w:r>
      <w:r>
        <w:t>” or “</w:t>
      </w:r>
      <w:r>
        <w:rPr>
          <w:u w:val="single" w:color="000000"/>
        </w:rPr>
        <w:t>POP</w:t>
      </w:r>
      <w:r>
        <w:t xml:space="preserve">” has the meaning ascribed to it in Section 12.3(a)(v). </w:t>
      </w:r>
    </w:p>
    <w:p w14:paraId="217044FC" w14:textId="77777777" w:rsidR="00A753A2" w:rsidRDefault="00D42923">
      <w:pPr>
        <w:numPr>
          <w:ilvl w:val="0"/>
          <w:numId w:val="10"/>
        </w:numPr>
        <w:ind w:firstLine="540"/>
      </w:pPr>
      <w:r>
        <w:t>“</w:t>
      </w:r>
      <w:r>
        <w:rPr>
          <w:u w:val="single" w:color="000000"/>
        </w:rPr>
        <w:t>Quality</w:t>
      </w:r>
      <w:r>
        <w:t xml:space="preserve"> </w:t>
      </w:r>
      <w:r>
        <w:rPr>
          <w:u w:val="single" w:color="000000"/>
        </w:rPr>
        <w:t>Assurance</w:t>
      </w:r>
      <w:r>
        <w:t xml:space="preserve"> </w:t>
      </w:r>
      <w:r>
        <w:rPr>
          <w:u w:val="single" w:color="000000"/>
        </w:rPr>
        <w:t>Manager</w:t>
      </w:r>
      <w:r>
        <w:t xml:space="preserve">” shall mean Supplier personnel responsible for managing operational compliance to policies and procedures. </w:t>
      </w:r>
    </w:p>
    <w:p w14:paraId="6B133F8D" w14:textId="77777777" w:rsidR="00A753A2" w:rsidRDefault="00D42923">
      <w:pPr>
        <w:numPr>
          <w:ilvl w:val="0"/>
          <w:numId w:val="10"/>
        </w:numPr>
        <w:ind w:firstLine="540"/>
      </w:pPr>
      <w:r>
        <w:lastRenderedPageBreak/>
        <w:t>"</w:t>
      </w:r>
      <w:r>
        <w:rPr>
          <w:u w:val="single" w:color="000000"/>
        </w:rPr>
        <w:t>Shared</w:t>
      </w:r>
      <w:r>
        <w:t xml:space="preserve"> </w:t>
      </w:r>
      <w:r>
        <w:rPr>
          <w:u w:val="single" w:color="000000"/>
        </w:rPr>
        <w:t>Network</w:t>
      </w:r>
      <w:r>
        <w:t xml:space="preserve">” shall mean the data network that includes the Capital One </w:t>
      </w:r>
      <w:proofErr w:type="gramStart"/>
      <w:r>
        <w:t>systems</w:t>
      </w:r>
      <w:proofErr w:type="gramEnd"/>
      <w:r>
        <w:t>, including the agent desktops, application servers, network equipment (</w:t>
      </w:r>
      <w:r>
        <w:rPr>
          <w:u w:val="single" w:color="000000"/>
        </w:rPr>
        <w:t>e.g.</w:t>
      </w:r>
      <w:r>
        <w:t xml:space="preserve">, routers, data switches), Data Circuits, firewalls, host systems and the associated network cabling. </w:t>
      </w:r>
    </w:p>
    <w:p w14:paraId="5C79F36A" w14:textId="77777777" w:rsidR="00A753A2" w:rsidRDefault="00D42923">
      <w:pPr>
        <w:numPr>
          <w:ilvl w:val="0"/>
          <w:numId w:val="10"/>
        </w:numPr>
        <w:ind w:firstLine="540"/>
      </w:pPr>
      <w:r>
        <w:t>“</w:t>
      </w:r>
      <w:r>
        <w:rPr>
          <w:u w:val="single" w:color="000000"/>
        </w:rPr>
        <w:t>Specialty</w:t>
      </w:r>
      <w:r>
        <w:t xml:space="preserve"> </w:t>
      </w:r>
      <w:r>
        <w:rPr>
          <w:u w:val="single" w:color="000000"/>
        </w:rPr>
        <w:t>Queues</w:t>
      </w:r>
      <w:r>
        <w:t xml:space="preserve">” shall include the queues stated in Section 8 of Exhibit 1. </w:t>
      </w:r>
    </w:p>
    <w:p w14:paraId="4D7C18A0" w14:textId="77777777" w:rsidR="00A753A2" w:rsidRDefault="00D42923">
      <w:pPr>
        <w:numPr>
          <w:ilvl w:val="0"/>
          <w:numId w:val="10"/>
        </w:numPr>
        <w:ind w:firstLine="540"/>
      </w:pPr>
      <w:r>
        <w:t>“</w:t>
      </w:r>
      <w:r>
        <w:rPr>
          <w:u w:val="single" w:color="000000"/>
        </w:rPr>
        <w:t>SPOC</w:t>
      </w:r>
      <w:r>
        <w:t xml:space="preserve">” shall mean single point of contact. </w:t>
      </w:r>
    </w:p>
    <w:p w14:paraId="2CC99A47" w14:textId="77777777" w:rsidR="00A753A2" w:rsidRDefault="00D42923">
      <w:pPr>
        <w:numPr>
          <w:ilvl w:val="0"/>
          <w:numId w:val="10"/>
        </w:numPr>
        <w:ind w:firstLine="540"/>
      </w:pPr>
      <w:r>
        <w:t>“</w:t>
      </w:r>
      <w:r>
        <w:rPr>
          <w:u w:val="single" w:color="000000"/>
        </w:rPr>
        <w:t>Supplier</w:t>
      </w:r>
      <w:r>
        <w:t xml:space="preserve"> </w:t>
      </w:r>
      <w:r>
        <w:rPr>
          <w:u w:val="single" w:color="000000"/>
        </w:rPr>
        <w:t>Network</w:t>
      </w:r>
      <w:r>
        <w:t xml:space="preserve">” shall mean the data network with connectivity back to Supplier’s host systems. </w:t>
      </w:r>
    </w:p>
    <w:p w14:paraId="4D305BB3" w14:textId="77777777" w:rsidR="00A753A2" w:rsidRDefault="00D42923">
      <w:pPr>
        <w:numPr>
          <w:ilvl w:val="0"/>
          <w:numId w:val="10"/>
        </w:numPr>
        <w:ind w:firstLine="540"/>
      </w:pPr>
      <w:r>
        <w:t>“</w:t>
      </w:r>
      <w:r>
        <w:rPr>
          <w:u w:val="single" w:color="000000"/>
        </w:rPr>
        <w:t>Supplier</w:t>
      </w:r>
      <w:r>
        <w:t xml:space="preserve"> </w:t>
      </w:r>
      <w:r>
        <w:rPr>
          <w:u w:val="single" w:color="000000"/>
        </w:rPr>
        <w:t>Operations</w:t>
      </w:r>
      <w:r>
        <w:t xml:space="preserve"> </w:t>
      </w:r>
      <w:r>
        <w:rPr>
          <w:u w:val="single" w:color="000000"/>
        </w:rPr>
        <w:t>Centre</w:t>
      </w:r>
      <w:r>
        <w:t xml:space="preserve">” shall mean the location in which the Supplier shall perform or coordinate Customer support functions on behalf of Capital One.  </w:t>
      </w:r>
    </w:p>
    <w:p w14:paraId="533ACDEC" w14:textId="77777777" w:rsidR="00A753A2" w:rsidRDefault="00D42923">
      <w:pPr>
        <w:numPr>
          <w:ilvl w:val="0"/>
          <w:numId w:val="10"/>
        </w:numPr>
        <w:ind w:firstLine="540"/>
      </w:pPr>
      <w:r>
        <w:t>“</w:t>
      </w:r>
      <w:r>
        <w:rPr>
          <w:u w:val="single" w:color="000000"/>
        </w:rPr>
        <w:t>System</w:t>
      </w:r>
      <w:r>
        <w:t xml:space="preserve">” shall mean the systems managed and operated by Capital One to which Capital One provides Supplier access </w:t>
      </w:r>
      <w:proofErr w:type="gramStart"/>
      <w:r>
        <w:t>in order to</w:t>
      </w:r>
      <w:proofErr w:type="gramEnd"/>
      <w:r>
        <w:t xml:space="preserve"> perform the Services.   </w:t>
      </w:r>
    </w:p>
    <w:p w14:paraId="11FAC628" w14:textId="77777777" w:rsidR="00A753A2" w:rsidRDefault="00D42923">
      <w:pPr>
        <w:numPr>
          <w:ilvl w:val="0"/>
          <w:numId w:val="10"/>
        </w:numPr>
        <w:ind w:firstLine="540"/>
      </w:pPr>
      <w:r>
        <w:t>“</w:t>
      </w:r>
      <w:r>
        <w:rPr>
          <w:u w:val="single" w:color="000000"/>
        </w:rPr>
        <w:t>Team</w:t>
      </w:r>
      <w:r>
        <w:t xml:space="preserve"> </w:t>
      </w:r>
      <w:r>
        <w:rPr>
          <w:u w:val="single" w:color="000000"/>
        </w:rPr>
        <w:t>Manager</w:t>
      </w:r>
      <w:r>
        <w:t xml:space="preserve">” shall mean Supplier personnel that manage and supervise CSPs </w:t>
      </w:r>
      <w:proofErr w:type="gramStart"/>
      <w:r>
        <w:t>directly, and</w:t>
      </w:r>
      <w:proofErr w:type="gramEnd"/>
      <w:r>
        <w:t xml:space="preserve"> are responsible for the productivity and quality of the CSP teams they manage and for overall program service levels.  </w:t>
      </w:r>
      <w:r>
        <w:rPr>
          <w:b/>
          <w:i/>
        </w:rPr>
        <w:t xml:space="preserve">   </w:t>
      </w:r>
    </w:p>
    <w:p w14:paraId="5C90A3D4" w14:textId="77777777" w:rsidR="00A753A2" w:rsidRDefault="00D42923">
      <w:pPr>
        <w:numPr>
          <w:ilvl w:val="0"/>
          <w:numId w:val="10"/>
        </w:numPr>
        <w:ind w:firstLine="540"/>
      </w:pPr>
      <w:r>
        <w:t>“</w:t>
      </w:r>
      <w:r>
        <w:rPr>
          <w:u w:val="single" w:color="000000"/>
        </w:rPr>
        <w:t>Team</w:t>
      </w:r>
      <w:r>
        <w:t xml:space="preserve"> </w:t>
      </w:r>
      <w:r>
        <w:rPr>
          <w:u w:val="single" w:color="000000"/>
        </w:rPr>
        <w:t>Meetings</w:t>
      </w:r>
      <w:r>
        <w:t xml:space="preserve">” shall mean weekly meetings consisting of a Team Manager and a group of CSPs. </w:t>
      </w:r>
    </w:p>
    <w:p w14:paraId="33E9D7CE" w14:textId="77777777" w:rsidR="00A753A2" w:rsidRDefault="00D42923">
      <w:pPr>
        <w:numPr>
          <w:ilvl w:val="0"/>
          <w:numId w:val="10"/>
        </w:numPr>
        <w:ind w:firstLine="540"/>
      </w:pPr>
      <w:r>
        <w:t>“</w:t>
      </w:r>
      <w:r>
        <w:rPr>
          <w:u w:val="single" w:color="000000"/>
        </w:rPr>
        <w:t>Trainer</w:t>
      </w:r>
      <w:r>
        <w:t xml:space="preserve">” shall mean the Supplier individual who is responsible for providing training to the CSPs. </w:t>
      </w:r>
    </w:p>
    <w:p w14:paraId="2D08C0DF" w14:textId="77777777" w:rsidR="00A753A2" w:rsidRDefault="00D42923">
      <w:pPr>
        <w:tabs>
          <w:tab w:val="center" w:pos="861"/>
          <w:tab w:val="center" w:pos="2547"/>
        </w:tabs>
        <w:spacing w:after="228"/>
        <w:ind w:left="0" w:firstLine="0"/>
        <w:jc w:val="left"/>
      </w:pPr>
      <w:r>
        <w:tab/>
      </w:r>
      <w:r>
        <w:rPr>
          <w:b/>
        </w:rPr>
        <w:t>2.2</w:t>
      </w:r>
      <w:r>
        <w:rPr>
          <w:rFonts w:ascii="Arial" w:eastAsia="Arial" w:hAnsi="Arial" w:cs="Arial"/>
          <w:b/>
        </w:rPr>
        <w:t xml:space="preserve"> </w:t>
      </w:r>
      <w:r>
        <w:rPr>
          <w:rFonts w:ascii="Arial" w:eastAsia="Arial" w:hAnsi="Arial" w:cs="Arial"/>
          <w:b/>
        </w:rPr>
        <w:tab/>
      </w:r>
      <w:r>
        <w:t xml:space="preserve">Other Capitalized Terms. </w:t>
      </w:r>
    </w:p>
    <w:p w14:paraId="43DBE5FB" w14:textId="77777777" w:rsidR="00A753A2" w:rsidRDefault="00D42923">
      <w:pPr>
        <w:ind w:left="540" w:firstLine="720"/>
      </w:pPr>
      <w:r>
        <w:t xml:space="preserve">Capitalized terms not defined in this Exhibit 1 shall have the meaning given them elsewhere in the SOW and the MSA. </w:t>
      </w:r>
    </w:p>
    <w:p w14:paraId="6612A626" w14:textId="77777777" w:rsidR="00A753A2" w:rsidRDefault="00D42923">
      <w:pPr>
        <w:pStyle w:val="Heading1"/>
        <w:tabs>
          <w:tab w:val="center" w:pos="2588"/>
        </w:tabs>
        <w:spacing w:after="10"/>
        <w:ind w:left="-15" w:right="0" w:firstLine="0"/>
      </w:pPr>
      <w:bookmarkStart w:id="44" w:name="_Toc144969"/>
      <w:r>
        <w:t>3.</w:t>
      </w:r>
      <w:r>
        <w:rPr>
          <w:rFonts w:ascii="Arial" w:eastAsia="Arial" w:hAnsi="Arial" w:cs="Arial"/>
        </w:rPr>
        <w:t xml:space="preserve"> </w:t>
      </w:r>
      <w:r>
        <w:rPr>
          <w:rFonts w:ascii="Arial" w:eastAsia="Arial" w:hAnsi="Arial" w:cs="Arial"/>
        </w:rPr>
        <w:tab/>
      </w:r>
      <w:r>
        <w:t xml:space="preserve">GENERAL DESCRIPTION OF THE SERVICES </w:t>
      </w:r>
      <w:bookmarkEnd w:id="44"/>
    </w:p>
    <w:p w14:paraId="747CE315" w14:textId="77777777" w:rsidR="00A753A2" w:rsidRDefault="00D42923">
      <w:pPr>
        <w:spacing w:after="12" w:line="259" w:lineRule="auto"/>
        <w:ind w:left="1440" w:firstLine="0"/>
        <w:jc w:val="left"/>
      </w:pPr>
      <w:r>
        <w:t xml:space="preserve"> </w:t>
      </w:r>
    </w:p>
    <w:p w14:paraId="76209051" w14:textId="77777777" w:rsidR="00A753A2" w:rsidRDefault="00D42923">
      <w:pPr>
        <w:spacing w:after="0"/>
        <w:ind w:left="1440" w:hanging="720"/>
      </w:pPr>
      <w:r>
        <w:rPr>
          <w:b/>
        </w:rPr>
        <w:t>3.1</w:t>
      </w:r>
      <w:r>
        <w:rPr>
          <w:rFonts w:ascii="Arial" w:eastAsia="Arial" w:hAnsi="Arial" w:cs="Arial"/>
          <w:b/>
        </w:rPr>
        <w:t xml:space="preserve"> </w:t>
      </w:r>
      <w:r>
        <w:t xml:space="preserve">Supplier shall be responsible, in accordance with Section 3.1 of the SOW, for the ongoing administration, operation, management, maintenance and support of the Supplier Operations Centre, and for performing all work required in connection therewith, </w:t>
      </w:r>
      <w:proofErr w:type="gramStart"/>
      <w:r>
        <w:t>in order to</w:t>
      </w:r>
      <w:proofErr w:type="gramEnd"/>
      <w:r>
        <w:t xml:space="preserve"> handle Contacts received from Customers regarding certain subjects, as described below, throughout the SOW Term.  Supplier shall use its direct access to the System and other information to provide Customers with information regarding their accounts (e.g., balance, payment information, interest calculations), and to make certain changes to such accounts in the System.  During the SOW Term, the Supplier shall staff the Supplier Operations Centre with the CSPs required to provide the Services to Capital One, during the Hours of Operation in accordance with the Performance Standards, including the Service Levels.   </w:t>
      </w:r>
    </w:p>
    <w:p w14:paraId="5A4D5EA6" w14:textId="77777777" w:rsidR="00A753A2" w:rsidRDefault="00D42923">
      <w:pPr>
        <w:spacing w:after="12" w:line="259" w:lineRule="auto"/>
        <w:ind w:left="1440" w:firstLine="0"/>
        <w:jc w:val="left"/>
      </w:pPr>
      <w:r>
        <w:t xml:space="preserve"> </w:t>
      </w:r>
    </w:p>
    <w:p w14:paraId="6534DD72" w14:textId="77777777" w:rsidR="00A753A2" w:rsidRDefault="00D42923">
      <w:pPr>
        <w:spacing w:after="0"/>
        <w:ind w:left="1440" w:hanging="720"/>
      </w:pPr>
      <w:r>
        <w:rPr>
          <w:b/>
        </w:rPr>
        <w:lastRenderedPageBreak/>
        <w:t>3.2</w:t>
      </w:r>
      <w:r>
        <w:rPr>
          <w:rFonts w:ascii="Arial" w:eastAsia="Arial" w:hAnsi="Arial" w:cs="Arial"/>
          <w:b/>
        </w:rPr>
        <w:t xml:space="preserve"> </w:t>
      </w:r>
      <w:r>
        <w:t>Supplier shall support the service types listed in Sections 4, 5, 6 ,7, 8 and 9 for Capital One’s branded services (“</w:t>
      </w:r>
      <w:r>
        <w:rPr>
          <w:u w:val="single" w:color="000000"/>
        </w:rPr>
        <w:t>Branded</w:t>
      </w:r>
      <w:r>
        <w:t>”), or through other partner programs such as Hudson’s Bay (“</w:t>
      </w:r>
      <w:r>
        <w:rPr>
          <w:u w:val="single" w:color="000000"/>
        </w:rPr>
        <w:t>HB</w:t>
      </w:r>
      <w:r>
        <w:t>”), Costco and Saks (each a “</w:t>
      </w:r>
      <w:r>
        <w:rPr>
          <w:u w:val="single" w:color="000000"/>
        </w:rPr>
        <w:t>Partner</w:t>
      </w:r>
      <w:r>
        <w:t xml:space="preserve"> </w:t>
      </w:r>
      <w:r>
        <w:rPr>
          <w:u w:val="single" w:color="000000"/>
        </w:rPr>
        <w:t>Brand</w:t>
      </w:r>
      <w:r>
        <w:t xml:space="preserve">”) where a Billable Hour or Schedule Hour rate is provided in Exhibit 3. </w:t>
      </w:r>
    </w:p>
    <w:p w14:paraId="382041C5" w14:textId="77777777" w:rsidR="00A753A2" w:rsidRDefault="00D42923">
      <w:pPr>
        <w:spacing w:after="0" w:line="259" w:lineRule="auto"/>
        <w:ind w:left="1440" w:firstLine="0"/>
        <w:jc w:val="left"/>
      </w:pPr>
      <w:r>
        <w:t xml:space="preserve"> </w:t>
      </w:r>
    </w:p>
    <w:p w14:paraId="4887F6DC" w14:textId="77777777" w:rsidR="00A753A2" w:rsidRDefault="00D42923">
      <w:pPr>
        <w:ind w:left="1440" w:hanging="720"/>
      </w:pPr>
      <w:r>
        <w:rPr>
          <w:b/>
        </w:rPr>
        <w:t>3.3</w:t>
      </w:r>
      <w:r>
        <w:rPr>
          <w:rFonts w:ascii="Arial" w:eastAsia="Arial" w:hAnsi="Arial" w:cs="Arial"/>
          <w:b/>
        </w:rPr>
        <w:t xml:space="preserve"> </w:t>
      </w:r>
      <w:r>
        <w:t>Supplier will provide (</w:t>
      </w:r>
      <w:proofErr w:type="spellStart"/>
      <w:r>
        <w:t>i</w:t>
      </w:r>
      <w:proofErr w:type="spellEnd"/>
      <w:r>
        <w:t>) English language speaking; and (ii) English language and Canadian French language (“</w:t>
      </w:r>
      <w:r>
        <w:rPr>
          <w:u w:val="single" w:color="000000"/>
        </w:rPr>
        <w:t>Bilingual</w:t>
      </w:r>
      <w:r>
        <w:t xml:space="preserve">”) personnel to handle Contacts for the service types listed in Sections 4, 5, 6, 7, 8 and 9. </w:t>
      </w:r>
    </w:p>
    <w:p w14:paraId="23163D06" w14:textId="77777777" w:rsidR="00A753A2" w:rsidRDefault="00D42923">
      <w:pPr>
        <w:ind w:left="1440" w:hanging="720"/>
      </w:pPr>
      <w:r>
        <w:rPr>
          <w:b/>
        </w:rPr>
        <w:t>3.4</w:t>
      </w:r>
      <w:r>
        <w:rPr>
          <w:rFonts w:ascii="Arial" w:eastAsia="Arial" w:hAnsi="Arial" w:cs="Arial"/>
          <w:b/>
        </w:rPr>
        <w:t xml:space="preserve"> </w:t>
      </w:r>
      <w:r>
        <w:t xml:space="preserve">Supplier shall be responsible for performing a criminal background check on all Supplier Personnel, in accordance with the applicable sections of Schedule B, “IA TPM Requirements”, of the MSA, prior to Supplier Personnel’s commencement of Services unless the Supplier Personnel has passed a criminal check within the previous twelve (12) months prior to the Supplier Personnel’s commencement of Services.   </w:t>
      </w:r>
    </w:p>
    <w:p w14:paraId="272FE69F" w14:textId="77777777" w:rsidR="00A753A2" w:rsidRDefault="00D42923">
      <w:pPr>
        <w:pStyle w:val="Heading1"/>
        <w:tabs>
          <w:tab w:val="center" w:pos="3590"/>
        </w:tabs>
        <w:spacing w:after="228"/>
        <w:ind w:left="-15" w:right="0" w:firstLine="0"/>
      </w:pPr>
      <w:bookmarkStart w:id="45" w:name="_Toc144970"/>
      <w:r>
        <w:t>4.</w:t>
      </w:r>
      <w:r>
        <w:rPr>
          <w:rFonts w:ascii="Arial" w:eastAsia="Arial" w:hAnsi="Arial" w:cs="Arial"/>
        </w:rPr>
        <w:t xml:space="preserve"> </w:t>
      </w:r>
      <w:r>
        <w:rPr>
          <w:rFonts w:ascii="Arial" w:eastAsia="Arial" w:hAnsi="Arial" w:cs="Arial"/>
        </w:rPr>
        <w:tab/>
      </w:r>
      <w:r>
        <w:t xml:space="preserve">CUSTOMER CONTACT/RESPONSE </w:t>
      </w:r>
      <w:proofErr w:type="gramStart"/>
      <w:r>
        <w:t>SERVICES  (</w:t>
      </w:r>
      <w:proofErr w:type="gramEnd"/>
      <w:r>
        <w:t xml:space="preserve">CUSTOMER CARE) </w:t>
      </w:r>
      <w:bookmarkEnd w:id="45"/>
    </w:p>
    <w:p w14:paraId="73AF3AA0" w14:textId="77777777" w:rsidR="00A753A2" w:rsidRDefault="00D42923">
      <w:pPr>
        <w:ind w:left="-15" w:firstLine="720"/>
      </w:pPr>
      <w:r>
        <w:t xml:space="preserve">Supplier shall be responsible for, among other things, responding to Customer inquiries, handling product requests, Customer contact fulfillment, handling Customer Elevations, and contact documentation for both English and French Customers.  Supplier’s responsibilities in this regard shall include: </w:t>
      </w:r>
    </w:p>
    <w:p w14:paraId="2468F64D" w14:textId="77777777" w:rsidR="00A753A2" w:rsidRDefault="00D42923">
      <w:pPr>
        <w:tabs>
          <w:tab w:val="center" w:pos="861"/>
          <w:tab w:val="center" w:pos="2316"/>
        </w:tabs>
        <w:spacing w:after="226"/>
        <w:ind w:left="0" w:firstLine="0"/>
        <w:jc w:val="left"/>
      </w:pPr>
      <w:r>
        <w:tab/>
      </w:r>
      <w:r>
        <w:rPr>
          <w:b/>
        </w:rPr>
        <w:t>4.1</w:t>
      </w:r>
      <w:r>
        <w:rPr>
          <w:rFonts w:ascii="Arial" w:eastAsia="Arial" w:hAnsi="Arial" w:cs="Arial"/>
          <w:b/>
        </w:rPr>
        <w:t xml:space="preserve"> </w:t>
      </w:r>
      <w:r>
        <w:rPr>
          <w:rFonts w:ascii="Arial" w:eastAsia="Arial" w:hAnsi="Arial" w:cs="Arial"/>
          <w:b/>
        </w:rPr>
        <w:tab/>
      </w:r>
      <w:r>
        <w:t xml:space="preserve">Customer Inquiries.   </w:t>
      </w:r>
    </w:p>
    <w:p w14:paraId="69BDAA48" w14:textId="77777777" w:rsidR="00A753A2" w:rsidRDefault="00D42923">
      <w:pPr>
        <w:ind w:left="540" w:firstLine="900"/>
      </w:pPr>
      <w:r>
        <w:t xml:space="preserve">Supplier’s responsibilities regarding Customer inquiries, to be carried out pursuant to Capital One Procedures, shall include: </w:t>
      </w:r>
    </w:p>
    <w:p w14:paraId="2C3A82D8" w14:textId="77777777" w:rsidR="00A753A2" w:rsidRDefault="00D42923">
      <w:pPr>
        <w:numPr>
          <w:ilvl w:val="0"/>
          <w:numId w:val="11"/>
        </w:numPr>
        <w:ind w:firstLine="540"/>
      </w:pPr>
      <w:r>
        <w:t>Receiving inquiries, Elevations, comments and requests from Customers by means of telephone calls which are</w:t>
      </w:r>
      <w:proofErr w:type="gramStart"/>
      <w:r>
        <w:t>:  (</w:t>
      </w:r>
      <w:proofErr w:type="spellStart"/>
      <w:proofErr w:type="gramEnd"/>
      <w:r>
        <w:t>i</w:t>
      </w:r>
      <w:proofErr w:type="spellEnd"/>
      <w:r>
        <w:t xml:space="preserve">) generated from toll and toll-free telephone numbers on product packaging, advertisements or other media and other sources; and (ii) received by the Capital One network and routed to the Supplier Operations Centre;  </w:t>
      </w:r>
    </w:p>
    <w:p w14:paraId="5BBA6784" w14:textId="77777777" w:rsidR="00A753A2" w:rsidRDefault="00D42923">
      <w:pPr>
        <w:numPr>
          <w:ilvl w:val="0"/>
          <w:numId w:val="11"/>
        </w:numPr>
        <w:ind w:firstLine="540"/>
      </w:pPr>
      <w:r>
        <w:t xml:space="preserve">Responding to Customer inquiries, Elevations, comments and requests based on Capital One Procedures; </w:t>
      </w:r>
    </w:p>
    <w:p w14:paraId="192224FF" w14:textId="77777777" w:rsidR="00A753A2" w:rsidRDefault="00D42923">
      <w:pPr>
        <w:numPr>
          <w:ilvl w:val="0"/>
          <w:numId w:val="11"/>
        </w:numPr>
        <w:ind w:firstLine="540"/>
      </w:pPr>
      <w:r>
        <w:t xml:space="preserve">Responding to applicable Customer inquiries using an on-line HTML knowledge management system, accessible to CSPs and other designated Supplier personnel, designated Capital One personnel, and third parties designated by Capital One; </w:t>
      </w:r>
    </w:p>
    <w:p w14:paraId="4DF20FA5" w14:textId="77777777" w:rsidR="00A753A2" w:rsidRDefault="00D42923">
      <w:pPr>
        <w:numPr>
          <w:ilvl w:val="0"/>
          <w:numId w:val="11"/>
        </w:numPr>
        <w:ind w:firstLine="540"/>
      </w:pPr>
      <w:r>
        <w:t xml:space="preserve">Responding to, forwarding, or escalating applicable Customer inquiries, comments, requests, and Elevations, pursuant to the procedures set forth in the MSA, the SOW, this Exhibit 1, the Annexes attached to this Exhibit 1, and Capital One Procedures; </w:t>
      </w:r>
    </w:p>
    <w:p w14:paraId="5A4F11F2" w14:textId="77777777" w:rsidR="00A753A2" w:rsidRDefault="00D42923">
      <w:pPr>
        <w:numPr>
          <w:ilvl w:val="0"/>
          <w:numId w:val="11"/>
        </w:numPr>
        <w:ind w:firstLine="540"/>
      </w:pPr>
      <w:r>
        <w:t xml:space="preserve">Receiving and handling calls from retailers; </w:t>
      </w:r>
    </w:p>
    <w:p w14:paraId="2670450F" w14:textId="77777777" w:rsidR="00A753A2" w:rsidRDefault="00D42923">
      <w:pPr>
        <w:numPr>
          <w:ilvl w:val="0"/>
          <w:numId w:val="11"/>
        </w:numPr>
        <w:ind w:firstLine="540"/>
      </w:pPr>
      <w:r>
        <w:t xml:space="preserve">As requested by Capital One, making outbound calls for Customer follow-up related to Customer Care contacts only;   </w:t>
      </w:r>
    </w:p>
    <w:p w14:paraId="3C16299D" w14:textId="77777777" w:rsidR="00A753A2" w:rsidRDefault="00D42923">
      <w:pPr>
        <w:numPr>
          <w:ilvl w:val="0"/>
          <w:numId w:val="11"/>
        </w:numPr>
        <w:ind w:firstLine="540"/>
      </w:pPr>
      <w:r>
        <w:lastRenderedPageBreak/>
        <w:t>Performing quality assurance reviews and call monitoring, in a manner specified in this Exhibit 1 and Capital One Procedures, of a representative sample of Customer calls;</w:t>
      </w:r>
      <w:r>
        <w:rPr>
          <w:b/>
        </w:rPr>
        <w:t xml:space="preserve"> </w:t>
      </w:r>
      <w:r>
        <w:t xml:space="preserve">and </w:t>
      </w:r>
    </w:p>
    <w:p w14:paraId="39474BB8" w14:textId="77777777" w:rsidR="00A753A2" w:rsidRDefault="00D42923">
      <w:pPr>
        <w:numPr>
          <w:ilvl w:val="0"/>
          <w:numId w:val="11"/>
        </w:numPr>
        <w:ind w:firstLine="540"/>
      </w:pPr>
      <w:r>
        <w:t xml:space="preserve">Upon Capital One's request, and in accordance with the Change Management process, analyzing and delivering to Capital One recommendations regarding: </w:t>
      </w:r>
    </w:p>
    <w:p w14:paraId="7F30A9F5" w14:textId="77777777" w:rsidR="00A753A2" w:rsidRDefault="00D42923">
      <w:pPr>
        <w:numPr>
          <w:ilvl w:val="0"/>
          <w:numId w:val="11"/>
        </w:numPr>
        <w:ind w:firstLine="540"/>
      </w:pPr>
      <w:r>
        <w:t xml:space="preserve">Script modifications; </w:t>
      </w:r>
    </w:p>
    <w:p w14:paraId="08F50D39" w14:textId="77777777" w:rsidR="00A753A2" w:rsidRDefault="00D42923">
      <w:pPr>
        <w:numPr>
          <w:ilvl w:val="2"/>
          <w:numId w:val="12"/>
        </w:numPr>
        <w:spacing w:after="5" w:line="249" w:lineRule="auto"/>
        <w:ind w:left="2567" w:right="-6" w:hanging="721"/>
        <w:jc w:val="right"/>
      </w:pPr>
      <w:r>
        <w:t xml:space="preserve">Updates to the data collected related to Capital One’s Customer </w:t>
      </w:r>
    </w:p>
    <w:p w14:paraId="3C0908DE" w14:textId="77777777" w:rsidR="00A753A2" w:rsidRDefault="00D42923">
      <w:pPr>
        <w:ind w:left="101"/>
      </w:pPr>
      <w:r>
        <w:t xml:space="preserve">information;  </w:t>
      </w:r>
    </w:p>
    <w:p w14:paraId="41A5F93A" w14:textId="77777777" w:rsidR="00A753A2" w:rsidRDefault="00D42923">
      <w:pPr>
        <w:numPr>
          <w:ilvl w:val="2"/>
          <w:numId w:val="12"/>
        </w:numPr>
        <w:spacing w:after="5" w:line="249" w:lineRule="auto"/>
        <w:ind w:left="2567" w:right="-6" w:hanging="721"/>
        <w:jc w:val="right"/>
      </w:pPr>
      <w:r>
        <w:t xml:space="preserve">Modifications of reporting criteria and format related to Supplier’s </w:t>
      </w:r>
    </w:p>
    <w:p w14:paraId="1756F1FA" w14:textId="77777777" w:rsidR="00A753A2" w:rsidRDefault="00D42923">
      <w:pPr>
        <w:ind w:left="101"/>
      </w:pPr>
      <w:r>
        <w:t xml:space="preserve">performance of the Services; and  </w:t>
      </w:r>
    </w:p>
    <w:p w14:paraId="7D8DB75E" w14:textId="77777777" w:rsidR="00A753A2" w:rsidRDefault="00D42923">
      <w:pPr>
        <w:numPr>
          <w:ilvl w:val="2"/>
          <w:numId w:val="12"/>
        </w:numPr>
        <w:ind w:left="2567" w:right="-6" w:hanging="721"/>
        <w:jc w:val="right"/>
      </w:pPr>
      <w:r>
        <w:t xml:space="preserve">Network and technology optimization. </w:t>
      </w:r>
    </w:p>
    <w:p w14:paraId="40C09027" w14:textId="77777777" w:rsidR="00A753A2" w:rsidRDefault="00D42923">
      <w:pPr>
        <w:tabs>
          <w:tab w:val="center" w:pos="861"/>
          <w:tab w:val="center" w:pos="2100"/>
        </w:tabs>
        <w:spacing w:after="228"/>
        <w:ind w:left="0" w:firstLine="0"/>
        <w:jc w:val="left"/>
      </w:pPr>
      <w:r>
        <w:tab/>
      </w:r>
      <w:r>
        <w:rPr>
          <w:b/>
        </w:rPr>
        <w:t>4.2</w:t>
      </w:r>
      <w:r>
        <w:rPr>
          <w:rFonts w:ascii="Arial" w:eastAsia="Arial" w:hAnsi="Arial" w:cs="Arial"/>
          <w:b/>
        </w:rPr>
        <w:t xml:space="preserve"> </w:t>
      </w:r>
      <w:r>
        <w:rPr>
          <w:rFonts w:ascii="Arial" w:eastAsia="Arial" w:hAnsi="Arial" w:cs="Arial"/>
          <w:b/>
        </w:rPr>
        <w:tab/>
      </w:r>
      <w:r>
        <w:t xml:space="preserve">Contact Types. </w:t>
      </w:r>
    </w:p>
    <w:p w14:paraId="3666FD83" w14:textId="77777777" w:rsidR="00A753A2" w:rsidRDefault="00D42923">
      <w:pPr>
        <w:spacing w:after="5" w:line="249" w:lineRule="auto"/>
        <w:ind w:left="86" w:right="-6"/>
        <w:jc w:val="right"/>
      </w:pPr>
      <w:r>
        <w:t xml:space="preserve">Supplier’s responsibilities shall include servicing Customer contacts of various natures, </w:t>
      </w:r>
    </w:p>
    <w:p w14:paraId="28186029" w14:textId="77777777" w:rsidR="00A753A2" w:rsidRDefault="00D42923">
      <w:pPr>
        <w:ind w:left="-5"/>
      </w:pPr>
      <w:r>
        <w:t xml:space="preserve">including but not limited to the following call types:   </w:t>
      </w:r>
    </w:p>
    <w:p w14:paraId="4A2DC901" w14:textId="77777777" w:rsidR="00A753A2" w:rsidRDefault="00D42923">
      <w:pPr>
        <w:numPr>
          <w:ilvl w:val="0"/>
          <w:numId w:val="13"/>
        </w:numPr>
        <w:ind w:firstLine="540"/>
      </w:pPr>
      <w:r>
        <w:t xml:space="preserve">Inquiries made by Customers related to the balances on their accounts;  </w:t>
      </w:r>
    </w:p>
    <w:p w14:paraId="59850979" w14:textId="77777777" w:rsidR="00A753A2" w:rsidRDefault="00D42923">
      <w:pPr>
        <w:numPr>
          <w:ilvl w:val="0"/>
          <w:numId w:val="13"/>
        </w:numPr>
        <w:ind w:firstLine="540"/>
      </w:pPr>
      <w:r>
        <w:t xml:space="preserve">Customer requests or questions related to their statements; </w:t>
      </w:r>
    </w:p>
    <w:p w14:paraId="5FC94630" w14:textId="77777777" w:rsidR="00A753A2" w:rsidRDefault="00D42923">
      <w:pPr>
        <w:numPr>
          <w:ilvl w:val="0"/>
          <w:numId w:val="13"/>
        </w:numPr>
        <w:ind w:firstLine="540"/>
      </w:pPr>
      <w:r>
        <w:t xml:space="preserve">Inquiries made by Customers related to payments on their accounts; </w:t>
      </w:r>
    </w:p>
    <w:p w14:paraId="47969A78" w14:textId="77777777" w:rsidR="00A753A2" w:rsidRDefault="00D42923">
      <w:pPr>
        <w:numPr>
          <w:ilvl w:val="0"/>
          <w:numId w:val="13"/>
        </w:numPr>
        <w:ind w:firstLine="540"/>
      </w:pPr>
      <w:r>
        <w:t xml:space="preserve">Account activation; </w:t>
      </w:r>
    </w:p>
    <w:p w14:paraId="77B0D12C" w14:textId="77777777" w:rsidR="00A753A2" w:rsidRDefault="00D42923">
      <w:pPr>
        <w:numPr>
          <w:ilvl w:val="0"/>
          <w:numId w:val="13"/>
        </w:numPr>
        <w:ind w:firstLine="540"/>
      </w:pPr>
      <w:r>
        <w:t xml:space="preserve">Closing accounts; </w:t>
      </w:r>
    </w:p>
    <w:p w14:paraId="55556E2F" w14:textId="77777777" w:rsidR="00A753A2" w:rsidRDefault="00D42923">
      <w:pPr>
        <w:numPr>
          <w:ilvl w:val="0"/>
          <w:numId w:val="13"/>
        </w:numPr>
        <w:ind w:firstLine="540"/>
      </w:pPr>
      <w:r>
        <w:t xml:space="preserve">Balance transfers; </w:t>
      </w:r>
    </w:p>
    <w:p w14:paraId="4970DBD0" w14:textId="77777777" w:rsidR="00A753A2" w:rsidRDefault="00D42923">
      <w:pPr>
        <w:numPr>
          <w:ilvl w:val="0"/>
          <w:numId w:val="13"/>
        </w:numPr>
        <w:ind w:firstLine="540"/>
      </w:pPr>
      <w:r>
        <w:t xml:space="preserve">Lost card processes; </w:t>
      </w:r>
    </w:p>
    <w:p w14:paraId="09AD9322" w14:textId="77777777" w:rsidR="00A753A2" w:rsidRDefault="00D42923">
      <w:pPr>
        <w:numPr>
          <w:ilvl w:val="0"/>
          <w:numId w:val="13"/>
        </w:numPr>
        <w:ind w:firstLine="540"/>
      </w:pPr>
      <w:r>
        <w:t>Requests for account changes (</w:t>
      </w:r>
      <w:r>
        <w:rPr>
          <w:u w:val="single" w:color="000000"/>
        </w:rPr>
        <w:t>e.g.</w:t>
      </w:r>
      <w:r>
        <w:t xml:space="preserve">, change of address, change of name, adding joint user, interest rate reductions, credit limit changes); </w:t>
      </w:r>
    </w:p>
    <w:p w14:paraId="62F22749" w14:textId="77777777" w:rsidR="00A753A2" w:rsidRDefault="00D42923">
      <w:pPr>
        <w:numPr>
          <w:ilvl w:val="0"/>
          <w:numId w:val="13"/>
        </w:numPr>
        <w:ind w:firstLine="540"/>
      </w:pPr>
      <w:r>
        <w:t xml:space="preserve">Interest calculations;   </w:t>
      </w:r>
    </w:p>
    <w:p w14:paraId="7EDA149A" w14:textId="77777777" w:rsidR="00A753A2" w:rsidRDefault="00D42923">
      <w:pPr>
        <w:numPr>
          <w:ilvl w:val="0"/>
          <w:numId w:val="13"/>
        </w:numPr>
        <w:ind w:firstLine="540"/>
      </w:pPr>
      <w:r>
        <w:t xml:space="preserve">Merchant transactions;  </w:t>
      </w:r>
    </w:p>
    <w:p w14:paraId="0F55462B" w14:textId="77777777" w:rsidR="00A753A2" w:rsidRDefault="00D42923">
      <w:pPr>
        <w:numPr>
          <w:ilvl w:val="0"/>
          <w:numId w:val="13"/>
        </w:numPr>
        <w:ind w:firstLine="540"/>
      </w:pPr>
      <w:r>
        <w:t xml:space="preserve">Specialty Queues; </w:t>
      </w:r>
    </w:p>
    <w:p w14:paraId="55719A97" w14:textId="77777777" w:rsidR="00A753A2" w:rsidRDefault="00D42923">
      <w:pPr>
        <w:numPr>
          <w:ilvl w:val="0"/>
          <w:numId w:val="13"/>
        </w:numPr>
        <w:ind w:firstLine="540"/>
      </w:pPr>
      <w:r>
        <w:t xml:space="preserve">Inbound application inquiries; and </w:t>
      </w:r>
    </w:p>
    <w:p w14:paraId="02446AD3" w14:textId="77777777" w:rsidR="00A753A2" w:rsidRDefault="00D42923">
      <w:pPr>
        <w:numPr>
          <w:ilvl w:val="0"/>
          <w:numId w:val="13"/>
        </w:numPr>
        <w:ind w:firstLine="540"/>
      </w:pPr>
      <w:r>
        <w:t xml:space="preserve">Pin Inquiries.  </w:t>
      </w:r>
    </w:p>
    <w:p w14:paraId="15C2DD92" w14:textId="77777777" w:rsidR="00A753A2" w:rsidRDefault="00D42923">
      <w:pPr>
        <w:numPr>
          <w:ilvl w:val="1"/>
          <w:numId w:val="14"/>
        </w:numPr>
        <w:spacing w:after="226"/>
        <w:ind w:hanging="720"/>
      </w:pPr>
      <w:r>
        <w:lastRenderedPageBreak/>
        <w:t xml:space="preserve">Products Supported. </w:t>
      </w:r>
    </w:p>
    <w:p w14:paraId="6FBAF75D" w14:textId="77777777" w:rsidR="00A753A2" w:rsidRDefault="00D42923">
      <w:pPr>
        <w:ind w:left="730"/>
      </w:pPr>
      <w:r>
        <w:t xml:space="preserve">Supplier’s responsibilities shall include servicing various Capital One credit card products as may be required by Capital One. </w:t>
      </w:r>
    </w:p>
    <w:p w14:paraId="72B0AD02" w14:textId="77777777" w:rsidR="00A753A2" w:rsidRDefault="00D42923">
      <w:pPr>
        <w:numPr>
          <w:ilvl w:val="1"/>
          <w:numId w:val="14"/>
        </w:numPr>
        <w:spacing w:after="229"/>
        <w:ind w:hanging="720"/>
      </w:pPr>
      <w:r>
        <w:t xml:space="preserve">Additional Contact Types. </w:t>
      </w:r>
    </w:p>
    <w:p w14:paraId="7EEA1A3D" w14:textId="77777777" w:rsidR="00A753A2" w:rsidRDefault="00D42923">
      <w:pPr>
        <w:ind w:left="720" w:firstLine="720"/>
      </w:pPr>
      <w:r>
        <w:t>Upon Capital One’s request, Supplier shall service the contact types described in this Section 4.4.  In the absence of any such request by Capital One, the following contact types shall be escalated to Capital One or a third party, as required by Capital One, by Supplier, via system prompting, transfer, or speed dial:</w:t>
      </w:r>
      <w:r>
        <w:rPr>
          <w:b/>
        </w:rPr>
        <w:t xml:space="preserve">   </w:t>
      </w:r>
    </w:p>
    <w:p w14:paraId="75FD8161" w14:textId="77777777" w:rsidR="00A753A2" w:rsidRDefault="00D42923">
      <w:pPr>
        <w:numPr>
          <w:ilvl w:val="0"/>
          <w:numId w:val="15"/>
        </w:numPr>
        <w:ind w:hanging="360"/>
      </w:pPr>
      <w:r>
        <w:t xml:space="preserve">Requests for credit limit increases above the System allowed limit; </w:t>
      </w:r>
    </w:p>
    <w:p w14:paraId="195963BF" w14:textId="77777777" w:rsidR="00A753A2" w:rsidRDefault="00D42923">
      <w:pPr>
        <w:numPr>
          <w:ilvl w:val="0"/>
          <w:numId w:val="15"/>
        </w:numPr>
        <w:ind w:hanging="360"/>
      </w:pPr>
      <w:r>
        <w:t xml:space="preserve">Accounts in collections status; </w:t>
      </w:r>
    </w:p>
    <w:p w14:paraId="15545375" w14:textId="77777777" w:rsidR="00A753A2" w:rsidRDefault="00D42923">
      <w:pPr>
        <w:numPr>
          <w:ilvl w:val="0"/>
          <w:numId w:val="15"/>
        </w:numPr>
        <w:ind w:hanging="360"/>
      </w:pPr>
      <w:r>
        <w:t xml:space="preserve">Third-party payment companies; </w:t>
      </w:r>
    </w:p>
    <w:p w14:paraId="5F126467" w14:textId="77777777" w:rsidR="00A753A2" w:rsidRDefault="00D42923">
      <w:pPr>
        <w:numPr>
          <w:ilvl w:val="0"/>
          <w:numId w:val="15"/>
        </w:numPr>
        <w:ind w:hanging="360"/>
      </w:pPr>
      <w:r>
        <w:t xml:space="preserve">Other third-party service providers; and </w:t>
      </w:r>
    </w:p>
    <w:p w14:paraId="5FA2A666" w14:textId="77777777" w:rsidR="00A753A2" w:rsidRDefault="00D42923">
      <w:pPr>
        <w:numPr>
          <w:ilvl w:val="0"/>
          <w:numId w:val="15"/>
        </w:numPr>
        <w:ind w:hanging="360"/>
      </w:pPr>
      <w:r>
        <w:t xml:space="preserve">Calls requiring systems not accessible by Supplier.  </w:t>
      </w:r>
    </w:p>
    <w:p w14:paraId="7DD66EDE" w14:textId="77777777" w:rsidR="00A753A2" w:rsidRDefault="00D42923">
      <w:pPr>
        <w:tabs>
          <w:tab w:val="center" w:pos="861"/>
          <w:tab w:val="center" w:pos="2539"/>
        </w:tabs>
        <w:spacing w:after="228"/>
        <w:ind w:left="0" w:firstLine="0"/>
        <w:jc w:val="left"/>
      </w:pPr>
      <w:r>
        <w:tab/>
      </w:r>
      <w:r>
        <w:rPr>
          <w:b/>
        </w:rPr>
        <w:t>4.5</w:t>
      </w:r>
      <w:r>
        <w:rPr>
          <w:rFonts w:ascii="Arial" w:eastAsia="Arial" w:hAnsi="Arial" w:cs="Arial"/>
          <w:b/>
        </w:rPr>
        <w:t xml:space="preserve"> </w:t>
      </w:r>
      <w:r>
        <w:rPr>
          <w:rFonts w:ascii="Arial" w:eastAsia="Arial" w:hAnsi="Arial" w:cs="Arial"/>
          <w:b/>
        </w:rPr>
        <w:tab/>
      </w:r>
      <w:r>
        <w:t xml:space="preserve">Contact Documentation.   </w:t>
      </w:r>
    </w:p>
    <w:p w14:paraId="2668365B" w14:textId="77777777" w:rsidR="00A753A2" w:rsidRDefault="00D42923">
      <w:pPr>
        <w:ind w:left="720" w:firstLine="900"/>
      </w:pPr>
      <w:r>
        <w:t xml:space="preserve">Supplier shall document information secured from each Customer contact pursuant to Capital One Procedures.  Supplier’s responsibilities in this regard shall include: </w:t>
      </w:r>
    </w:p>
    <w:p w14:paraId="06FA16B5" w14:textId="77777777" w:rsidR="00A753A2" w:rsidRDefault="00D42923">
      <w:pPr>
        <w:numPr>
          <w:ilvl w:val="0"/>
          <w:numId w:val="16"/>
        </w:numPr>
        <w:ind w:firstLine="540"/>
      </w:pPr>
      <w:r>
        <w:t xml:space="preserve">Documenting information (e.g., name, address, phone number, street code and product code) specified in Capital One Procedures, in accordance with the Performance Standards and any applicable Service Levels, for the sole purpose of transmitting such data to Capital </w:t>
      </w:r>
      <w:proofErr w:type="gramStart"/>
      <w:r>
        <w:t>One;  and</w:t>
      </w:r>
      <w:proofErr w:type="gramEnd"/>
      <w:r>
        <w:t xml:space="preserve"> </w:t>
      </w:r>
    </w:p>
    <w:p w14:paraId="4345C278" w14:textId="77777777" w:rsidR="00A753A2" w:rsidRDefault="00D42923">
      <w:pPr>
        <w:numPr>
          <w:ilvl w:val="0"/>
          <w:numId w:val="16"/>
        </w:numPr>
        <w:ind w:firstLine="540"/>
      </w:pPr>
      <w:r>
        <w:t xml:space="preserve">Maintaining and updating contact information in accordance with the record retention provisions in the MSA. </w:t>
      </w:r>
    </w:p>
    <w:p w14:paraId="66424F95" w14:textId="77777777" w:rsidR="00A753A2" w:rsidRDefault="00D42923">
      <w:pPr>
        <w:numPr>
          <w:ilvl w:val="1"/>
          <w:numId w:val="17"/>
        </w:numPr>
        <w:spacing w:after="10"/>
        <w:ind w:hanging="720"/>
      </w:pPr>
      <w:r>
        <w:t xml:space="preserve">Customer Complaints. </w:t>
      </w:r>
    </w:p>
    <w:p w14:paraId="18F3E6BD" w14:textId="77777777" w:rsidR="00A753A2" w:rsidRDefault="00D42923">
      <w:pPr>
        <w:spacing w:after="0" w:line="259" w:lineRule="auto"/>
        <w:ind w:left="0" w:firstLine="0"/>
        <w:jc w:val="left"/>
      </w:pPr>
      <w:r>
        <w:t xml:space="preserve"> </w:t>
      </w:r>
    </w:p>
    <w:p w14:paraId="5FE7B1CE" w14:textId="77777777" w:rsidR="00A753A2" w:rsidRDefault="00D42923">
      <w:pPr>
        <w:ind w:left="720" w:firstLine="720"/>
      </w:pPr>
      <w:r>
        <w:t xml:space="preserve">Customer Complaints are handled end-to-end by Capital One under the Capital One Complaint Handling Procedure, as communicated to Supplier by Capital One. Supplier is required to transfer all Customer Complaints to the appropriate department for resolution.  Elevations occur during the normal course of business and are not considered Corporate Complaints for the purposes of this section. </w:t>
      </w:r>
    </w:p>
    <w:p w14:paraId="569D212C" w14:textId="77777777" w:rsidR="00A753A2" w:rsidRDefault="00D42923">
      <w:pPr>
        <w:numPr>
          <w:ilvl w:val="1"/>
          <w:numId w:val="17"/>
        </w:numPr>
        <w:spacing w:after="10"/>
        <w:ind w:hanging="720"/>
      </w:pPr>
      <w:r>
        <w:t xml:space="preserve">Customer Advocate Coaches. </w:t>
      </w:r>
    </w:p>
    <w:p w14:paraId="650E800E"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78538893" w14:textId="77777777" w:rsidR="00A753A2" w:rsidRDefault="00D42923">
      <w:pPr>
        <w:ind w:left="720" w:firstLine="720"/>
      </w:pPr>
      <w:r>
        <w:t>The Customer Advocate Coach team shall consist of senior and expert-level CSPs who shall provide immediate, real-time assistance to front line CSPs to improve Customer experience and FCR (“</w:t>
      </w:r>
      <w:r>
        <w:rPr>
          <w:u w:val="single" w:color="000000"/>
        </w:rPr>
        <w:t>Customer</w:t>
      </w:r>
      <w:r>
        <w:t xml:space="preserve"> </w:t>
      </w:r>
      <w:r>
        <w:rPr>
          <w:u w:val="single" w:color="000000"/>
        </w:rPr>
        <w:t>Advocate</w:t>
      </w:r>
      <w:r>
        <w:t xml:space="preserve"> </w:t>
      </w:r>
      <w:r>
        <w:rPr>
          <w:u w:val="single" w:color="000000"/>
        </w:rPr>
        <w:t>Coach</w:t>
      </w:r>
      <w:r>
        <w:t>” or “</w:t>
      </w:r>
      <w:r>
        <w:rPr>
          <w:u w:val="single" w:color="000000"/>
        </w:rPr>
        <w:t>CAC</w:t>
      </w:r>
      <w:r>
        <w:t xml:space="preserve">”).   </w:t>
      </w:r>
    </w:p>
    <w:p w14:paraId="37AB7A65" w14:textId="77777777" w:rsidR="00A753A2" w:rsidRDefault="00D42923">
      <w:pPr>
        <w:numPr>
          <w:ilvl w:val="0"/>
          <w:numId w:val="18"/>
        </w:numPr>
        <w:ind w:hanging="360"/>
      </w:pPr>
      <w:r>
        <w:lastRenderedPageBreak/>
        <w:t xml:space="preserve">The CAC team shall provide Bilingual support.  </w:t>
      </w:r>
    </w:p>
    <w:p w14:paraId="48834C6F" w14:textId="77777777" w:rsidR="00A753A2" w:rsidRDefault="00D42923">
      <w:pPr>
        <w:numPr>
          <w:ilvl w:val="0"/>
          <w:numId w:val="18"/>
        </w:numPr>
        <w:ind w:hanging="360"/>
      </w:pPr>
      <w:r>
        <w:t xml:space="preserve">The parties will mutually agree on Service Levels as the Customer Advocate Coach role evolves. </w:t>
      </w:r>
    </w:p>
    <w:p w14:paraId="70180CB2" w14:textId="77777777" w:rsidR="00A753A2" w:rsidRDefault="00D42923">
      <w:pPr>
        <w:pStyle w:val="Heading1"/>
        <w:tabs>
          <w:tab w:val="center" w:pos="3011"/>
        </w:tabs>
        <w:spacing w:after="228"/>
        <w:ind w:left="-15" w:right="0" w:firstLine="0"/>
      </w:pPr>
      <w:bookmarkStart w:id="46" w:name="_Toc144971"/>
      <w:r>
        <w:t>5.</w:t>
      </w:r>
      <w:r>
        <w:rPr>
          <w:rFonts w:ascii="Arial" w:eastAsia="Arial" w:hAnsi="Arial" w:cs="Arial"/>
        </w:rPr>
        <w:t xml:space="preserve"> </w:t>
      </w:r>
      <w:r>
        <w:rPr>
          <w:rFonts w:ascii="Arial" w:eastAsia="Arial" w:hAnsi="Arial" w:cs="Arial"/>
        </w:rPr>
        <w:tab/>
      </w:r>
      <w:r>
        <w:t xml:space="preserve">GENERAL CORRESPONDENCE (“GCORR”) SERVICES </w:t>
      </w:r>
      <w:bookmarkEnd w:id="46"/>
    </w:p>
    <w:p w14:paraId="65AC08B7" w14:textId="77777777" w:rsidR="00A753A2" w:rsidRDefault="00D42923">
      <w:pPr>
        <w:ind w:left="730"/>
      </w:pPr>
      <w:r>
        <w:t xml:space="preserve">Supplier shall be responsible for providing General Correspondence services to Customers.   General Correspondence Services include the process of viewing an image of a Customer’s written correspondence to Capital One (written correspondence received via facsimile, P.O. Box, remittance), fulfilling the Customer’s request and/or resolving their issue, and modifying and initiating a written response back to the Customer.  </w:t>
      </w:r>
    </w:p>
    <w:p w14:paraId="13D73EA8" w14:textId="77777777" w:rsidR="00A753A2" w:rsidRDefault="00D42923">
      <w:pPr>
        <w:tabs>
          <w:tab w:val="center" w:pos="861"/>
          <w:tab w:val="center" w:pos="2316"/>
        </w:tabs>
        <w:spacing w:after="10"/>
        <w:ind w:left="0" w:firstLine="0"/>
        <w:jc w:val="left"/>
      </w:pPr>
      <w:r>
        <w:tab/>
      </w:r>
      <w:r>
        <w:rPr>
          <w:b/>
        </w:rPr>
        <w:t>5.1</w:t>
      </w:r>
      <w:r>
        <w:rPr>
          <w:rFonts w:ascii="Arial" w:eastAsia="Arial" w:hAnsi="Arial" w:cs="Arial"/>
          <w:b/>
        </w:rPr>
        <w:t xml:space="preserve"> </w:t>
      </w:r>
      <w:r>
        <w:rPr>
          <w:rFonts w:ascii="Arial" w:eastAsia="Arial" w:hAnsi="Arial" w:cs="Arial"/>
          <w:b/>
        </w:rPr>
        <w:tab/>
      </w:r>
      <w:r>
        <w:t xml:space="preserve">Customer Inquiries.   </w:t>
      </w:r>
    </w:p>
    <w:p w14:paraId="438B7545" w14:textId="77777777" w:rsidR="00A753A2" w:rsidRDefault="00D42923">
      <w:pPr>
        <w:spacing w:after="0" w:line="259" w:lineRule="auto"/>
        <w:ind w:left="0" w:firstLine="0"/>
        <w:jc w:val="left"/>
      </w:pPr>
      <w:r>
        <w:t xml:space="preserve"> </w:t>
      </w:r>
    </w:p>
    <w:p w14:paraId="581EA16C" w14:textId="77777777" w:rsidR="00A753A2" w:rsidRDefault="00D42923">
      <w:pPr>
        <w:ind w:left="720" w:firstLine="720"/>
      </w:pPr>
      <w:r>
        <w:t>In general, Customers will write Capital One to gain information, ask questions or request a change to their account (a “</w:t>
      </w:r>
      <w:r>
        <w:rPr>
          <w:u w:val="single" w:color="000000"/>
        </w:rPr>
        <w:t>GCORR</w:t>
      </w:r>
      <w:r>
        <w:t xml:space="preserve"> </w:t>
      </w:r>
      <w:r>
        <w:rPr>
          <w:u w:val="single" w:color="000000"/>
        </w:rPr>
        <w:t>Request</w:t>
      </w:r>
      <w:r>
        <w:t xml:space="preserve">”).  Supplier’s responsibilities regarding a GCORR Request shall include responding to, forwarding, or escalating applicable Customer GCORR Requests pursuant to the procedures set forth in the MSA, the SOW, this Exhibit 1, and Capital One’s Procedures. </w:t>
      </w:r>
    </w:p>
    <w:p w14:paraId="2A237F68" w14:textId="77777777" w:rsidR="00A753A2" w:rsidRDefault="00D42923">
      <w:pPr>
        <w:tabs>
          <w:tab w:val="center" w:pos="861"/>
          <w:tab w:val="center" w:pos="3119"/>
        </w:tabs>
        <w:ind w:left="0" w:firstLine="0"/>
        <w:jc w:val="left"/>
      </w:pPr>
      <w:r>
        <w:tab/>
      </w:r>
      <w:r>
        <w:rPr>
          <w:b/>
        </w:rPr>
        <w:t>5.2</w:t>
      </w:r>
      <w:r>
        <w:rPr>
          <w:rFonts w:ascii="Arial" w:eastAsia="Arial" w:hAnsi="Arial" w:cs="Arial"/>
          <w:b/>
        </w:rPr>
        <w:t xml:space="preserve"> </w:t>
      </w:r>
      <w:r>
        <w:rPr>
          <w:rFonts w:ascii="Arial" w:eastAsia="Arial" w:hAnsi="Arial" w:cs="Arial"/>
          <w:b/>
        </w:rPr>
        <w:tab/>
      </w:r>
      <w:r>
        <w:t xml:space="preserve">Contact Types Supported by Supplier. </w:t>
      </w:r>
    </w:p>
    <w:p w14:paraId="2EDB8416" w14:textId="77777777" w:rsidR="00A753A2" w:rsidRDefault="00D42923">
      <w:pPr>
        <w:numPr>
          <w:ilvl w:val="0"/>
          <w:numId w:val="19"/>
        </w:numPr>
        <w:ind w:firstLine="540"/>
      </w:pPr>
      <w:r>
        <w:t xml:space="preserve">As more specifically described in this SOW, Supplier may handle the following types of GCORR Requests: </w:t>
      </w:r>
    </w:p>
    <w:p w14:paraId="36670886" w14:textId="77777777" w:rsidR="00A753A2" w:rsidRDefault="00D42923">
      <w:pPr>
        <w:numPr>
          <w:ilvl w:val="0"/>
          <w:numId w:val="19"/>
        </w:numPr>
        <w:ind w:firstLine="540"/>
      </w:pPr>
      <w:r>
        <w:t xml:space="preserve">Balance inquiries; </w:t>
      </w:r>
    </w:p>
    <w:p w14:paraId="29BECFED" w14:textId="77777777" w:rsidR="00A753A2" w:rsidRDefault="00D42923">
      <w:pPr>
        <w:numPr>
          <w:ilvl w:val="0"/>
          <w:numId w:val="19"/>
        </w:numPr>
        <w:ind w:firstLine="540"/>
      </w:pPr>
      <w:r>
        <w:t xml:space="preserve">Statement inquiries; </w:t>
      </w:r>
    </w:p>
    <w:p w14:paraId="183B895F" w14:textId="77777777" w:rsidR="00A753A2" w:rsidRDefault="00D42923">
      <w:pPr>
        <w:numPr>
          <w:ilvl w:val="0"/>
          <w:numId w:val="19"/>
        </w:numPr>
        <w:ind w:firstLine="540"/>
      </w:pPr>
      <w:r>
        <w:t xml:space="preserve">Payment inquiries; </w:t>
      </w:r>
    </w:p>
    <w:p w14:paraId="3F11C5EC" w14:textId="77777777" w:rsidR="00A753A2" w:rsidRDefault="00D42923">
      <w:pPr>
        <w:numPr>
          <w:ilvl w:val="0"/>
          <w:numId w:val="19"/>
        </w:numPr>
        <w:ind w:firstLine="540"/>
      </w:pPr>
      <w:r>
        <w:t xml:space="preserve">Closing accounts; </w:t>
      </w:r>
    </w:p>
    <w:p w14:paraId="27E2C25B" w14:textId="77777777" w:rsidR="00A753A2" w:rsidRDefault="00D42923">
      <w:pPr>
        <w:numPr>
          <w:ilvl w:val="0"/>
          <w:numId w:val="19"/>
        </w:numPr>
        <w:ind w:firstLine="540"/>
      </w:pPr>
      <w:r>
        <w:t xml:space="preserve">Balance transfers; </w:t>
      </w:r>
    </w:p>
    <w:p w14:paraId="4146EBCF" w14:textId="77777777" w:rsidR="00A753A2" w:rsidRDefault="00D42923">
      <w:pPr>
        <w:numPr>
          <w:ilvl w:val="0"/>
          <w:numId w:val="19"/>
        </w:numPr>
        <w:ind w:firstLine="540"/>
      </w:pPr>
      <w:r>
        <w:t xml:space="preserve">Lost card processes; </w:t>
      </w:r>
    </w:p>
    <w:p w14:paraId="58D13A5E" w14:textId="77777777" w:rsidR="00A753A2" w:rsidRDefault="00D42923">
      <w:pPr>
        <w:numPr>
          <w:ilvl w:val="0"/>
          <w:numId w:val="19"/>
        </w:numPr>
        <w:ind w:firstLine="540"/>
      </w:pPr>
      <w:r>
        <w:t xml:space="preserve">Request for account changes including change of address, change of name, add authorized user, interest rate reduction and credit limit charge; </w:t>
      </w:r>
    </w:p>
    <w:p w14:paraId="6DB8FDA4" w14:textId="77777777" w:rsidR="00A753A2" w:rsidRDefault="00D42923">
      <w:pPr>
        <w:numPr>
          <w:ilvl w:val="0"/>
          <w:numId w:val="19"/>
        </w:numPr>
        <w:ind w:firstLine="540"/>
      </w:pPr>
      <w:r>
        <w:t xml:space="preserve">Interest calculations; </w:t>
      </w:r>
    </w:p>
    <w:p w14:paraId="6CE76015" w14:textId="77777777" w:rsidR="00A753A2" w:rsidRDefault="00D42923">
      <w:pPr>
        <w:numPr>
          <w:ilvl w:val="0"/>
          <w:numId w:val="19"/>
        </w:numPr>
        <w:ind w:firstLine="540"/>
      </w:pPr>
      <w:r>
        <w:t xml:space="preserve">Fees;  </w:t>
      </w:r>
    </w:p>
    <w:p w14:paraId="035DE7DD" w14:textId="77777777" w:rsidR="00A753A2" w:rsidRDefault="00D42923">
      <w:pPr>
        <w:numPr>
          <w:ilvl w:val="0"/>
          <w:numId w:val="19"/>
        </w:numPr>
        <w:ind w:firstLine="540"/>
      </w:pPr>
      <w:r>
        <w:t xml:space="preserve">Access cheque insurance; and  </w:t>
      </w:r>
    </w:p>
    <w:p w14:paraId="4494C1DB" w14:textId="77777777" w:rsidR="00A753A2" w:rsidRDefault="00D42923">
      <w:pPr>
        <w:numPr>
          <w:ilvl w:val="0"/>
          <w:numId w:val="19"/>
        </w:numPr>
        <w:ind w:firstLine="540"/>
      </w:pPr>
      <w:r>
        <w:t xml:space="preserve">Any other GCORR Requests, as requested by Capital One from time to time. </w:t>
      </w:r>
    </w:p>
    <w:p w14:paraId="19DDCDB8" w14:textId="77777777" w:rsidR="00A753A2" w:rsidRDefault="00D42923">
      <w:pPr>
        <w:tabs>
          <w:tab w:val="center" w:pos="861"/>
          <w:tab w:val="center" w:pos="2883"/>
        </w:tabs>
        <w:spacing w:after="228"/>
        <w:ind w:left="0" w:firstLine="0"/>
        <w:jc w:val="left"/>
      </w:pPr>
      <w:r>
        <w:lastRenderedPageBreak/>
        <w:tab/>
      </w:r>
      <w:r>
        <w:rPr>
          <w:b/>
        </w:rPr>
        <w:t>5.3</w:t>
      </w:r>
      <w:r>
        <w:rPr>
          <w:rFonts w:ascii="Arial" w:eastAsia="Arial" w:hAnsi="Arial" w:cs="Arial"/>
          <w:b/>
        </w:rPr>
        <w:t xml:space="preserve"> </w:t>
      </w:r>
      <w:r>
        <w:rPr>
          <w:rFonts w:ascii="Arial" w:eastAsia="Arial" w:hAnsi="Arial" w:cs="Arial"/>
          <w:b/>
        </w:rPr>
        <w:tab/>
      </w:r>
      <w:r>
        <w:t xml:space="preserve">Products Supported by Supplier. </w:t>
      </w:r>
    </w:p>
    <w:p w14:paraId="6D29D98B" w14:textId="77777777" w:rsidR="00A753A2" w:rsidRDefault="00D42923">
      <w:pPr>
        <w:ind w:left="720" w:firstLine="720"/>
      </w:pPr>
      <w:r>
        <w:t xml:space="preserve">Supplier’s responsibilities shall include servicing GCORR Requests for various Products, including but not limited to the following credit card types: </w:t>
      </w:r>
      <w:r>
        <w:rPr>
          <w:b/>
          <w:i/>
        </w:rPr>
        <w:t xml:space="preserve"> </w:t>
      </w:r>
    </w:p>
    <w:p w14:paraId="798B9132" w14:textId="77777777" w:rsidR="00A753A2" w:rsidRDefault="00D42923">
      <w:pPr>
        <w:numPr>
          <w:ilvl w:val="0"/>
          <w:numId w:val="20"/>
        </w:numPr>
        <w:ind w:hanging="360"/>
      </w:pPr>
      <w:r>
        <w:t xml:space="preserve">Upmarket; </w:t>
      </w:r>
    </w:p>
    <w:p w14:paraId="7A4E13FC" w14:textId="77777777" w:rsidR="00A753A2" w:rsidRDefault="00D42923">
      <w:pPr>
        <w:numPr>
          <w:ilvl w:val="0"/>
          <w:numId w:val="20"/>
        </w:numPr>
        <w:ind w:hanging="360"/>
      </w:pPr>
      <w:r>
        <w:t xml:space="preserve">Secured Card; </w:t>
      </w:r>
    </w:p>
    <w:p w14:paraId="2061AF3F" w14:textId="77777777" w:rsidR="00A753A2" w:rsidRDefault="00D42923">
      <w:pPr>
        <w:numPr>
          <w:ilvl w:val="0"/>
          <w:numId w:val="20"/>
        </w:numPr>
        <w:ind w:hanging="360"/>
      </w:pPr>
      <w:r>
        <w:t xml:space="preserve">Retention; </w:t>
      </w:r>
    </w:p>
    <w:p w14:paraId="5E8CD1BC" w14:textId="77777777" w:rsidR="00A753A2" w:rsidRDefault="00D42923">
      <w:pPr>
        <w:numPr>
          <w:ilvl w:val="0"/>
          <w:numId w:val="20"/>
        </w:numPr>
        <w:ind w:hanging="360"/>
      </w:pPr>
      <w:r>
        <w:t xml:space="preserve">High Response; </w:t>
      </w:r>
    </w:p>
    <w:p w14:paraId="5B570EEF" w14:textId="77777777" w:rsidR="00A753A2" w:rsidRDefault="00D42923">
      <w:pPr>
        <w:numPr>
          <w:ilvl w:val="0"/>
          <w:numId w:val="20"/>
        </w:numPr>
        <w:ind w:hanging="360"/>
      </w:pPr>
      <w:r>
        <w:t xml:space="preserve">Financial Solutions; </w:t>
      </w:r>
    </w:p>
    <w:p w14:paraId="35E4C768" w14:textId="77777777" w:rsidR="00A753A2" w:rsidRDefault="00D42923">
      <w:pPr>
        <w:numPr>
          <w:ilvl w:val="0"/>
          <w:numId w:val="20"/>
        </w:numPr>
        <w:ind w:hanging="360"/>
      </w:pPr>
      <w:r>
        <w:t xml:space="preserve">Rewards; and </w:t>
      </w:r>
    </w:p>
    <w:p w14:paraId="24C2BFCB" w14:textId="77777777" w:rsidR="00A753A2" w:rsidRDefault="00D42923">
      <w:pPr>
        <w:numPr>
          <w:ilvl w:val="0"/>
          <w:numId w:val="20"/>
        </w:numPr>
        <w:ind w:hanging="360"/>
      </w:pPr>
      <w:r>
        <w:t xml:space="preserve">Other programs as may be agreed to by the parties.   </w:t>
      </w:r>
    </w:p>
    <w:p w14:paraId="5E448E82" w14:textId="77777777" w:rsidR="00A753A2" w:rsidRDefault="00D42923">
      <w:pPr>
        <w:tabs>
          <w:tab w:val="center" w:pos="861"/>
          <w:tab w:val="center" w:pos="3795"/>
        </w:tabs>
        <w:spacing w:after="229"/>
        <w:ind w:left="0" w:firstLine="0"/>
        <w:jc w:val="left"/>
      </w:pPr>
      <w:r>
        <w:tab/>
      </w:r>
      <w:r>
        <w:rPr>
          <w:b/>
        </w:rPr>
        <w:t>5.4</w:t>
      </w:r>
      <w:r>
        <w:rPr>
          <w:rFonts w:ascii="Arial" w:eastAsia="Arial" w:hAnsi="Arial" w:cs="Arial"/>
          <w:b/>
        </w:rPr>
        <w:t xml:space="preserve"> </w:t>
      </w:r>
      <w:r>
        <w:rPr>
          <w:rFonts w:ascii="Arial" w:eastAsia="Arial" w:hAnsi="Arial" w:cs="Arial"/>
          <w:b/>
        </w:rPr>
        <w:tab/>
      </w:r>
      <w:r>
        <w:t xml:space="preserve">Additional Contact Types Not Supported by Supplier. </w:t>
      </w:r>
    </w:p>
    <w:p w14:paraId="071C012C" w14:textId="77777777" w:rsidR="00A753A2" w:rsidRDefault="00D42923">
      <w:pPr>
        <w:ind w:left="720" w:firstLine="720"/>
      </w:pPr>
      <w:r>
        <w:t>The parties agree that, due to system and CSP skill set constraints, Supplier shall not service the contact types described in this Section 5.4 unless Supplier is otherwise directed by Capital One.  The following contact types are examples of those types of General Correspondence which, if received by Supplier, shall be routed back to Capital One via the workflow application indicated by Capital One:</w:t>
      </w:r>
      <w:r>
        <w:rPr>
          <w:b/>
        </w:rPr>
        <w:t xml:space="preserve">   </w:t>
      </w:r>
    </w:p>
    <w:p w14:paraId="5865B6B2" w14:textId="77777777" w:rsidR="00A753A2" w:rsidRDefault="00D42923">
      <w:pPr>
        <w:numPr>
          <w:ilvl w:val="0"/>
          <w:numId w:val="21"/>
        </w:numPr>
        <w:ind w:hanging="360"/>
      </w:pPr>
      <w:r>
        <w:t xml:space="preserve">Approved request for credit limit increase above the System allowed limit; </w:t>
      </w:r>
    </w:p>
    <w:p w14:paraId="511EAFF7" w14:textId="77777777" w:rsidR="00A753A2" w:rsidRDefault="00D42923">
      <w:pPr>
        <w:numPr>
          <w:ilvl w:val="0"/>
          <w:numId w:val="21"/>
        </w:numPr>
        <w:ind w:hanging="360"/>
      </w:pPr>
      <w:r>
        <w:t xml:space="preserve">Customer Elevations, in accordance with Capital One process and procedure; </w:t>
      </w:r>
    </w:p>
    <w:p w14:paraId="215186C0" w14:textId="77777777" w:rsidR="00A753A2" w:rsidRDefault="00D42923">
      <w:pPr>
        <w:numPr>
          <w:ilvl w:val="0"/>
          <w:numId w:val="21"/>
        </w:numPr>
        <w:ind w:hanging="360"/>
      </w:pPr>
      <w:r>
        <w:t xml:space="preserve">Re-activation; </w:t>
      </w:r>
    </w:p>
    <w:p w14:paraId="4FAB3C6E" w14:textId="77777777" w:rsidR="00A753A2" w:rsidRDefault="00D42923">
      <w:pPr>
        <w:numPr>
          <w:ilvl w:val="0"/>
          <w:numId w:val="21"/>
        </w:numPr>
        <w:ind w:hanging="360"/>
      </w:pPr>
      <w:r>
        <w:t xml:space="preserve">Restriction removal requests; </w:t>
      </w:r>
    </w:p>
    <w:p w14:paraId="773A2924" w14:textId="77777777" w:rsidR="00A753A2" w:rsidRDefault="00D42923">
      <w:pPr>
        <w:numPr>
          <w:ilvl w:val="0"/>
          <w:numId w:val="21"/>
        </w:numPr>
        <w:ind w:hanging="360"/>
      </w:pPr>
      <w:r>
        <w:t xml:space="preserve">Billing disputes;  </w:t>
      </w:r>
    </w:p>
    <w:p w14:paraId="0D493A79" w14:textId="77777777" w:rsidR="00A753A2" w:rsidRDefault="00D42923">
      <w:pPr>
        <w:numPr>
          <w:ilvl w:val="0"/>
          <w:numId w:val="21"/>
        </w:numPr>
        <w:ind w:hanging="360"/>
      </w:pPr>
      <w:r>
        <w:t xml:space="preserve">Arbitration; and </w:t>
      </w:r>
    </w:p>
    <w:p w14:paraId="4D54F91E" w14:textId="77777777" w:rsidR="00A753A2" w:rsidRDefault="00D42923">
      <w:pPr>
        <w:numPr>
          <w:ilvl w:val="0"/>
          <w:numId w:val="21"/>
        </w:numPr>
        <w:ind w:hanging="360"/>
      </w:pPr>
      <w:r>
        <w:t xml:space="preserve">Other third-party business partners. </w:t>
      </w:r>
    </w:p>
    <w:p w14:paraId="4FE5C079" w14:textId="77777777" w:rsidR="00A753A2" w:rsidRDefault="00D42923">
      <w:pPr>
        <w:tabs>
          <w:tab w:val="center" w:pos="861"/>
          <w:tab w:val="center" w:pos="2709"/>
        </w:tabs>
        <w:spacing w:after="10"/>
        <w:ind w:left="0" w:firstLine="0"/>
        <w:jc w:val="left"/>
      </w:pPr>
      <w:r>
        <w:tab/>
      </w:r>
      <w:r>
        <w:rPr>
          <w:b/>
        </w:rPr>
        <w:t>5.5</w:t>
      </w:r>
      <w:r>
        <w:rPr>
          <w:rFonts w:ascii="Arial" w:eastAsia="Arial" w:hAnsi="Arial" w:cs="Arial"/>
          <w:b/>
        </w:rPr>
        <w:t xml:space="preserve"> </w:t>
      </w:r>
      <w:r>
        <w:rPr>
          <w:rFonts w:ascii="Arial" w:eastAsia="Arial" w:hAnsi="Arial" w:cs="Arial"/>
          <w:b/>
        </w:rPr>
        <w:tab/>
      </w:r>
      <w:r>
        <w:t xml:space="preserve">Customer Contact Channels. </w:t>
      </w:r>
    </w:p>
    <w:p w14:paraId="3C15D439" w14:textId="77777777" w:rsidR="00A753A2" w:rsidRDefault="00D42923">
      <w:pPr>
        <w:spacing w:after="0" w:line="259" w:lineRule="auto"/>
        <w:ind w:left="0" w:firstLine="0"/>
        <w:jc w:val="left"/>
      </w:pPr>
      <w:r>
        <w:t xml:space="preserve"> </w:t>
      </w:r>
    </w:p>
    <w:p w14:paraId="2C7B689F" w14:textId="77777777" w:rsidR="00A753A2" w:rsidRDefault="00D42923">
      <w:pPr>
        <w:spacing w:after="5" w:line="249" w:lineRule="auto"/>
        <w:ind w:left="86" w:right="-6"/>
        <w:jc w:val="right"/>
      </w:pPr>
      <w:r>
        <w:t xml:space="preserve">Supplier shall support Canadian General Correspondence and provide updates via the </w:t>
      </w:r>
    </w:p>
    <w:p w14:paraId="15697468" w14:textId="77777777" w:rsidR="00A753A2" w:rsidRDefault="00D42923">
      <w:pPr>
        <w:ind w:left="-5"/>
      </w:pPr>
      <w:r>
        <w:t xml:space="preserve">workflow application. </w:t>
      </w:r>
    </w:p>
    <w:p w14:paraId="09A368B1" w14:textId="77777777" w:rsidR="00A753A2" w:rsidRDefault="00D42923">
      <w:pPr>
        <w:pStyle w:val="Heading1"/>
        <w:tabs>
          <w:tab w:val="center" w:pos="2501"/>
        </w:tabs>
        <w:ind w:left="-15" w:right="0" w:firstLine="0"/>
      </w:pPr>
      <w:bookmarkStart w:id="47" w:name="_Toc144972"/>
      <w:r>
        <w:lastRenderedPageBreak/>
        <w:t>6.</w:t>
      </w:r>
      <w:r>
        <w:rPr>
          <w:rFonts w:ascii="Arial" w:eastAsia="Arial" w:hAnsi="Arial" w:cs="Arial"/>
        </w:rPr>
        <w:t xml:space="preserve"> </w:t>
      </w:r>
      <w:r>
        <w:rPr>
          <w:rFonts w:ascii="Arial" w:eastAsia="Arial" w:hAnsi="Arial" w:cs="Arial"/>
        </w:rPr>
        <w:tab/>
      </w:r>
      <w:r>
        <w:t xml:space="preserve">SPECIALTY OPERATIONS (BACK OFFICE) </w:t>
      </w:r>
      <w:bookmarkEnd w:id="47"/>
    </w:p>
    <w:p w14:paraId="5CF3F689" w14:textId="77777777" w:rsidR="00A753A2" w:rsidRDefault="00D42923">
      <w:pPr>
        <w:tabs>
          <w:tab w:val="center" w:pos="861"/>
          <w:tab w:val="center" w:pos="1822"/>
        </w:tabs>
        <w:spacing w:after="229"/>
        <w:ind w:left="0" w:firstLine="0"/>
        <w:jc w:val="left"/>
      </w:pPr>
      <w:r>
        <w:tab/>
      </w:r>
      <w:r>
        <w:rPr>
          <w:b/>
        </w:rPr>
        <w:t>6.1</w:t>
      </w:r>
      <w:r>
        <w:rPr>
          <w:rFonts w:ascii="Arial" w:eastAsia="Arial" w:hAnsi="Arial" w:cs="Arial"/>
          <w:b/>
        </w:rPr>
        <w:t xml:space="preserve"> </w:t>
      </w:r>
      <w:r>
        <w:rPr>
          <w:rFonts w:ascii="Arial" w:eastAsia="Arial" w:hAnsi="Arial" w:cs="Arial"/>
          <w:b/>
        </w:rPr>
        <w:tab/>
      </w:r>
      <w:r>
        <w:t xml:space="preserve">General. </w:t>
      </w:r>
    </w:p>
    <w:p w14:paraId="1645D45E" w14:textId="77777777" w:rsidR="00A753A2" w:rsidRDefault="00D42923">
      <w:pPr>
        <w:ind w:left="-15" w:firstLine="720"/>
      </w:pPr>
      <w:r>
        <w:t xml:space="preserve">Supplier shall perform certain back office administration on Customer accounts in the manner set forth herein, including but not limited to the following: </w:t>
      </w:r>
    </w:p>
    <w:p w14:paraId="0FF0D186" w14:textId="77777777" w:rsidR="00A753A2" w:rsidRDefault="00D42923">
      <w:pPr>
        <w:numPr>
          <w:ilvl w:val="0"/>
          <w:numId w:val="22"/>
        </w:numPr>
        <w:ind w:firstLine="540"/>
      </w:pPr>
      <w:r>
        <w:t xml:space="preserve">Services commonly referred to as Delta Specialty Operations (DSO) including; balance transfer exceptions; credit balance refunds; and secured card exceptions. These programs include such transactions as balance and interest rate adjustments, account notations, offsetting secured card deposits against account balances, and balance transfer request research and investigation. </w:t>
      </w:r>
    </w:p>
    <w:p w14:paraId="24A2BE13" w14:textId="77777777" w:rsidR="00A753A2" w:rsidRDefault="00D42923">
      <w:pPr>
        <w:numPr>
          <w:ilvl w:val="0"/>
          <w:numId w:val="22"/>
        </w:numPr>
        <w:spacing w:after="252" w:line="259" w:lineRule="auto"/>
        <w:ind w:firstLine="540"/>
      </w:pPr>
      <w:r>
        <w:t xml:space="preserve">Keying Capital One Data applicable to change of address requests captured on remittance. </w:t>
      </w:r>
    </w:p>
    <w:p w14:paraId="1262A1D1" w14:textId="77777777" w:rsidR="00A753A2" w:rsidRDefault="00D42923">
      <w:pPr>
        <w:numPr>
          <w:ilvl w:val="0"/>
          <w:numId w:val="22"/>
        </w:numPr>
        <w:ind w:firstLine="540"/>
      </w:pPr>
      <w:r>
        <w:t xml:space="preserve">Storing Capital One Data and files in a secure manner and purging such Capital One Data and files from Supplier’s systems as set forth herein. </w:t>
      </w:r>
    </w:p>
    <w:p w14:paraId="6CE68A44" w14:textId="77777777" w:rsidR="00A753A2" w:rsidRDefault="00D42923">
      <w:pPr>
        <w:numPr>
          <w:ilvl w:val="1"/>
          <w:numId w:val="23"/>
        </w:numPr>
        <w:spacing w:after="108"/>
        <w:ind w:hanging="720"/>
      </w:pPr>
      <w:r>
        <w:t xml:space="preserve">File Transfer. </w:t>
      </w:r>
    </w:p>
    <w:p w14:paraId="63534D82" w14:textId="77777777" w:rsidR="00A753A2" w:rsidRDefault="00D42923">
      <w:pPr>
        <w:ind w:left="730"/>
      </w:pPr>
      <w:r>
        <w:t xml:space="preserve">Capital One shall provide Supplier with data to be processed via a Citrix connection. </w:t>
      </w:r>
    </w:p>
    <w:p w14:paraId="0DD16958" w14:textId="77777777" w:rsidR="00A753A2" w:rsidRDefault="00D42923">
      <w:pPr>
        <w:numPr>
          <w:ilvl w:val="1"/>
          <w:numId w:val="23"/>
        </w:numPr>
        <w:spacing w:after="228"/>
        <w:ind w:hanging="720"/>
      </w:pPr>
      <w:r>
        <w:t xml:space="preserve">Quality Assurance. </w:t>
      </w:r>
    </w:p>
    <w:p w14:paraId="35C304C6" w14:textId="77777777" w:rsidR="00A753A2" w:rsidRDefault="00D42923">
      <w:pPr>
        <w:ind w:left="-15" w:firstLine="720"/>
      </w:pPr>
      <w:r>
        <w:t xml:space="preserve">A quality assurance analysis process has been instituted on all Specialty Operations (Back office) transactions and the parties have refined the automation of the results reporting and population reporting.  Supplier and Capital One will mutually agree on any changes to the quality assurance process for Specialty Operations through the Change Management process. </w:t>
      </w:r>
    </w:p>
    <w:p w14:paraId="159AF56D" w14:textId="77777777" w:rsidR="00A753A2" w:rsidRDefault="00D42923">
      <w:pPr>
        <w:pStyle w:val="Heading1"/>
        <w:tabs>
          <w:tab w:val="center" w:pos="1664"/>
        </w:tabs>
        <w:ind w:left="-15" w:right="0" w:firstLine="0"/>
      </w:pPr>
      <w:bookmarkStart w:id="48" w:name="_Toc144973"/>
      <w:r>
        <w:t>7.</w:t>
      </w:r>
      <w:r>
        <w:rPr>
          <w:rFonts w:ascii="Arial" w:eastAsia="Arial" w:hAnsi="Arial" w:cs="Arial"/>
        </w:rPr>
        <w:t xml:space="preserve"> </w:t>
      </w:r>
      <w:r>
        <w:rPr>
          <w:rFonts w:ascii="Arial" w:eastAsia="Arial" w:hAnsi="Arial" w:cs="Arial"/>
        </w:rPr>
        <w:tab/>
      </w:r>
      <w:r>
        <w:t xml:space="preserve">FRAUD OPERATIONS </w:t>
      </w:r>
      <w:bookmarkEnd w:id="48"/>
    </w:p>
    <w:p w14:paraId="74C613BC" w14:textId="77777777" w:rsidR="00A753A2" w:rsidRDefault="00D42923">
      <w:pPr>
        <w:tabs>
          <w:tab w:val="center" w:pos="861"/>
          <w:tab w:val="center" w:pos="2476"/>
        </w:tabs>
        <w:ind w:left="0" w:firstLine="0"/>
        <w:jc w:val="left"/>
      </w:pPr>
      <w:r>
        <w:tab/>
      </w:r>
      <w:r>
        <w:rPr>
          <w:b/>
        </w:rPr>
        <w:t>7.1</w:t>
      </w:r>
      <w:r>
        <w:rPr>
          <w:rFonts w:ascii="Arial" w:eastAsia="Arial" w:hAnsi="Arial" w:cs="Arial"/>
          <w:b/>
        </w:rPr>
        <w:t xml:space="preserve"> </w:t>
      </w:r>
      <w:r>
        <w:rPr>
          <w:rFonts w:ascii="Arial" w:eastAsia="Arial" w:hAnsi="Arial" w:cs="Arial"/>
          <w:b/>
        </w:rPr>
        <w:tab/>
      </w:r>
      <w:r>
        <w:t xml:space="preserve">General Requirements. </w:t>
      </w:r>
    </w:p>
    <w:p w14:paraId="6DF01BE4" w14:textId="77777777" w:rsidR="00A753A2" w:rsidRDefault="00D42923">
      <w:pPr>
        <w:numPr>
          <w:ilvl w:val="0"/>
          <w:numId w:val="24"/>
        </w:numPr>
        <w:ind w:firstLine="540"/>
      </w:pPr>
      <w:r>
        <w:t xml:space="preserve">Supplier shall review Capital One supplied Customer records </w:t>
      </w:r>
      <w:proofErr w:type="gramStart"/>
      <w:r>
        <w:t>for the purpose of</w:t>
      </w:r>
      <w:proofErr w:type="gramEnd"/>
      <w:r>
        <w:t xml:space="preserve"> managing the various tasks assigned to provide customer service and mitigate risk in fraudulent activity accordance with Capital One Procedures and this SOW. </w:t>
      </w:r>
    </w:p>
    <w:p w14:paraId="2F6AD8C3" w14:textId="77777777" w:rsidR="00A753A2" w:rsidRDefault="00D42923">
      <w:pPr>
        <w:numPr>
          <w:ilvl w:val="0"/>
          <w:numId w:val="24"/>
        </w:numPr>
        <w:ind w:firstLine="540"/>
      </w:pPr>
      <w:r>
        <w:t xml:space="preserve">Supplier shall provide Bilingual support for all fraud services hereunder. </w:t>
      </w:r>
    </w:p>
    <w:p w14:paraId="310A9013" w14:textId="77777777" w:rsidR="00A753A2" w:rsidRDefault="00D42923">
      <w:pPr>
        <w:numPr>
          <w:ilvl w:val="0"/>
          <w:numId w:val="24"/>
        </w:numPr>
        <w:ind w:firstLine="540"/>
      </w:pPr>
      <w:r>
        <w:t xml:space="preserve">In addition to the requirements in Section 3.4 above, Supplier be responsible for performing a criminal background check on all Supplier Personnel, in accordance with the applicable sections of Schedule B, “IA TPM Requirements”, of the </w:t>
      </w:r>
      <w:proofErr w:type="gramStart"/>
      <w:r>
        <w:t>MSA,  for</w:t>
      </w:r>
      <w:proofErr w:type="gramEnd"/>
      <w:r>
        <w:t xml:space="preserve"> each year that the Supplier Personnel continues to perform Fraud Operations Services. </w:t>
      </w:r>
    </w:p>
    <w:p w14:paraId="7D45FD91" w14:textId="77777777" w:rsidR="00A753A2" w:rsidRDefault="00D42923">
      <w:pPr>
        <w:tabs>
          <w:tab w:val="center" w:pos="861"/>
          <w:tab w:val="center" w:pos="2214"/>
        </w:tabs>
        <w:spacing w:after="10"/>
        <w:ind w:left="0" w:firstLine="0"/>
        <w:jc w:val="left"/>
      </w:pPr>
      <w:r>
        <w:tab/>
      </w:r>
      <w:r>
        <w:rPr>
          <w:b/>
        </w:rPr>
        <w:t>7.2</w:t>
      </w:r>
      <w:r>
        <w:rPr>
          <w:rFonts w:ascii="Arial" w:eastAsia="Arial" w:hAnsi="Arial" w:cs="Arial"/>
          <w:b/>
        </w:rPr>
        <w:t xml:space="preserve"> </w:t>
      </w:r>
      <w:r>
        <w:rPr>
          <w:rFonts w:ascii="Arial" w:eastAsia="Arial" w:hAnsi="Arial" w:cs="Arial"/>
          <w:b/>
        </w:rPr>
        <w:tab/>
      </w:r>
      <w:r>
        <w:t xml:space="preserve">Fraud </w:t>
      </w:r>
      <w:proofErr w:type="gramStart"/>
      <w:r>
        <w:t>Detection .</w:t>
      </w:r>
      <w:proofErr w:type="gramEnd"/>
      <w:r>
        <w:t xml:space="preserve">  </w:t>
      </w:r>
    </w:p>
    <w:p w14:paraId="011DAD9F" w14:textId="77777777" w:rsidR="00A753A2" w:rsidRDefault="00D42923">
      <w:pPr>
        <w:spacing w:after="0" w:line="259" w:lineRule="auto"/>
        <w:ind w:left="0" w:firstLine="0"/>
        <w:jc w:val="left"/>
      </w:pPr>
      <w:r>
        <w:t xml:space="preserve"> </w:t>
      </w:r>
    </w:p>
    <w:p w14:paraId="6A9A6FAC" w14:textId="77777777" w:rsidR="00A753A2" w:rsidRDefault="00D42923">
      <w:pPr>
        <w:spacing w:after="5" w:line="249" w:lineRule="auto"/>
        <w:ind w:left="86" w:right="-6"/>
        <w:jc w:val="right"/>
      </w:pPr>
      <w:r>
        <w:t xml:space="preserve">Supplier’s responsibilities regarding Fraud Detection for Branded, Costco and HB shall </w:t>
      </w:r>
    </w:p>
    <w:p w14:paraId="41BAFB31" w14:textId="77777777" w:rsidR="00A753A2" w:rsidRDefault="00D42923">
      <w:pPr>
        <w:ind w:left="-5"/>
      </w:pPr>
      <w:r>
        <w:t xml:space="preserve">include: </w:t>
      </w:r>
    </w:p>
    <w:p w14:paraId="3D4366B6" w14:textId="77777777" w:rsidR="00A753A2" w:rsidRDefault="00D42923">
      <w:pPr>
        <w:numPr>
          <w:ilvl w:val="0"/>
          <w:numId w:val="25"/>
        </w:numPr>
        <w:ind w:firstLine="540"/>
      </w:pPr>
      <w:r>
        <w:lastRenderedPageBreak/>
        <w:t xml:space="preserve">Making outbound calls to Customers, per Capital One Procedures, to confirm transaction activity based on cases generated by Capital One fraud detection systems; </w:t>
      </w:r>
    </w:p>
    <w:p w14:paraId="5DC81AC6" w14:textId="77777777" w:rsidR="00A753A2" w:rsidRDefault="00D42923">
      <w:pPr>
        <w:numPr>
          <w:ilvl w:val="0"/>
          <w:numId w:val="25"/>
        </w:numPr>
        <w:ind w:firstLine="540"/>
      </w:pPr>
      <w:r>
        <w:t xml:space="preserve">Receive, respond to, forward, and escalate inquiries (including those regarding potentially fraudulent account activity), comments, and requests from Customers in response to outbound telephone calls transferred from internal Capital One departments or other means, and respond in accordance with Capital One Procedures; </w:t>
      </w:r>
    </w:p>
    <w:p w14:paraId="60B802C8" w14:textId="77777777" w:rsidR="00A753A2" w:rsidRDefault="00D42923">
      <w:pPr>
        <w:numPr>
          <w:ilvl w:val="0"/>
          <w:numId w:val="25"/>
        </w:numPr>
        <w:ind w:firstLine="540"/>
      </w:pPr>
      <w:r>
        <w:t xml:space="preserve">Performing investigative account reviews to determine if fraud has occurred on an account and actioning accounts pursuant to Capital One Procedures; </w:t>
      </w:r>
    </w:p>
    <w:p w14:paraId="0E4F9F3B" w14:textId="77777777" w:rsidR="00A753A2" w:rsidRDefault="00D42923">
      <w:pPr>
        <w:numPr>
          <w:ilvl w:val="0"/>
          <w:numId w:val="25"/>
        </w:numPr>
        <w:ind w:firstLine="540"/>
      </w:pPr>
      <w:r>
        <w:t xml:space="preserve">Responding to Customer inquiries, Elevations and comments regarding the status of accounts or cases in accordance with Capital One Procedures; </w:t>
      </w:r>
    </w:p>
    <w:p w14:paraId="1F9C557B" w14:textId="77777777" w:rsidR="00A753A2" w:rsidRDefault="00D42923">
      <w:pPr>
        <w:numPr>
          <w:ilvl w:val="0"/>
          <w:numId w:val="25"/>
        </w:numPr>
        <w:ind w:firstLine="540"/>
      </w:pPr>
      <w:r>
        <w:t xml:space="preserve">Forwarding or escalating appropriate Customer inquiries to applicable Capital One service departments pursuant to Capital One Procedures; </w:t>
      </w:r>
    </w:p>
    <w:p w14:paraId="4B880841" w14:textId="77777777" w:rsidR="00A753A2" w:rsidRDefault="00D42923">
      <w:pPr>
        <w:numPr>
          <w:ilvl w:val="0"/>
          <w:numId w:val="25"/>
        </w:numPr>
        <w:ind w:firstLine="540"/>
      </w:pPr>
      <w:r>
        <w:t xml:space="preserve">Performing quality assurance reviews and call monitoring, in a manner specified in this Exhibit 1 and Capital One Procedures, of a representative sample of Customer calls; </w:t>
      </w:r>
    </w:p>
    <w:p w14:paraId="3CB184C6" w14:textId="77777777" w:rsidR="00A753A2" w:rsidRDefault="00D42923">
      <w:pPr>
        <w:numPr>
          <w:ilvl w:val="0"/>
          <w:numId w:val="25"/>
        </w:numPr>
        <w:ind w:firstLine="540"/>
      </w:pPr>
      <w:r>
        <w:t xml:space="preserve">Receive and handle calls from retailers including merchant verification and point of sale verification; </w:t>
      </w:r>
    </w:p>
    <w:p w14:paraId="013F6DA2" w14:textId="77777777" w:rsidR="00A753A2" w:rsidRDefault="00D42923">
      <w:pPr>
        <w:numPr>
          <w:ilvl w:val="0"/>
          <w:numId w:val="25"/>
        </w:numPr>
        <w:ind w:firstLine="540"/>
      </w:pPr>
      <w:r>
        <w:t xml:space="preserve">Supplier shall be responsible for documenting information secured from each Customer contact pursuant to Capital One Procedures; </w:t>
      </w:r>
    </w:p>
    <w:p w14:paraId="795DA130" w14:textId="77777777" w:rsidR="00A753A2" w:rsidRDefault="00D42923">
      <w:pPr>
        <w:numPr>
          <w:ilvl w:val="0"/>
          <w:numId w:val="25"/>
        </w:numPr>
        <w:ind w:firstLine="540"/>
      </w:pPr>
      <w:r>
        <w:t xml:space="preserve">While performing the Services, Supplier’s CSPs shall identify themselves as calling on behalf of Capital One;  </w:t>
      </w:r>
    </w:p>
    <w:p w14:paraId="17FD9744" w14:textId="77777777" w:rsidR="00A753A2" w:rsidRDefault="00D42923">
      <w:pPr>
        <w:numPr>
          <w:ilvl w:val="0"/>
          <w:numId w:val="25"/>
        </w:numPr>
        <w:ind w:firstLine="540"/>
      </w:pPr>
      <w:r>
        <w:t xml:space="preserve">Supplier shall perform any other services related to the Fraud Early Detection work as mutually agreed by the parties pursuant to the Change Management Process; and </w:t>
      </w:r>
    </w:p>
    <w:p w14:paraId="76A0CF36" w14:textId="77777777" w:rsidR="00A753A2" w:rsidRDefault="00D42923">
      <w:pPr>
        <w:numPr>
          <w:ilvl w:val="0"/>
          <w:numId w:val="25"/>
        </w:numPr>
        <w:ind w:firstLine="540"/>
      </w:pPr>
      <w:r>
        <w:t xml:space="preserve">Capital One and Supplier will mutually upon the tools and data necessary for Supplier to review queues and cases. </w:t>
      </w:r>
    </w:p>
    <w:p w14:paraId="123A3DB6" w14:textId="77777777" w:rsidR="00A753A2" w:rsidRDefault="00D42923">
      <w:pPr>
        <w:tabs>
          <w:tab w:val="center" w:pos="861"/>
          <w:tab w:val="center" w:pos="2236"/>
        </w:tabs>
        <w:spacing w:after="10"/>
        <w:ind w:left="0" w:firstLine="0"/>
        <w:jc w:val="left"/>
      </w:pPr>
      <w:r>
        <w:tab/>
      </w:r>
      <w:r>
        <w:rPr>
          <w:b/>
        </w:rPr>
        <w:t>7.3</w:t>
      </w:r>
      <w:r>
        <w:rPr>
          <w:rFonts w:ascii="Arial" w:eastAsia="Arial" w:hAnsi="Arial" w:cs="Arial"/>
          <w:b/>
        </w:rPr>
        <w:t xml:space="preserve"> </w:t>
      </w:r>
      <w:r>
        <w:rPr>
          <w:rFonts w:ascii="Arial" w:eastAsia="Arial" w:hAnsi="Arial" w:cs="Arial"/>
          <w:b/>
        </w:rPr>
        <w:tab/>
      </w:r>
      <w:r>
        <w:t xml:space="preserve">Fraud Recoveries. </w:t>
      </w:r>
    </w:p>
    <w:p w14:paraId="5F5E2297"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3961F2E4" w14:textId="77777777" w:rsidR="00A753A2" w:rsidRDefault="00D42923">
      <w:pPr>
        <w:ind w:left="-15" w:firstLine="720"/>
      </w:pPr>
      <w:r>
        <w:t xml:space="preserve">The Fraud Recoveries Team shall be responsible for providing the Services in accordance with Capital One Procedures, to resolve fraud cases for Branded, Costco and HB. Responsibilities also include, but are not limited to: </w:t>
      </w:r>
    </w:p>
    <w:p w14:paraId="7DAFEE37" w14:textId="77777777" w:rsidR="00A753A2" w:rsidRDefault="00D42923">
      <w:pPr>
        <w:numPr>
          <w:ilvl w:val="0"/>
          <w:numId w:val="26"/>
        </w:numPr>
        <w:spacing w:after="5" w:line="249" w:lineRule="auto"/>
        <w:ind w:firstLine="540"/>
      </w:pPr>
      <w:r>
        <w:t xml:space="preserve">Resolving Fraud Recoveries cases within the Capital One case management systems per Capital </w:t>
      </w:r>
    </w:p>
    <w:p w14:paraId="6152A891" w14:textId="77777777" w:rsidR="00A753A2" w:rsidRDefault="00D42923">
      <w:pPr>
        <w:ind w:left="-5"/>
      </w:pPr>
      <w:r>
        <w:t xml:space="preserve">One Procedures and timelines (as outlined in respective Service Levels) which may include outbound calls;  </w:t>
      </w:r>
    </w:p>
    <w:p w14:paraId="3B19B4CB" w14:textId="77777777" w:rsidR="00A753A2" w:rsidRDefault="00D42923">
      <w:pPr>
        <w:numPr>
          <w:ilvl w:val="0"/>
          <w:numId w:val="26"/>
        </w:numPr>
        <w:ind w:firstLine="540"/>
      </w:pPr>
      <w:r>
        <w:t xml:space="preserve">Receive and resolve inbound calls related to Fraud Recoveries for Branded in accordance with Capital One Procedures; and </w:t>
      </w:r>
    </w:p>
    <w:p w14:paraId="64399BB9" w14:textId="77777777" w:rsidR="00A753A2" w:rsidRDefault="00D42923">
      <w:pPr>
        <w:numPr>
          <w:ilvl w:val="0"/>
          <w:numId w:val="26"/>
        </w:numPr>
        <w:ind w:firstLine="540"/>
      </w:pPr>
      <w:r>
        <w:lastRenderedPageBreak/>
        <w:t xml:space="preserve">Comply with the rules laid out by Capital One Procedures relating to Fraud Recoveries, including those around Quality Assurance reviews of cases. </w:t>
      </w:r>
    </w:p>
    <w:p w14:paraId="1117E918" w14:textId="77777777" w:rsidR="00A753A2" w:rsidRDefault="00D42923">
      <w:pPr>
        <w:tabs>
          <w:tab w:val="center" w:pos="861"/>
          <w:tab w:val="center" w:pos="2223"/>
        </w:tabs>
        <w:spacing w:after="228"/>
        <w:ind w:left="0" w:firstLine="0"/>
        <w:jc w:val="left"/>
      </w:pPr>
      <w:r>
        <w:tab/>
      </w:r>
      <w:r>
        <w:rPr>
          <w:b/>
        </w:rPr>
        <w:t>7.4</w:t>
      </w:r>
      <w:r>
        <w:rPr>
          <w:rFonts w:ascii="Arial" w:eastAsia="Arial" w:hAnsi="Arial" w:cs="Arial"/>
          <w:b/>
        </w:rPr>
        <w:t xml:space="preserve"> </w:t>
      </w:r>
      <w:r>
        <w:rPr>
          <w:rFonts w:ascii="Arial" w:eastAsia="Arial" w:hAnsi="Arial" w:cs="Arial"/>
          <w:b/>
        </w:rPr>
        <w:tab/>
      </w:r>
      <w:r>
        <w:t xml:space="preserve">Fraud Back Office </w:t>
      </w:r>
    </w:p>
    <w:p w14:paraId="5D55EBE0" w14:textId="77777777" w:rsidR="00A753A2" w:rsidRDefault="00D42923">
      <w:pPr>
        <w:ind w:left="-15" w:firstLine="720"/>
      </w:pPr>
      <w:r>
        <w:t xml:space="preserve">Supplier shall perform the following back office administration for those Customer accounts in the fraud space, including but not limited to the following: </w:t>
      </w:r>
    </w:p>
    <w:p w14:paraId="4446C605" w14:textId="77777777" w:rsidR="00A753A2" w:rsidRDefault="00D42923">
      <w:pPr>
        <w:numPr>
          <w:ilvl w:val="0"/>
          <w:numId w:val="27"/>
        </w:numPr>
        <w:ind w:firstLine="540"/>
      </w:pPr>
      <w:r>
        <w:t xml:space="preserve">The receipt and processing by the payment fraud team of any reports received from Capital One, or other financial institutions, </w:t>
      </w:r>
      <w:proofErr w:type="gramStart"/>
      <w:r>
        <w:t>in regards to</w:t>
      </w:r>
      <w:proofErr w:type="gramEnd"/>
      <w:r>
        <w:t xml:space="preserve"> possible fraudulent payments. </w:t>
      </w:r>
    </w:p>
    <w:p w14:paraId="6A2778E4" w14:textId="77777777" w:rsidR="00A753A2" w:rsidRDefault="00D42923">
      <w:pPr>
        <w:numPr>
          <w:ilvl w:val="0"/>
          <w:numId w:val="27"/>
        </w:numPr>
        <w:ind w:firstLine="540"/>
      </w:pPr>
      <w:r>
        <w:t xml:space="preserve">Handle linking investigations, document validation, bank calls, credit bureau validations, fraud case review, and </w:t>
      </w:r>
      <w:proofErr w:type="spellStart"/>
      <w:r>
        <w:t>backscan</w:t>
      </w:r>
      <w:proofErr w:type="spellEnd"/>
      <w:r>
        <w:t xml:space="preserve"> for any documents that have been received at a Supplier site for shipment or storage offsite. </w:t>
      </w:r>
    </w:p>
    <w:p w14:paraId="0755C32F" w14:textId="77777777" w:rsidR="00A753A2" w:rsidRDefault="00315AA7">
      <w:pPr>
        <w:numPr>
          <w:ilvl w:val="0"/>
          <w:numId w:val="27"/>
        </w:numPr>
        <w:ind w:firstLine="540"/>
        <w:rPr>
          <w:ins w:id="49" w:author="Kari Holsten" w:date="2021-09-21T15:07:00Z"/>
        </w:rPr>
      </w:pPr>
      <w:commentRangeStart w:id="50"/>
      <w:ins w:id="51" w:author="Kari Holsten" w:date="2021-09-21T14:33:00Z">
        <w:r>
          <w:t xml:space="preserve">Manage the </w:t>
        </w:r>
      </w:ins>
      <w:ins w:id="52" w:author="Kari Holsten" w:date="2021-09-21T14:34:00Z">
        <w:r>
          <w:t xml:space="preserve">referrals mailbox, which is </w:t>
        </w:r>
        <w:proofErr w:type="gramStart"/>
        <w:r>
          <w:t>the means by which</w:t>
        </w:r>
        <w:proofErr w:type="gramEnd"/>
        <w:r>
          <w:t xml:space="preserve"> CSPs may send requests for the fraud back office team to investigate certain Customer </w:t>
        </w:r>
      </w:ins>
      <w:ins w:id="53" w:author="Kari Holsten" w:date="2021-09-21T14:36:00Z">
        <w:r>
          <w:t>accounts including, but not limited to</w:t>
        </w:r>
      </w:ins>
      <w:ins w:id="54" w:author="Kari Holsten" w:date="2021-09-21T14:37:00Z">
        <w:r>
          <w:t xml:space="preserve">, those concerning failed merchant verifications. </w:t>
        </w:r>
      </w:ins>
      <w:r w:rsidR="00D42923">
        <w:t xml:space="preserve"> </w:t>
      </w:r>
      <w:commentRangeEnd w:id="50"/>
      <w:r>
        <w:rPr>
          <w:rStyle w:val="CommentReference"/>
        </w:rPr>
        <w:commentReference w:id="50"/>
      </w:r>
    </w:p>
    <w:p w14:paraId="002D9B53" w14:textId="77777777" w:rsidR="004E7678" w:rsidRDefault="004E7678" w:rsidP="00E71C7C">
      <w:pPr>
        <w:pStyle w:val="ListParagraph"/>
        <w:numPr>
          <w:ilvl w:val="1"/>
          <w:numId w:val="7"/>
        </w:numPr>
        <w:ind w:hanging="720"/>
        <w:rPr>
          <w:ins w:id="55" w:author="Kari Holsten" w:date="2021-09-21T15:08:00Z"/>
        </w:rPr>
      </w:pPr>
      <w:commentRangeStart w:id="56"/>
      <w:ins w:id="57" w:author="Kari Holsten" w:date="2021-09-21T15:07:00Z">
        <w:r>
          <w:t>Fr</w:t>
        </w:r>
      </w:ins>
      <w:ins w:id="58" w:author="Kari Holsten" w:date="2021-09-21T15:08:00Z">
        <w:r>
          <w:t>aud Dispute Recoveries</w:t>
        </w:r>
      </w:ins>
    </w:p>
    <w:p w14:paraId="70AC69EF" w14:textId="77777777" w:rsidR="004E7678" w:rsidRDefault="004E7678" w:rsidP="004E7678">
      <w:pPr>
        <w:pStyle w:val="ListParagraph"/>
        <w:ind w:left="1440" w:firstLine="0"/>
        <w:rPr>
          <w:ins w:id="59" w:author="Kari Holsten" w:date="2021-09-21T15:08:00Z"/>
        </w:rPr>
      </w:pPr>
    </w:p>
    <w:p w14:paraId="2168EB2A" w14:textId="77777777" w:rsidR="004E7678" w:rsidRDefault="004E7678" w:rsidP="004E7678">
      <w:pPr>
        <w:pStyle w:val="ListParagraph"/>
        <w:ind w:left="0" w:firstLine="720"/>
        <w:rPr>
          <w:ins w:id="60" w:author="Kari Holsten" w:date="2021-09-21T15:10:00Z"/>
        </w:rPr>
      </w:pPr>
      <w:ins w:id="61" w:author="Kari Holsten" w:date="2021-09-21T15:08:00Z">
        <w:r>
          <w:t>Supplier shall be responsible for providing the Services in accordance with Capital One Procedures for Branded and</w:t>
        </w:r>
      </w:ins>
      <w:ins w:id="62" w:author="Kari Holsten" w:date="2021-09-21T15:09:00Z">
        <w:r>
          <w:t xml:space="preserve"> </w:t>
        </w:r>
      </w:ins>
      <w:ins w:id="63" w:author="Kari Holsten" w:date="2021-09-21T15:08:00Z">
        <w:r>
          <w:t>Costco. Responsibilities include, but are not limited to:</w:t>
        </w:r>
      </w:ins>
    </w:p>
    <w:p w14:paraId="51127D5A" w14:textId="77777777" w:rsidR="004E7678" w:rsidRDefault="004E7678" w:rsidP="004E7678">
      <w:pPr>
        <w:pStyle w:val="ListParagraph"/>
        <w:ind w:left="0" w:firstLine="720"/>
        <w:rPr>
          <w:ins w:id="64" w:author="Kari Holsten" w:date="2021-09-21T15:09:00Z"/>
        </w:rPr>
      </w:pPr>
    </w:p>
    <w:p w14:paraId="4D5FD065" w14:textId="77777777" w:rsidR="004E7678" w:rsidRDefault="004E7678" w:rsidP="00E71C7C">
      <w:pPr>
        <w:pStyle w:val="ListParagraph"/>
        <w:numPr>
          <w:ilvl w:val="0"/>
          <w:numId w:val="140"/>
        </w:numPr>
        <w:rPr>
          <w:ins w:id="65" w:author="Kari Holsten" w:date="2021-09-21T15:10:00Z"/>
        </w:rPr>
      </w:pPr>
      <w:ins w:id="66" w:author="Kari Holsten" w:date="2021-09-21T15:09:00Z">
        <w:r>
          <w:t xml:space="preserve">Processing first chargebacks pursuant to </w:t>
        </w:r>
      </w:ins>
      <w:ins w:id="67" w:author="Kari Holsten" w:date="2021-09-21T15:10:00Z">
        <w:r>
          <w:t>Capital One Procedures;</w:t>
        </w:r>
      </w:ins>
      <w:ins w:id="68" w:author="Kari Holsten" w:date="2021-09-21T15:09:00Z">
        <w:r>
          <w:t xml:space="preserve"> </w:t>
        </w:r>
      </w:ins>
    </w:p>
    <w:p w14:paraId="6FCA7F57" w14:textId="77777777" w:rsidR="00E71C7C" w:rsidRDefault="00E71C7C" w:rsidP="00E71C7C">
      <w:pPr>
        <w:pStyle w:val="ListParagraph"/>
        <w:ind w:left="1440" w:firstLine="0"/>
        <w:rPr>
          <w:ins w:id="69" w:author="Kari Holsten" w:date="2021-09-21T15:09:00Z"/>
        </w:rPr>
      </w:pPr>
    </w:p>
    <w:p w14:paraId="468425D7" w14:textId="77777777" w:rsidR="00E71C7C" w:rsidRDefault="00E71C7C" w:rsidP="00E71C7C">
      <w:pPr>
        <w:pStyle w:val="ListParagraph"/>
        <w:numPr>
          <w:ilvl w:val="0"/>
          <w:numId w:val="140"/>
        </w:numPr>
        <w:rPr>
          <w:ins w:id="70" w:author="Kari Holsten" w:date="2021-09-21T15:10:00Z"/>
        </w:rPr>
      </w:pPr>
      <w:ins w:id="71" w:author="Kari Holsten" w:date="2021-09-21T15:11:00Z">
        <w:r>
          <w:t>Making outbound calls to Customers to resolve Recoveries and Dispute cases where the system could not</w:t>
        </w:r>
        <w:r>
          <w:t xml:space="preserve"> </w:t>
        </w:r>
        <w:r>
          <w:t>process an auto-charge back;</w:t>
        </w:r>
      </w:ins>
    </w:p>
    <w:p w14:paraId="56AC7F0C" w14:textId="77777777" w:rsidR="00E71C7C" w:rsidRDefault="00E71C7C" w:rsidP="00E71C7C">
      <w:pPr>
        <w:pStyle w:val="ListParagraph"/>
        <w:ind w:left="1440" w:firstLine="0"/>
        <w:rPr>
          <w:ins w:id="72" w:author="Kari Holsten" w:date="2021-09-21T15:09:00Z"/>
        </w:rPr>
      </w:pPr>
    </w:p>
    <w:p w14:paraId="3292D650" w14:textId="77777777" w:rsidR="004E7678" w:rsidRDefault="004E7678" w:rsidP="004E7678">
      <w:pPr>
        <w:pStyle w:val="ListParagraph"/>
        <w:ind w:left="0" w:firstLine="720"/>
        <w:rPr>
          <w:ins w:id="73" w:author="Kari Holsten" w:date="2021-09-21T15:09:00Z"/>
        </w:rPr>
      </w:pPr>
      <w:ins w:id="74" w:author="Kari Holsten" w:date="2021-09-21T15:09:00Z">
        <w:r>
          <w:t>(c)</w:t>
        </w:r>
        <w:r>
          <w:tab/>
        </w:r>
      </w:ins>
      <w:ins w:id="75" w:author="Kari Holsten" w:date="2021-09-21T15:11:00Z">
        <w:r w:rsidR="00E71C7C" w:rsidRPr="00E71C7C">
          <w:t>Responding to Customer inquiries, elevations, and comments regarding open cases.</w:t>
        </w:r>
      </w:ins>
      <w:commentRangeEnd w:id="56"/>
      <w:ins w:id="76" w:author="Kari Holsten" w:date="2021-09-21T15:12:00Z">
        <w:r w:rsidR="00E71C7C">
          <w:rPr>
            <w:rStyle w:val="CommentReference"/>
          </w:rPr>
          <w:commentReference w:id="56"/>
        </w:r>
      </w:ins>
    </w:p>
    <w:p w14:paraId="46348491" w14:textId="77777777" w:rsidR="004E7678" w:rsidRDefault="004E7678" w:rsidP="00E71C7C">
      <w:pPr>
        <w:pStyle w:val="ListParagraph"/>
        <w:ind w:left="0" w:firstLine="720"/>
      </w:pPr>
    </w:p>
    <w:p w14:paraId="67CE8FC8" w14:textId="77777777" w:rsidR="00A753A2" w:rsidRDefault="00D42923">
      <w:pPr>
        <w:pStyle w:val="Heading1"/>
        <w:tabs>
          <w:tab w:val="center" w:pos="1630"/>
        </w:tabs>
        <w:spacing w:after="10"/>
        <w:ind w:left="-15" w:right="0" w:firstLine="0"/>
      </w:pPr>
      <w:bookmarkStart w:id="77" w:name="_Toc144974"/>
      <w:r>
        <w:t>8.</w:t>
      </w:r>
      <w:r>
        <w:rPr>
          <w:rFonts w:ascii="Arial" w:eastAsia="Arial" w:hAnsi="Arial" w:cs="Arial"/>
        </w:rPr>
        <w:t xml:space="preserve"> </w:t>
      </w:r>
      <w:r>
        <w:rPr>
          <w:rFonts w:ascii="Arial" w:eastAsia="Arial" w:hAnsi="Arial" w:cs="Arial"/>
        </w:rPr>
        <w:tab/>
      </w:r>
      <w:r>
        <w:t xml:space="preserve">SPECIALITY QUEUES  </w:t>
      </w:r>
      <w:bookmarkEnd w:id="77"/>
    </w:p>
    <w:p w14:paraId="7A6ED514"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08F14FEA" w14:textId="77777777" w:rsidR="00A753A2" w:rsidRDefault="00D42923">
      <w:pPr>
        <w:ind w:left="730"/>
      </w:pPr>
      <w:r>
        <w:t xml:space="preserve">In addition to other Specialty Queues that are described in this SOW, Supplier shall provide Services for the following Specialty Queues: </w:t>
      </w:r>
    </w:p>
    <w:p w14:paraId="2C9369FF" w14:textId="77777777" w:rsidR="00A753A2" w:rsidRDefault="00D42923">
      <w:pPr>
        <w:tabs>
          <w:tab w:val="center" w:pos="861"/>
          <w:tab w:val="center" w:pos="2206"/>
        </w:tabs>
        <w:spacing w:after="228"/>
        <w:ind w:left="0" w:firstLine="0"/>
        <w:jc w:val="left"/>
      </w:pPr>
      <w:r>
        <w:tab/>
      </w:r>
      <w:r>
        <w:rPr>
          <w:b/>
        </w:rPr>
        <w:t>8.1</w:t>
      </w:r>
      <w:r>
        <w:rPr>
          <w:rFonts w:ascii="Arial" w:eastAsia="Arial" w:hAnsi="Arial" w:cs="Arial"/>
          <w:b/>
        </w:rPr>
        <w:t xml:space="preserve"> </w:t>
      </w:r>
      <w:r>
        <w:rPr>
          <w:rFonts w:ascii="Arial" w:eastAsia="Arial" w:hAnsi="Arial" w:cs="Arial"/>
          <w:b/>
        </w:rPr>
        <w:tab/>
      </w:r>
      <w:r>
        <w:t xml:space="preserve">Solutions Queue. </w:t>
      </w:r>
    </w:p>
    <w:p w14:paraId="2E563900" w14:textId="77777777" w:rsidR="00A753A2" w:rsidRDefault="00D42923">
      <w:pPr>
        <w:spacing w:after="10"/>
        <w:ind w:left="2170"/>
      </w:pPr>
      <w:r>
        <w:t xml:space="preserve">Solutions Queue shall consist of senior expert CSPs who assist with resolving </w:t>
      </w:r>
    </w:p>
    <w:p w14:paraId="3CD574EA" w14:textId="77777777" w:rsidR="00A753A2" w:rsidRDefault="00D42923">
      <w:pPr>
        <w:ind w:left="730"/>
      </w:pPr>
      <w:r>
        <w:t xml:space="preserve">customer concerns.  The team supporting the Solutions Queue is not part of the Complaints Handling Process, unless otherwise directed by Capital One.  The Solutions Queue team shall:   </w:t>
      </w:r>
    </w:p>
    <w:p w14:paraId="63F30C86" w14:textId="77777777" w:rsidR="00A753A2" w:rsidRDefault="00D42923">
      <w:pPr>
        <w:numPr>
          <w:ilvl w:val="0"/>
          <w:numId w:val="28"/>
        </w:numPr>
        <w:spacing w:after="10"/>
        <w:ind w:hanging="721"/>
      </w:pPr>
      <w:r>
        <w:t xml:space="preserve">Resolve </w:t>
      </w:r>
      <w:r>
        <w:tab/>
        <w:t xml:space="preserve">Customer </w:t>
      </w:r>
      <w:r>
        <w:tab/>
        <w:t xml:space="preserve">concerns </w:t>
      </w:r>
      <w:r>
        <w:tab/>
        <w:t xml:space="preserve">and </w:t>
      </w:r>
      <w:r>
        <w:tab/>
        <w:t xml:space="preserve">inquiries </w:t>
      </w:r>
      <w:r>
        <w:tab/>
        <w:t xml:space="preserve">with </w:t>
      </w:r>
      <w:r>
        <w:tab/>
        <w:t xml:space="preserve">efficiency </w:t>
      </w:r>
      <w:r>
        <w:tab/>
        <w:t xml:space="preserve">and </w:t>
      </w:r>
    </w:p>
    <w:p w14:paraId="7E345082" w14:textId="77777777" w:rsidR="00A753A2" w:rsidRDefault="00D42923">
      <w:pPr>
        <w:ind w:left="730"/>
      </w:pPr>
      <w:r>
        <w:t xml:space="preserve">effectiveness within an established timeframe. </w:t>
      </w:r>
    </w:p>
    <w:p w14:paraId="380197A5" w14:textId="77777777" w:rsidR="00A753A2" w:rsidRDefault="00D42923">
      <w:pPr>
        <w:numPr>
          <w:ilvl w:val="0"/>
          <w:numId w:val="28"/>
        </w:numPr>
        <w:spacing w:after="10"/>
        <w:ind w:hanging="721"/>
      </w:pPr>
      <w:r>
        <w:lastRenderedPageBreak/>
        <w:t xml:space="preserve">Provide support to the Elevations and CAC teams, actively participate in </w:t>
      </w:r>
    </w:p>
    <w:p w14:paraId="302357B4" w14:textId="77777777" w:rsidR="00A753A2" w:rsidRDefault="00D42923">
      <w:pPr>
        <w:ind w:left="730"/>
      </w:pPr>
      <w:r>
        <w:t xml:space="preserve">business-wide conversations on continuous improvement, and act as an advocacy group for the Customer, as they have direct feedback from Customers on processes and policies.  </w:t>
      </w:r>
    </w:p>
    <w:p w14:paraId="56E86829" w14:textId="77777777" w:rsidR="00A753A2" w:rsidRDefault="00D42923">
      <w:pPr>
        <w:numPr>
          <w:ilvl w:val="0"/>
          <w:numId w:val="28"/>
        </w:numPr>
        <w:ind w:hanging="721"/>
      </w:pPr>
      <w:r>
        <w:t xml:space="preserve">Provide ad hoc support to Capital One as required. </w:t>
      </w:r>
    </w:p>
    <w:p w14:paraId="2CF0C995" w14:textId="77777777" w:rsidR="00A753A2" w:rsidDel="00E71C7C" w:rsidRDefault="00D42923" w:rsidP="00E71C7C">
      <w:pPr>
        <w:tabs>
          <w:tab w:val="center" w:pos="861"/>
          <w:tab w:val="center" w:pos="2250"/>
        </w:tabs>
        <w:spacing w:after="10"/>
        <w:ind w:left="0" w:firstLine="0"/>
        <w:jc w:val="left"/>
        <w:rPr>
          <w:del w:id="78" w:author="Kari Holsten" w:date="2021-09-21T15:14:00Z"/>
        </w:rPr>
        <w:pPrChange w:id="79" w:author="Kari Holsten" w:date="2021-09-21T15:14:00Z">
          <w:pPr>
            <w:tabs>
              <w:tab w:val="center" w:pos="861"/>
              <w:tab w:val="center" w:pos="2250"/>
            </w:tabs>
            <w:spacing w:after="10"/>
            <w:ind w:left="0" w:firstLine="0"/>
            <w:jc w:val="left"/>
          </w:pPr>
        </w:pPrChange>
      </w:pPr>
      <w:r>
        <w:tab/>
      </w:r>
      <w:del w:id="80" w:author="Kari Holsten" w:date="2021-09-21T15:14:00Z">
        <w:r w:rsidDel="00E71C7C">
          <w:rPr>
            <w:b/>
          </w:rPr>
          <w:delText>8.2</w:delText>
        </w:r>
        <w:r w:rsidDel="00E71C7C">
          <w:rPr>
            <w:rFonts w:ascii="Arial" w:eastAsia="Arial" w:hAnsi="Arial" w:cs="Arial"/>
            <w:b/>
          </w:rPr>
          <w:delText xml:space="preserve"> </w:delText>
        </w:r>
        <w:r w:rsidDel="00E71C7C">
          <w:rPr>
            <w:rFonts w:ascii="Arial" w:eastAsia="Arial" w:hAnsi="Arial" w:cs="Arial"/>
            <w:b/>
          </w:rPr>
          <w:tab/>
        </w:r>
        <w:r w:rsidDel="00E71C7C">
          <w:delText xml:space="preserve">Elevations Queue.  </w:delText>
        </w:r>
      </w:del>
    </w:p>
    <w:p w14:paraId="2C72270E" w14:textId="77777777" w:rsidR="00A753A2" w:rsidDel="00E71C7C" w:rsidRDefault="00D42923" w:rsidP="00E71C7C">
      <w:pPr>
        <w:tabs>
          <w:tab w:val="center" w:pos="861"/>
          <w:tab w:val="center" w:pos="2250"/>
        </w:tabs>
        <w:spacing w:after="10"/>
        <w:ind w:left="0" w:firstLine="0"/>
        <w:jc w:val="left"/>
        <w:rPr>
          <w:del w:id="81" w:author="Kari Holsten" w:date="2021-09-21T15:14:00Z"/>
        </w:rPr>
        <w:pPrChange w:id="82" w:author="Kari Holsten" w:date="2021-09-21T15:14:00Z">
          <w:pPr>
            <w:spacing w:after="0" w:line="259" w:lineRule="auto"/>
            <w:ind w:left="0" w:firstLine="0"/>
            <w:jc w:val="left"/>
          </w:pPr>
        </w:pPrChange>
      </w:pPr>
      <w:del w:id="83" w:author="Kari Holsten" w:date="2021-09-21T15:14:00Z">
        <w:r w:rsidDel="00E71C7C">
          <w:rPr>
            <w:rFonts w:ascii="Bookman Old Style" w:eastAsia="Bookman Old Style" w:hAnsi="Bookman Old Style" w:cs="Bookman Old Style"/>
          </w:rPr>
          <w:delText xml:space="preserve"> </w:delText>
        </w:r>
      </w:del>
    </w:p>
    <w:p w14:paraId="32511A54" w14:textId="77777777" w:rsidR="00A753A2" w:rsidRDefault="00D42923" w:rsidP="00E71C7C">
      <w:pPr>
        <w:tabs>
          <w:tab w:val="center" w:pos="861"/>
          <w:tab w:val="center" w:pos="2250"/>
        </w:tabs>
        <w:spacing w:after="10"/>
        <w:ind w:left="0" w:firstLine="0"/>
        <w:jc w:val="left"/>
        <w:rPr>
          <w:ins w:id="84" w:author="Kari Holsten" w:date="2021-09-21T15:13:00Z"/>
        </w:rPr>
      </w:pPr>
      <w:del w:id="85" w:author="Kari Holsten" w:date="2021-09-21T15:14:00Z">
        <w:r w:rsidDel="00E71C7C">
          <w:delText>The Elevations Queue shall consist of senior expert CSPs who are responsible for responding to Complaints as outlined in the Complaints Handing Process.</w:delText>
        </w:r>
      </w:del>
      <w:r>
        <w:t xml:space="preserve"> </w:t>
      </w:r>
    </w:p>
    <w:p w14:paraId="6C6BE4FA" w14:textId="77777777" w:rsidR="00E71C7C" w:rsidRDefault="00E71C7C" w:rsidP="00E71C7C">
      <w:pPr>
        <w:tabs>
          <w:tab w:val="center" w:pos="861"/>
          <w:tab w:val="center" w:pos="2250"/>
        </w:tabs>
        <w:spacing w:after="10"/>
        <w:ind w:left="0" w:firstLine="720"/>
        <w:jc w:val="left"/>
        <w:rPr>
          <w:ins w:id="86" w:author="Kari Holsten" w:date="2021-09-21T15:14:00Z"/>
        </w:rPr>
      </w:pPr>
      <w:commentRangeStart w:id="87"/>
      <w:ins w:id="88" w:author="Kari Holsten" w:date="2021-09-21T15:14:00Z">
        <w:r>
          <w:rPr>
            <w:b/>
          </w:rPr>
          <w:t>8.2</w:t>
        </w:r>
        <w:r>
          <w:rPr>
            <w:rFonts w:ascii="Arial" w:eastAsia="Arial" w:hAnsi="Arial" w:cs="Arial"/>
            <w:b/>
          </w:rPr>
          <w:t xml:space="preserve"> </w:t>
        </w:r>
        <w:r>
          <w:rPr>
            <w:rFonts w:ascii="Arial" w:eastAsia="Arial" w:hAnsi="Arial" w:cs="Arial"/>
            <w:b/>
          </w:rPr>
          <w:tab/>
        </w:r>
        <w:r>
          <w:t xml:space="preserve">Elevations Queue.  </w:t>
        </w:r>
      </w:ins>
    </w:p>
    <w:p w14:paraId="023C2A35" w14:textId="77777777" w:rsidR="00E71C7C" w:rsidRDefault="00E71C7C" w:rsidP="00E71C7C">
      <w:pPr>
        <w:spacing w:after="0" w:line="259" w:lineRule="auto"/>
        <w:ind w:left="0" w:firstLine="0"/>
        <w:jc w:val="left"/>
        <w:rPr>
          <w:ins w:id="89" w:author="Kari Holsten" w:date="2021-09-21T15:14:00Z"/>
        </w:rPr>
      </w:pPr>
      <w:ins w:id="90" w:author="Kari Holsten" w:date="2021-09-21T15:14:00Z">
        <w:r>
          <w:rPr>
            <w:rFonts w:ascii="Bookman Old Style" w:eastAsia="Bookman Old Style" w:hAnsi="Bookman Old Style" w:cs="Bookman Old Style"/>
          </w:rPr>
          <w:t xml:space="preserve"> </w:t>
        </w:r>
      </w:ins>
    </w:p>
    <w:p w14:paraId="592BEF92" w14:textId="77777777" w:rsidR="00E71C7C" w:rsidRDefault="00E71C7C" w:rsidP="00E71C7C">
      <w:pPr>
        <w:ind w:left="720" w:firstLine="720"/>
        <w:rPr>
          <w:ins w:id="91" w:author="Kari Holsten" w:date="2021-09-21T15:14:00Z"/>
        </w:rPr>
      </w:pPr>
      <w:ins w:id="92" w:author="Kari Holsten" w:date="2021-09-21T15:14:00Z">
        <w:r>
          <w:t>The Elevations and Executive Risk Committee Queue shall consist of senior expert CSPs who are responsible for</w:t>
        </w:r>
      </w:ins>
      <w:ins w:id="93" w:author="Kari Holsten" w:date="2021-09-21T15:15:00Z">
        <w:r>
          <w:t xml:space="preserve"> </w:t>
        </w:r>
      </w:ins>
      <w:ins w:id="94" w:author="Kari Holsten" w:date="2021-09-21T15:14:00Z">
        <w:r>
          <w:t>responding to Complaints as outlined in the Complaints Handing Process. Responsibilities include, but are not limited</w:t>
        </w:r>
      </w:ins>
      <w:ins w:id="95" w:author="Kari Holsten" w:date="2021-09-21T15:15:00Z">
        <w:r>
          <w:t xml:space="preserve"> </w:t>
        </w:r>
      </w:ins>
      <w:ins w:id="96" w:author="Kari Holsten" w:date="2021-09-21T15:14:00Z">
        <w:r>
          <w:t>to:</w:t>
        </w:r>
      </w:ins>
    </w:p>
    <w:p w14:paraId="0592965A" w14:textId="77777777" w:rsidR="00E71C7C" w:rsidRDefault="00E71C7C" w:rsidP="00E71C7C">
      <w:pPr>
        <w:ind w:left="720" w:firstLine="1440"/>
        <w:rPr>
          <w:ins w:id="97" w:author="Kari Holsten" w:date="2021-09-21T15:14:00Z"/>
        </w:rPr>
      </w:pPr>
      <w:ins w:id="98" w:author="Kari Holsten" w:date="2021-09-21T15:14:00Z">
        <w:r>
          <w:t xml:space="preserve">(a) </w:t>
        </w:r>
      </w:ins>
      <w:ins w:id="99" w:author="Kari Holsten" w:date="2021-09-21T15:15:00Z">
        <w:r>
          <w:tab/>
        </w:r>
      </w:ins>
      <w:ins w:id="100" w:author="Kari Holsten" w:date="2021-09-21T15:14:00Z">
        <w:r>
          <w:t>Supplier shall be responsible for handling all Tier One escalations for inbound and outbound calls</w:t>
        </w:r>
      </w:ins>
    </w:p>
    <w:p w14:paraId="639EAACC" w14:textId="77777777" w:rsidR="00E71C7C" w:rsidRDefault="00E71C7C" w:rsidP="00E71C7C">
      <w:pPr>
        <w:ind w:left="720" w:firstLine="1440"/>
        <w:rPr>
          <w:ins w:id="101" w:author="Kari Holsten" w:date="2021-09-21T15:14:00Z"/>
        </w:rPr>
      </w:pPr>
      <w:ins w:id="102" w:author="Kari Holsten" w:date="2021-09-21T15:14:00Z">
        <w:r>
          <w:t>(b)</w:t>
        </w:r>
      </w:ins>
      <w:ins w:id="103" w:author="Kari Holsten" w:date="2021-09-21T15:15:00Z">
        <w:r>
          <w:tab/>
        </w:r>
      </w:ins>
      <w:ins w:id="104" w:author="Kari Holsten" w:date="2021-09-21T15:14:00Z">
        <w:r>
          <w:t xml:space="preserve"> Supplier shall manage all Tier Two escalation case work including investigation, call listening; capturing all data</w:t>
        </w:r>
      </w:ins>
      <w:ins w:id="105" w:author="Kari Holsten" w:date="2021-09-21T15:15:00Z">
        <w:r>
          <w:t xml:space="preserve"> </w:t>
        </w:r>
      </w:ins>
      <w:ins w:id="106" w:author="Kari Holsten" w:date="2021-09-21T15:14:00Z">
        <w:r>
          <w:t>elements for complaints reporting, reviews with business; customer correspondence and outbound calls.</w:t>
        </w:r>
      </w:ins>
    </w:p>
    <w:p w14:paraId="590B457A" w14:textId="77777777" w:rsidR="00E71C7C" w:rsidRDefault="00E71C7C" w:rsidP="00E71C7C">
      <w:pPr>
        <w:ind w:left="720" w:firstLine="1440"/>
      </w:pPr>
      <w:ins w:id="107" w:author="Kari Holsten" w:date="2021-09-21T15:14:00Z">
        <w:r>
          <w:t xml:space="preserve">(c) </w:t>
        </w:r>
      </w:ins>
      <w:ins w:id="108" w:author="Kari Holsten" w:date="2021-09-21T15:16:00Z">
        <w:r>
          <w:tab/>
        </w:r>
      </w:ins>
      <w:ins w:id="109" w:author="Kari Holsten" w:date="2021-09-21T15:14:00Z">
        <w:r>
          <w:t>Supplier needs to manage the record keeping of all Tier Two complaint documentation in the designated storage</w:t>
        </w:r>
      </w:ins>
      <w:ins w:id="110" w:author="Kari Holsten" w:date="2021-09-21T15:16:00Z">
        <w:r>
          <w:t xml:space="preserve"> </w:t>
        </w:r>
      </w:ins>
      <w:ins w:id="111" w:author="Kari Holsten" w:date="2021-09-21T15:14:00Z">
        <w:r>
          <w:t>repositories.</w:t>
        </w:r>
      </w:ins>
      <w:commentRangeEnd w:id="87"/>
      <w:ins w:id="112" w:author="Kari Holsten" w:date="2021-09-21T15:16:00Z">
        <w:r>
          <w:rPr>
            <w:rStyle w:val="CommentReference"/>
          </w:rPr>
          <w:commentReference w:id="87"/>
        </w:r>
      </w:ins>
    </w:p>
    <w:p w14:paraId="20752C58" w14:textId="77777777" w:rsidR="00A753A2" w:rsidRDefault="00D42923">
      <w:pPr>
        <w:pStyle w:val="Heading1"/>
        <w:tabs>
          <w:tab w:val="center" w:pos="3146"/>
        </w:tabs>
        <w:spacing w:after="10"/>
        <w:ind w:left="-15" w:right="0" w:firstLine="0"/>
      </w:pPr>
      <w:bookmarkStart w:id="113" w:name="_Toc144975"/>
      <w:r>
        <w:t>9.</w:t>
      </w:r>
      <w:r>
        <w:rPr>
          <w:rFonts w:ascii="Arial" w:eastAsia="Arial" w:hAnsi="Arial" w:cs="Arial"/>
        </w:rPr>
        <w:t xml:space="preserve"> </w:t>
      </w:r>
      <w:r>
        <w:rPr>
          <w:rFonts w:ascii="Arial" w:eastAsia="Arial" w:hAnsi="Arial" w:cs="Arial"/>
        </w:rPr>
        <w:tab/>
      </w:r>
      <w:r>
        <w:rPr>
          <w:rFonts w:ascii="Bookman Old Style" w:eastAsia="Bookman Old Style" w:hAnsi="Bookman Old Style" w:cs="Bookman Old Style"/>
        </w:rPr>
        <w:t xml:space="preserve"> </w:t>
      </w:r>
      <w:r>
        <w:t>CUSTOMER APPLICATIONS SUPPORT TEAM (“CAST”)</w:t>
      </w:r>
      <w:r>
        <w:rPr>
          <w:rFonts w:ascii="Bookman Old Style" w:eastAsia="Bookman Old Style" w:hAnsi="Bookman Old Style" w:cs="Bookman Old Style"/>
        </w:rPr>
        <w:t xml:space="preserve"> </w:t>
      </w:r>
      <w:bookmarkEnd w:id="113"/>
    </w:p>
    <w:p w14:paraId="4A32E956" w14:textId="77777777" w:rsidR="00A753A2" w:rsidRDefault="00D42923">
      <w:pPr>
        <w:spacing w:after="0" w:line="259" w:lineRule="auto"/>
        <w:ind w:left="0" w:firstLine="0"/>
        <w:jc w:val="left"/>
      </w:pPr>
      <w:r>
        <w:t xml:space="preserve"> </w:t>
      </w:r>
    </w:p>
    <w:p w14:paraId="1E2E5904" w14:textId="77777777" w:rsidR="00A753A2" w:rsidRDefault="00D42923">
      <w:pPr>
        <w:ind w:left="730"/>
      </w:pPr>
      <w:r>
        <w:t xml:space="preserve">The CAST provides the following Bilingual Services: </w:t>
      </w:r>
    </w:p>
    <w:p w14:paraId="7319C0F2" w14:textId="77777777" w:rsidR="00A753A2" w:rsidRDefault="00D42923">
      <w:pPr>
        <w:numPr>
          <w:ilvl w:val="0"/>
          <w:numId w:val="29"/>
        </w:numPr>
        <w:spacing w:after="10"/>
        <w:ind w:hanging="721"/>
      </w:pPr>
      <w:r>
        <w:t>Information Based Underwriting (“</w:t>
      </w:r>
      <w:r>
        <w:rPr>
          <w:u w:val="single" w:color="000000"/>
        </w:rPr>
        <w:t>IBU</w:t>
      </w:r>
      <w:r>
        <w:t xml:space="preserve">”) - Review Customer applications </w:t>
      </w:r>
    </w:p>
    <w:p w14:paraId="3E0C0398" w14:textId="77777777" w:rsidR="00A753A2" w:rsidRDefault="00D42923">
      <w:pPr>
        <w:ind w:left="730"/>
      </w:pPr>
      <w:r>
        <w:t xml:space="preserve">to update missing/incomplete applicant information, detect fraud risk in account transactions and cardholder activity in the </w:t>
      </w:r>
      <w:proofErr w:type="gramStart"/>
      <w:r>
        <w:t>pre booking</w:t>
      </w:r>
      <w:proofErr w:type="gramEnd"/>
      <w:r>
        <w:t xml:space="preserve"> review queues.  Supplier shall use all available tools including, but not limited to, credit bureau data, web searches and Capital One databases to verify the accuracy and validity of Customer supplied information on applications in accordance with Capital One's credit and fraud policies.  The CSPs will be required to place outbound and receive inbound telephone calls to and from the applicants, respectively in addition to sending and receiving written communications. </w:t>
      </w:r>
    </w:p>
    <w:p w14:paraId="6DF2A579" w14:textId="77777777" w:rsidR="00A753A2" w:rsidRDefault="00D42923">
      <w:pPr>
        <w:numPr>
          <w:ilvl w:val="0"/>
          <w:numId w:val="29"/>
        </w:numPr>
        <w:spacing w:after="10"/>
        <w:ind w:hanging="721"/>
      </w:pPr>
      <w:r>
        <w:t>Know Your Customer (“</w:t>
      </w:r>
      <w:r>
        <w:rPr>
          <w:u w:val="single" w:color="000000"/>
        </w:rPr>
        <w:t>KYC</w:t>
      </w:r>
      <w:r>
        <w:t xml:space="preserve">”) - Review Customer account to verify that </w:t>
      </w:r>
    </w:p>
    <w:p w14:paraId="10C30932" w14:textId="77777777" w:rsidR="00A753A2" w:rsidRDefault="00D42923">
      <w:pPr>
        <w:ind w:left="730"/>
      </w:pPr>
      <w:r>
        <w:t>the Customer has successfully passed KYC verification processes prior to issuing credit card. Supplier shall ensure that all cardholder records transmitted to the Proof of Identity (“</w:t>
      </w:r>
      <w:r>
        <w:rPr>
          <w:u w:val="single" w:color="000000"/>
        </w:rPr>
        <w:t>POI</w:t>
      </w:r>
      <w:r>
        <w:t xml:space="preserve">”) website and workflow application AML queues are reviewed for accuracy and validity in accordance with Capital One's AML/KYC policies and procedures.  The CSPs will be required to place outbound and receive inbound telephone calls to and from Customers whose accounts have been identified as failing KYC policies. </w:t>
      </w:r>
    </w:p>
    <w:p w14:paraId="25448EEB" w14:textId="77777777" w:rsidR="00A753A2" w:rsidRDefault="00D42923">
      <w:pPr>
        <w:pStyle w:val="Heading1"/>
        <w:tabs>
          <w:tab w:val="center" w:pos="3539"/>
        </w:tabs>
        <w:ind w:left="-15" w:right="0" w:firstLine="0"/>
      </w:pPr>
      <w:bookmarkStart w:id="114" w:name="_Toc144976"/>
      <w:r>
        <w:t>10.</w:t>
      </w:r>
      <w:r>
        <w:rPr>
          <w:rFonts w:ascii="Arial" w:eastAsia="Arial" w:hAnsi="Arial" w:cs="Arial"/>
        </w:rPr>
        <w:t xml:space="preserve"> </w:t>
      </w:r>
      <w:r>
        <w:rPr>
          <w:rFonts w:ascii="Arial" w:eastAsia="Arial" w:hAnsi="Arial" w:cs="Arial"/>
        </w:rPr>
        <w:tab/>
      </w:r>
      <w:r>
        <w:t xml:space="preserve">QUALITY ASSURANCE AND CONTACT MONITORING SERVICES. </w:t>
      </w:r>
      <w:bookmarkEnd w:id="114"/>
    </w:p>
    <w:p w14:paraId="522B9959" w14:textId="77777777" w:rsidR="00A753A2" w:rsidRDefault="00D42923">
      <w:pPr>
        <w:tabs>
          <w:tab w:val="center" w:pos="917"/>
          <w:tab w:val="center" w:pos="2621"/>
        </w:tabs>
        <w:spacing w:after="10"/>
        <w:ind w:left="0" w:firstLine="0"/>
        <w:jc w:val="left"/>
      </w:pPr>
      <w:r>
        <w:tab/>
      </w:r>
      <w:r>
        <w:rPr>
          <w:b/>
        </w:rPr>
        <w:t>10.1</w:t>
      </w:r>
      <w:r>
        <w:rPr>
          <w:rFonts w:ascii="Arial" w:eastAsia="Arial" w:hAnsi="Arial" w:cs="Arial"/>
          <w:b/>
        </w:rPr>
        <w:t xml:space="preserve"> </w:t>
      </w:r>
      <w:r>
        <w:rPr>
          <w:rFonts w:ascii="Arial" w:eastAsia="Arial" w:hAnsi="Arial" w:cs="Arial"/>
          <w:b/>
        </w:rPr>
        <w:tab/>
      </w:r>
      <w:r>
        <w:t xml:space="preserve">Supplier's Responsibilities. </w:t>
      </w:r>
    </w:p>
    <w:p w14:paraId="6DA6CC36" w14:textId="77777777" w:rsidR="00A753A2" w:rsidRDefault="00D42923">
      <w:pPr>
        <w:spacing w:after="0" w:line="259" w:lineRule="auto"/>
        <w:ind w:left="0" w:firstLine="0"/>
        <w:jc w:val="left"/>
      </w:pPr>
      <w:r>
        <w:lastRenderedPageBreak/>
        <w:t xml:space="preserve"> </w:t>
      </w:r>
    </w:p>
    <w:p w14:paraId="32F52E80" w14:textId="77777777" w:rsidR="00A753A2" w:rsidRDefault="00D42923">
      <w:pPr>
        <w:ind w:left="730"/>
      </w:pPr>
      <w:r>
        <w:t xml:space="preserve">Supplier’s responsibilities with respect to Quality Assurance and Contact monitoring, to be carried out pursuant to Capital One Procedures, shall include: </w:t>
      </w:r>
    </w:p>
    <w:p w14:paraId="0305BA26" w14:textId="77777777" w:rsidR="00A753A2" w:rsidRDefault="00D42923">
      <w:pPr>
        <w:numPr>
          <w:ilvl w:val="0"/>
          <w:numId w:val="30"/>
        </w:numPr>
        <w:spacing w:after="10"/>
        <w:ind w:hanging="951"/>
      </w:pPr>
      <w:r>
        <w:t xml:space="preserve">Monitoring, </w:t>
      </w:r>
      <w:proofErr w:type="gramStart"/>
      <w:r>
        <w:t>on a daily basis</w:t>
      </w:r>
      <w:proofErr w:type="gramEnd"/>
      <w:r>
        <w:t xml:space="preserve"> via methods including remote and side-by-</w:t>
      </w:r>
    </w:p>
    <w:p w14:paraId="0DC2E886" w14:textId="77777777" w:rsidR="00A753A2" w:rsidRDefault="00D42923">
      <w:pPr>
        <w:ind w:left="730"/>
      </w:pPr>
      <w:r>
        <w:t xml:space="preserve">side monitoring, a randomized selection of incoming Contacts across all queues, scoring and creating feedback based on such monitored Contacts, and using such feedback for the ongoing training and coaching of CSPs;   </w:t>
      </w:r>
    </w:p>
    <w:p w14:paraId="095F1050" w14:textId="77777777" w:rsidR="00A753A2" w:rsidRDefault="00D42923">
      <w:pPr>
        <w:numPr>
          <w:ilvl w:val="0"/>
          <w:numId w:val="30"/>
        </w:numPr>
        <w:spacing w:after="10"/>
        <w:ind w:hanging="951"/>
      </w:pPr>
      <w:r>
        <w:t xml:space="preserve">Monitoring, scoring and calibrating a sample of Contacts using a </w:t>
      </w:r>
    </w:p>
    <w:p w14:paraId="1F0176F3" w14:textId="77777777" w:rsidR="00A753A2" w:rsidRDefault="00D42923">
      <w:pPr>
        <w:spacing w:after="146"/>
        <w:ind w:left="730"/>
      </w:pPr>
      <w:r>
        <w:t xml:space="preserve">methodology as mutually agreed by the parties on quarterly basis.  Supplier shall monitor an appropriate number of Contacts per CSP per month to maintain individual performance and to achieve the targets of the Customer Experience Metrics Program and Procedural Adherence set by Capital One.  The Quality Assurance Analyst to CSP ratio is 1:40 CSPs. </w:t>
      </w:r>
    </w:p>
    <w:p w14:paraId="163D105C" w14:textId="77777777" w:rsidR="00A753A2" w:rsidRDefault="00D42923">
      <w:pPr>
        <w:numPr>
          <w:ilvl w:val="0"/>
          <w:numId w:val="30"/>
        </w:numPr>
        <w:spacing w:after="10"/>
        <w:ind w:hanging="951"/>
      </w:pPr>
      <w:r>
        <w:t xml:space="preserve">Meeting with Capital One in person or via conference call regarding </w:t>
      </w:r>
    </w:p>
    <w:p w14:paraId="3FA96939" w14:textId="77777777" w:rsidR="00A753A2" w:rsidRDefault="00D42923">
      <w:pPr>
        <w:ind w:left="730"/>
      </w:pPr>
      <w:r>
        <w:t xml:space="preserve">calibration at least once every month to ensure that Capital One and Supplier </w:t>
      </w:r>
      <w:proofErr w:type="gramStart"/>
      <w:r>
        <w:t>are in agreement</w:t>
      </w:r>
      <w:proofErr w:type="gramEnd"/>
      <w:r>
        <w:t xml:space="preserve"> regarding quality expectations and guidelines. Supplier shall </w:t>
      </w:r>
      <w:proofErr w:type="gramStart"/>
      <w:r>
        <w:t>take action</w:t>
      </w:r>
      <w:proofErr w:type="gramEnd"/>
      <w:r>
        <w:t xml:space="preserve"> based upon (</w:t>
      </w:r>
      <w:proofErr w:type="spellStart"/>
      <w:r>
        <w:t>i</w:t>
      </w:r>
      <w:proofErr w:type="spellEnd"/>
      <w:r>
        <w:t xml:space="preserve">) the culmination of quality reports and (ii) other recommendations as mutually agreed by the parties during these calibration sessions. </w:t>
      </w:r>
    </w:p>
    <w:p w14:paraId="61367457" w14:textId="77777777" w:rsidR="00A753A2" w:rsidRDefault="00D42923">
      <w:pPr>
        <w:numPr>
          <w:ilvl w:val="0"/>
          <w:numId w:val="30"/>
        </w:numPr>
        <w:spacing w:after="10"/>
        <w:ind w:hanging="951"/>
      </w:pPr>
      <w:r>
        <w:t xml:space="preserve">Reporting </w:t>
      </w:r>
      <w:proofErr w:type="gramStart"/>
      <w:r>
        <w:t>on a monthly basis</w:t>
      </w:r>
      <w:proofErr w:type="gramEnd"/>
      <w:r>
        <w:t xml:space="preserve"> at the CSP level by Facility all instances of </w:t>
      </w:r>
    </w:p>
    <w:p w14:paraId="011A1622" w14:textId="77777777" w:rsidR="00A753A2" w:rsidRDefault="00D42923">
      <w:pPr>
        <w:spacing w:after="146"/>
        <w:ind w:left="730"/>
      </w:pPr>
      <w:r>
        <w:t xml:space="preserve">failure to adhere to such Contact monitoring standards as are detailed in Capital One Procedures along with action taken or proposed to be taken and any previous individual CSP failures during the preceding three (3) months. </w:t>
      </w:r>
    </w:p>
    <w:p w14:paraId="60CFD8BD" w14:textId="77777777" w:rsidR="00A753A2" w:rsidRDefault="00D42923">
      <w:pPr>
        <w:numPr>
          <w:ilvl w:val="0"/>
          <w:numId w:val="30"/>
        </w:numPr>
        <w:spacing w:after="10"/>
        <w:ind w:hanging="951"/>
      </w:pPr>
      <w:r>
        <w:t xml:space="preserve">Evaluating QA Representatives for regulatory policy and procedure </w:t>
      </w:r>
    </w:p>
    <w:p w14:paraId="20BAA1F4" w14:textId="77777777" w:rsidR="00A753A2" w:rsidRDefault="00D42923">
      <w:pPr>
        <w:spacing w:after="146"/>
        <w:ind w:left="730"/>
      </w:pPr>
      <w:r>
        <w:t xml:space="preserve">compliance, fulfillment, accuracy of information given, and professionalism. Supplier shall complete an assessment form for each such QA Representative to measure operational effectiveness and ensure compliance. </w:t>
      </w:r>
    </w:p>
    <w:p w14:paraId="32E3E409" w14:textId="77777777" w:rsidR="00A753A2" w:rsidRDefault="00D42923">
      <w:pPr>
        <w:numPr>
          <w:ilvl w:val="0"/>
          <w:numId w:val="30"/>
        </w:numPr>
        <w:spacing w:after="10"/>
        <w:ind w:hanging="951"/>
      </w:pPr>
      <w:r>
        <w:t xml:space="preserve">Utilizing information from Capital One reports regarding the drivers of </w:t>
      </w:r>
    </w:p>
    <w:p w14:paraId="6BAFF14D" w14:textId="77777777" w:rsidR="00A753A2" w:rsidRDefault="00D42923">
      <w:pPr>
        <w:spacing w:after="146"/>
        <w:ind w:left="730"/>
      </w:pPr>
      <w:r>
        <w:t xml:space="preserve">defects, reasons for Customer Contacts, and reasons for Customer satisfaction to address trends and coach CSPs. Supplier shall bring information from these reports to Team Meetings and shall escalate items to Capital One in accordance with Capital One Procedures; and </w:t>
      </w:r>
    </w:p>
    <w:p w14:paraId="57C9147A" w14:textId="77777777" w:rsidR="00A753A2" w:rsidRDefault="00D42923">
      <w:pPr>
        <w:numPr>
          <w:ilvl w:val="0"/>
          <w:numId w:val="30"/>
        </w:numPr>
        <w:spacing w:after="10"/>
        <w:ind w:hanging="951"/>
      </w:pPr>
      <w:r>
        <w:t xml:space="preserve">Ensuring attendance by QA Representatives at one (1) Team Meeting per </w:t>
      </w:r>
    </w:p>
    <w:p w14:paraId="58236FC0" w14:textId="77777777" w:rsidR="00A753A2" w:rsidRDefault="00D42923">
      <w:pPr>
        <w:ind w:left="730"/>
      </w:pPr>
      <w:r>
        <w:t>month to meet with CSPs to: (</w:t>
      </w:r>
      <w:proofErr w:type="spellStart"/>
      <w:r>
        <w:t>i</w:t>
      </w:r>
      <w:proofErr w:type="spellEnd"/>
      <w:r>
        <w:t xml:space="preserve">) discuss opportunities and trends with suggested action steps; (ii) review policy changes; and (iii) answer questions from CSPs. </w:t>
      </w:r>
    </w:p>
    <w:p w14:paraId="6282F403" w14:textId="77777777" w:rsidR="00A753A2" w:rsidRDefault="00D42923">
      <w:pPr>
        <w:tabs>
          <w:tab w:val="center" w:pos="917"/>
          <w:tab w:val="center" w:pos="3707"/>
        </w:tabs>
        <w:ind w:left="0" w:firstLine="0"/>
        <w:jc w:val="left"/>
      </w:pPr>
      <w:r>
        <w:tab/>
      </w:r>
      <w:r>
        <w:rPr>
          <w:b/>
        </w:rPr>
        <w:t>10.2</w:t>
      </w:r>
      <w:r>
        <w:rPr>
          <w:rFonts w:ascii="Arial" w:eastAsia="Arial" w:hAnsi="Arial" w:cs="Arial"/>
          <w:b/>
        </w:rPr>
        <w:t xml:space="preserve"> </w:t>
      </w:r>
      <w:r>
        <w:rPr>
          <w:rFonts w:ascii="Arial" w:eastAsia="Arial" w:hAnsi="Arial" w:cs="Arial"/>
          <w:b/>
        </w:rPr>
        <w:tab/>
      </w:r>
      <w:r>
        <w:t xml:space="preserve">Procedural Adherence Quality Monitoring Process. </w:t>
      </w:r>
    </w:p>
    <w:p w14:paraId="54D7FA12" w14:textId="77777777" w:rsidR="00A753A2" w:rsidRDefault="00D42923">
      <w:pPr>
        <w:numPr>
          <w:ilvl w:val="0"/>
          <w:numId w:val="31"/>
        </w:numPr>
        <w:spacing w:after="10"/>
        <w:ind w:right="-3" w:hanging="901"/>
      </w:pPr>
      <w:r>
        <w:t>Procedural Adherence and Service Level Target</w:t>
      </w:r>
      <w:r>
        <w:rPr>
          <w:rFonts w:ascii="Bookman Old Style" w:eastAsia="Bookman Old Style" w:hAnsi="Bookman Old Style" w:cs="Bookman Old Style"/>
        </w:rPr>
        <w:t xml:space="preserve"> – </w:t>
      </w:r>
      <w:r>
        <w:t xml:space="preserve">Capital One will </w:t>
      </w:r>
    </w:p>
    <w:p w14:paraId="7CA15C5A" w14:textId="77777777" w:rsidR="00A753A2" w:rsidRDefault="00D42923">
      <w:pPr>
        <w:spacing w:after="0"/>
        <w:ind w:left="730"/>
      </w:pPr>
      <w:r>
        <w:t>perform, or outsource the performance to a third party, quality assessments on a statistically significant sample size of calls to establish Supplier’s actual Procedural Adherence performance for the Measurement Period. The sample size of calls shall be a minimum of fifty (50) calls per each measured Queue during the Measurement Period (“</w:t>
      </w:r>
      <w:r>
        <w:rPr>
          <w:u w:val="single" w:color="000000"/>
        </w:rPr>
        <w:t>Sample</w:t>
      </w:r>
      <w:r>
        <w:t xml:space="preserve"> </w:t>
      </w:r>
      <w:r>
        <w:rPr>
          <w:u w:val="single" w:color="000000"/>
        </w:rPr>
        <w:t>Size</w:t>
      </w:r>
      <w:r>
        <w:t xml:space="preserve">”). If the Sample Size is </w:t>
      </w:r>
      <w:r>
        <w:lastRenderedPageBreak/>
        <w:t xml:space="preserve">below fifty (50) calls for that Queue, and Supplier does not attain the Service Level target, the Service Level Credit for that Queue shall be waived by Capital One for that Measurement Period. </w:t>
      </w:r>
    </w:p>
    <w:p w14:paraId="5560E467" w14:textId="77777777" w:rsidR="00A753A2" w:rsidRDefault="00D42923">
      <w:pPr>
        <w:ind w:left="730"/>
      </w:pPr>
      <w:r>
        <w:t xml:space="preserve">Notwithstanding the foregoing, Capital One may, in its sole discretion, choose to not waive the Service Level Credit where the Supplier’s performance month over month performance is trending downward, regardless of the actual Sample Size. </w:t>
      </w:r>
      <w:r>
        <w:rPr>
          <w:rFonts w:ascii="Bookman Old Style" w:eastAsia="Bookman Old Style" w:hAnsi="Bookman Old Style" w:cs="Bookman Old Style"/>
        </w:rPr>
        <w:t xml:space="preserve"> </w:t>
      </w:r>
    </w:p>
    <w:p w14:paraId="01271911" w14:textId="77777777" w:rsidR="00A753A2" w:rsidRDefault="00D42923">
      <w:pPr>
        <w:numPr>
          <w:ilvl w:val="0"/>
          <w:numId w:val="31"/>
        </w:numPr>
        <w:spacing w:after="5" w:line="249" w:lineRule="auto"/>
        <w:ind w:right="-3" w:hanging="901"/>
      </w:pPr>
      <w:r>
        <w:t xml:space="preserve">Supplier Procedural Adherence - CSP Evaluations - Supplier QA analysts shall </w:t>
      </w:r>
    </w:p>
    <w:p w14:paraId="53F945E4" w14:textId="77777777" w:rsidR="00A753A2" w:rsidRDefault="00D42923">
      <w:pPr>
        <w:ind w:left="821"/>
      </w:pPr>
      <w:r>
        <w:t xml:space="preserve">complete five (5) evaluations per CSP, per month for all CSP’s.  The QA analysts shall complete each of the five (5) evaluations using the form provided by Capital One.   </w:t>
      </w:r>
    </w:p>
    <w:p w14:paraId="1CFB15D2" w14:textId="77777777" w:rsidR="00A753A2" w:rsidRDefault="00D42923">
      <w:pPr>
        <w:pStyle w:val="Heading1"/>
        <w:tabs>
          <w:tab w:val="center" w:pos="2537"/>
        </w:tabs>
        <w:ind w:left="-15" w:right="0" w:firstLine="0"/>
      </w:pPr>
      <w:bookmarkStart w:id="115" w:name="_Toc144977"/>
      <w:r>
        <w:t>11.</w:t>
      </w:r>
      <w:r>
        <w:rPr>
          <w:rFonts w:ascii="Arial" w:eastAsia="Arial" w:hAnsi="Arial" w:cs="Arial"/>
        </w:rPr>
        <w:t xml:space="preserve"> </w:t>
      </w:r>
      <w:r>
        <w:rPr>
          <w:rFonts w:ascii="Arial" w:eastAsia="Arial" w:hAnsi="Arial" w:cs="Arial"/>
        </w:rPr>
        <w:tab/>
      </w:r>
      <w:r>
        <w:t xml:space="preserve">FACILITY MANAGEMENT AND SECURITY   </w:t>
      </w:r>
      <w:bookmarkEnd w:id="115"/>
    </w:p>
    <w:p w14:paraId="6780DDFF" w14:textId="77777777" w:rsidR="00A753A2" w:rsidRDefault="00D42923">
      <w:pPr>
        <w:tabs>
          <w:tab w:val="center" w:pos="917"/>
          <w:tab w:val="center" w:pos="2451"/>
        </w:tabs>
        <w:spacing w:after="228"/>
        <w:ind w:left="0" w:firstLine="0"/>
        <w:jc w:val="left"/>
      </w:pPr>
      <w:r>
        <w:tab/>
      </w:r>
      <w:r>
        <w:rPr>
          <w:b/>
        </w:rPr>
        <w:t>11.1</w:t>
      </w:r>
      <w:r>
        <w:rPr>
          <w:rFonts w:ascii="Arial" w:eastAsia="Arial" w:hAnsi="Arial" w:cs="Arial"/>
          <w:b/>
        </w:rPr>
        <w:t xml:space="preserve"> </w:t>
      </w:r>
      <w:r>
        <w:rPr>
          <w:rFonts w:ascii="Arial" w:eastAsia="Arial" w:hAnsi="Arial" w:cs="Arial"/>
          <w:b/>
        </w:rPr>
        <w:tab/>
      </w:r>
      <w:r>
        <w:t xml:space="preserve">Physical Management. </w:t>
      </w:r>
    </w:p>
    <w:p w14:paraId="55D16F21" w14:textId="77777777" w:rsidR="00A753A2" w:rsidRDefault="00D42923">
      <w:pPr>
        <w:ind w:left="720" w:firstLine="720"/>
      </w:pPr>
      <w:r>
        <w:t>As part of its obligation to provide the Services, Supplier shall be responsible for management of the Facility, including providing and maintaining suitable space, furnishing, utilities, and fixtures necessary (</w:t>
      </w:r>
      <w:proofErr w:type="spellStart"/>
      <w:r>
        <w:t>i</w:t>
      </w:r>
      <w:proofErr w:type="spellEnd"/>
      <w:r>
        <w:t xml:space="preserve">) to provide safe and secure physical premises that provide a reasonable working environment, and (ii) to provide the Services in accordance with any applicable quality standards.  Supplier’s responsibilities in this regard shall include:   </w:t>
      </w:r>
    </w:p>
    <w:p w14:paraId="5EA1299E" w14:textId="77777777" w:rsidR="00A753A2" w:rsidRDefault="00D42923">
      <w:pPr>
        <w:numPr>
          <w:ilvl w:val="0"/>
          <w:numId w:val="32"/>
        </w:numPr>
        <w:spacing w:after="5" w:line="249" w:lineRule="auto"/>
        <w:ind w:right="-6" w:hanging="901"/>
        <w:jc w:val="right"/>
      </w:pPr>
      <w:r>
        <w:t xml:space="preserve">Providing and maintaining all resources necessary for the operation of </w:t>
      </w:r>
    </w:p>
    <w:p w14:paraId="67C66A10" w14:textId="77777777" w:rsidR="00A753A2" w:rsidRDefault="00D42923">
      <w:pPr>
        <w:ind w:left="730"/>
      </w:pPr>
      <w:r>
        <w:t xml:space="preserve">the Facility and the provision of the Services, including improvements, furnishings, office consumables, power, heat, light and air conditioning; </w:t>
      </w:r>
    </w:p>
    <w:p w14:paraId="41DFD595" w14:textId="77777777" w:rsidR="00A753A2" w:rsidRDefault="00D42923">
      <w:pPr>
        <w:numPr>
          <w:ilvl w:val="0"/>
          <w:numId w:val="32"/>
        </w:numPr>
        <w:spacing w:after="5" w:line="249" w:lineRule="auto"/>
        <w:ind w:right="-6" w:hanging="901"/>
        <w:jc w:val="right"/>
      </w:pPr>
      <w:r>
        <w:t xml:space="preserve">Maintaining the Facility in compliance with all applicable laws and </w:t>
      </w:r>
    </w:p>
    <w:p w14:paraId="431192F0" w14:textId="77777777" w:rsidR="00A753A2" w:rsidRDefault="00D42923">
      <w:pPr>
        <w:ind w:left="730"/>
      </w:pPr>
      <w:r>
        <w:t xml:space="preserve">regulations, including applicable health and safety regulations, and in a state that is appropriate for the continuous operation of a call center and that adequately protects against interruption of the Services due to the loss or damage to the premises or to the equipment used to provide the Services, including fire suppression systems, sprinkler systems, chillers, air handlers, stand-by power generators, uninterruptible power systems, and any other systems required to support the Services; and </w:t>
      </w:r>
    </w:p>
    <w:p w14:paraId="143EEAEA" w14:textId="77777777" w:rsidR="00A753A2" w:rsidRDefault="00D42923">
      <w:pPr>
        <w:numPr>
          <w:ilvl w:val="0"/>
          <w:numId w:val="32"/>
        </w:numPr>
        <w:spacing w:after="5" w:line="249" w:lineRule="auto"/>
        <w:ind w:right="-6" w:hanging="901"/>
        <w:jc w:val="right"/>
      </w:pPr>
      <w:r>
        <w:t>Creating, updating, and maintaining Facility documentation (</w:t>
      </w:r>
      <w:r>
        <w:rPr>
          <w:u w:val="single" w:color="000000"/>
        </w:rPr>
        <w:t>e.g.</w:t>
      </w:r>
      <w:r>
        <w:t xml:space="preserve">, </w:t>
      </w:r>
    </w:p>
    <w:p w14:paraId="4CC6D1CC" w14:textId="77777777" w:rsidR="00A753A2" w:rsidRDefault="00D42923">
      <w:pPr>
        <w:ind w:left="730"/>
      </w:pPr>
      <w:r>
        <w:t xml:space="preserve">inventories, floor layouts, and cabling diagrams) using appropriate computer tools. </w:t>
      </w:r>
    </w:p>
    <w:p w14:paraId="026B6132" w14:textId="77777777" w:rsidR="00A753A2" w:rsidRDefault="00D42923">
      <w:pPr>
        <w:numPr>
          <w:ilvl w:val="1"/>
          <w:numId w:val="33"/>
        </w:numPr>
        <w:spacing w:after="229"/>
        <w:ind w:hanging="720"/>
      </w:pPr>
      <w:r>
        <w:t xml:space="preserve">Information Protection. </w:t>
      </w:r>
    </w:p>
    <w:p w14:paraId="6C7C65B9" w14:textId="77777777" w:rsidR="00A753A2" w:rsidRDefault="00D42923">
      <w:pPr>
        <w:ind w:left="730"/>
      </w:pPr>
      <w:r>
        <w:t xml:space="preserve">Supplier shall perform the Services in accordance with the requirements set forth in Schedule B, “IA TPM Requirements”, of the MSA.   </w:t>
      </w:r>
    </w:p>
    <w:p w14:paraId="7B574AA4" w14:textId="77777777" w:rsidR="00A753A2" w:rsidRDefault="00D42923">
      <w:pPr>
        <w:numPr>
          <w:ilvl w:val="1"/>
          <w:numId w:val="33"/>
        </w:numPr>
        <w:spacing w:after="10"/>
        <w:ind w:hanging="720"/>
      </w:pPr>
      <w:r>
        <w:t xml:space="preserve">Site Improvements </w:t>
      </w:r>
    </w:p>
    <w:p w14:paraId="5ED75DA7"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0730B50D" w14:textId="77777777" w:rsidR="00A753A2" w:rsidRDefault="00D42923">
      <w:pPr>
        <w:ind w:left="730"/>
      </w:pPr>
      <w:r>
        <w:t>Supplier shall complete site upgrades and renovations as described, an in accordance with any timelines included, in Exhibit 9.   Any such upgrades and renovations shall be competed in manner than does not negatively impact Service delivery.</w:t>
      </w:r>
      <w:r>
        <w:rPr>
          <w:rFonts w:ascii="Bookman Old Style" w:eastAsia="Bookman Old Style" w:hAnsi="Bookman Old Style" w:cs="Bookman Old Style"/>
        </w:rPr>
        <w:t xml:space="preserve"> </w:t>
      </w:r>
    </w:p>
    <w:p w14:paraId="729E5DFB" w14:textId="77777777" w:rsidR="00A753A2" w:rsidRDefault="00D42923">
      <w:pPr>
        <w:pStyle w:val="Heading1"/>
        <w:tabs>
          <w:tab w:val="center" w:pos="2606"/>
        </w:tabs>
        <w:spacing w:after="228"/>
        <w:ind w:left="-15" w:right="0" w:firstLine="0"/>
      </w:pPr>
      <w:bookmarkStart w:id="116" w:name="_Toc144978"/>
      <w:r>
        <w:lastRenderedPageBreak/>
        <w:t>12.</w:t>
      </w:r>
      <w:r>
        <w:rPr>
          <w:rFonts w:ascii="Arial" w:eastAsia="Arial" w:hAnsi="Arial" w:cs="Arial"/>
        </w:rPr>
        <w:t xml:space="preserve"> </w:t>
      </w:r>
      <w:r>
        <w:rPr>
          <w:rFonts w:ascii="Arial" w:eastAsia="Arial" w:hAnsi="Arial" w:cs="Arial"/>
        </w:rPr>
        <w:tab/>
      </w:r>
      <w:r>
        <w:t xml:space="preserve">SUPPLIER OPERATIONS CENTRE SERVICES </w:t>
      </w:r>
      <w:bookmarkEnd w:id="116"/>
    </w:p>
    <w:p w14:paraId="4088511B" w14:textId="77777777" w:rsidR="00A753A2" w:rsidRDefault="00D42923">
      <w:pPr>
        <w:spacing w:after="233"/>
        <w:ind w:left="730"/>
      </w:pPr>
      <w:r>
        <w:t xml:space="preserve">As part of its obligation to provide for the ongoing administration, operation, management, maintenance, and support of the Supplier Operations Centre, Supplier shall be responsible, among other things, for providing operations management Services, System technology management Services, Software support Services, LAN support Services, CSP desktop technology management Services, Supplier Operations Centre telecommunications management Services, and asset management Services.  In this regard Supplier shall, among other things, be responsible for providing, managing, and maintaining all resources necessary for the administration, operation, management, maintenance, and support of the Supplier Operations Centre.  Supplier shall perform the Services in accordance with the IT Incident Management Process provided in Annex 1-B. </w:t>
      </w:r>
    </w:p>
    <w:p w14:paraId="489C5A71" w14:textId="77777777" w:rsidR="00A753A2" w:rsidRDefault="00D42923">
      <w:pPr>
        <w:ind w:left="730"/>
      </w:pPr>
      <w:r>
        <w:t xml:space="preserve">Capital One will provide an IT contact who is knowledgeable about the Services.  This individual will be the central point of contact for any IT related questions or issues.  These issues may include process enhancements, Incident troubleshooting, escalations, and general IT questions.   </w:t>
      </w:r>
    </w:p>
    <w:p w14:paraId="31466E87" w14:textId="77777777" w:rsidR="00A753A2" w:rsidRDefault="00D42923">
      <w:pPr>
        <w:tabs>
          <w:tab w:val="center" w:pos="917"/>
          <w:tab w:val="center" w:pos="2331"/>
        </w:tabs>
        <w:ind w:left="0" w:firstLine="0"/>
        <w:jc w:val="left"/>
      </w:pPr>
      <w:r>
        <w:tab/>
      </w:r>
      <w:r>
        <w:rPr>
          <w:b/>
        </w:rPr>
        <w:t>12.1</w:t>
      </w:r>
      <w:r>
        <w:rPr>
          <w:rFonts w:ascii="Arial" w:eastAsia="Arial" w:hAnsi="Arial" w:cs="Arial"/>
          <w:b/>
        </w:rPr>
        <w:t xml:space="preserve"> </w:t>
      </w:r>
      <w:r>
        <w:rPr>
          <w:rFonts w:ascii="Arial" w:eastAsia="Arial" w:hAnsi="Arial" w:cs="Arial"/>
          <w:b/>
        </w:rPr>
        <w:tab/>
      </w:r>
      <w:r>
        <w:t xml:space="preserve">Hours of Operation. </w:t>
      </w:r>
    </w:p>
    <w:p w14:paraId="760B03D6" w14:textId="77777777" w:rsidR="00A753A2" w:rsidRDefault="00D42923">
      <w:pPr>
        <w:numPr>
          <w:ilvl w:val="0"/>
          <w:numId w:val="34"/>
        </w:numPr>
        <w:ind w:right="-3" w:firstLine="1260"/>
      </w:pPr>
      <w:r>
        <w:t xml:space="preserve">Unless specifically set forth in this Section 12.1, Capital One shall inform Supplier of the Hours of Operation for the Facility in accordance with the forecasting processes set forth in Annex 1-A.  Supplier shall be available to perform the Services twenty-four (24) hours per day, seven (7) days per week, depending upon Capital One’s needs.  Capital One shall provide Supplier with reasonable prior written notice, but, except in case of emergency, not less than thirty (30) days prior written notice, of any changes in operating hours.   </w:t>
      </w:r>
    </w:p>
    <w:p w14:paraId="1F9F1DEF" w14:textId="77777777" w:rsidR="00A753A2" w:rsidRDefault="00D42923">
      <w:pPr>
        <w:numPr>
          <w:ilvl w:val="0"/>
          <w:numId w:val="34"/>
        </w:numPr>
        <w:spacing w:after="5" w:line="249" w:lineRule="auto"/>
        <w:ind w:right="-3" w:firstLine="1260"/>
      </w:pPr>
      <w:r>
        <w:t xml:space="preserve">The parties will mutually agree to holiday operations, whether observed </w:t>
      </w:r>
    </w:p>
    <w:p w14:paraId="364C1099" w14:textId="77777777" w:rsidR="00A753A2" w:rsidRDefault="00D42923">
      <w:pPr>
        <w:ind w:left="730"/>
      </w:pPr>
      <w:r>
        <w:t>by Capital One or Supplier, prior to such holiday.  Holiday operations considerations include but are not limited to, (</w:t>
      </w:r>
      <w:proofErr w:type="spellStart"/>
      <w:r>
        <w:t>i</w:t>
      </w:r>
      <w:proofErr w:type="spellEnd"/>
      <w:r>
        <w:t xml:space="preserve">) whether the Facility is open or closed; (ii) the hours that the Facility will be open; and (iii) any scheduling risks that Supplier may anticipate due to local holiday observances. </w:t>
      </w:r>
    </w:p>
    <w:p w14:paraId="1F258EF5" w14:textId="77777777" w:rsidR="00A753A2" w:rsidRDefault="00D42923">
      <w:pPr>
        <w:tabs>
          <w:tab w:val="center" w:pos="917"/>
          <w:tab w:val="center" w:pos="2980"/>
        </w:tabs>
        <w:spacing w:after="228"/>
        <w:ind w:left="0" w:firstLine="0"/>
        <w:jc w:val="left"/>
      </w:pPr>
      <w:r>
        <w:tab/>
      </w:r>
      <w:r>
        <w:rPr>
          <w:b/>
        </w:rPr>
        <w:t>12.2</w:t>
      </w:r>
      <w:r>
        <w:rPr>
          <w:rFonts w:ascii="Arial" w:eastAsia="Arial" w:hAnsi="Arial" w:cs="Arial"/>
          <w:b/>
        </w:rPr>
        <w:t xml:space="preserve"> </w:t>
      </w:r>
      <w:r>
        <w:rPr>
          <w:rFonts w:ascii="Arial" w:eastAsia="Arial" w:hAnsi="Arial" w:cs="Arial"/>
          <w:b/>
        </w:rPr>
        <w:tab/>
      </w:r>
      <w:r>
        <w:t xml:space="preserve">Operations Management Services.   </w:t>
      </w:r>
    </w:p>
    <w:p w14:paraId="7EEA0A84" w14:textId="77777777" w:rsidR="00A753A2" w:rsidRDefault="00D42923">
      <w:pPr>
        <w:ind w:left="1450"/>
      </w:pPr>
      <w:r>
        <w:t xml:space="preserve">Supplier’s responsibilities regarding operations management Services shall include: </w:t>
      </w:r>
    </w:p>
    <w:p w14:paraId="73A26F06" w14:textId="77777777" w:rsidR="00A753A2" w:rsidRDefault="00D42923">
      <w:pPr>
        <w:spacing w:after="228"/>
        <w:ind w:left="550"/>
      </w:pPr>
      <w:r>
        <w:t>(a)</w:t>
      </w:r>
      <w:r>
        <w:rPr>
          <w:rFonts w:ascii="Arial" w:eastAsia="Arial" w:hAnsi="Arial" w:cs="Arial"/>
        </w:rPr>
        <w:t xml:space="preserve"> </w:t>
      </w:r>
      <w:r>
        <w:t xml:space="preserve">Facility Technical Management. </w:t>
      </w:r>
    </w:p>
    <w:p w14:paraId="398A29CC" w14:textId="77777777" w:rsidR="00A753A2" w:rsidRDefault="00D42923">
      <w:pPr>
        <w:spacing w:after="5" w:line="249" w:lineRule="auto"/>
        <w:ind w:left="86" w:right="-6"/>
        <w:jc w:val="right"/>
      </w:pPr>
      <w:r>
        <w:t xml:space="preserve">Supplier shall staff the Facility with support technicians, whose primary function </w:t>
      </w:r>
    </w:p>
    <w:p w14:paraId="04725141" w14:textId="77777777" w:rsidR="00A753A2" w:rsidRDefault="00D42923">
      <w:pPr>
        <w:ind w:left="550"/>
      </w:pPr>
      <w:r>
        <w:t xml:space="preserve">shall be to maintain the voice and data infrastructure in the Facility, including performing the following functions: </w:t>
      </w:r>
    </w:p>
    <w:p w14:paraId="30A3CB6F" w14:textId="77777777" w:rsidR="00A753A2" w:rsidRDefault="00D42923">
      <w:pPr>
        <w:numPr>
          <w:ilvl w:val="1"/>
          <w:numId w:val="35"/>
        </w:numPr>
        <w:spacing w:after="252" w:line="259" w:lineRule="auto"/>
        <w:ind w:hanging="721"/>
      </w:pPr>
      <w:r>
        <w:t xml:space="preserve">Technology support; </w:t>
      </w:r>
      <w:r>
        <w:tab/>
        <w:t xml:space="preserve"> </w:t>
      </w:r>
      <w:r>
        <w:tab/>
        <w:t xml:space="preserve"> </w:t>
      </w:r>
      <w:r>
        <w:tab/>
        <w:t xml:space="preserve"> </w:t>
      </w:r>
      <w:r>
        <w:tab/>
        <w:t xml:space="preserve"> </w:t>
      </w:r>
    </w:p>
    <w:p w14:paraId="16C02A3B" w14:textId="77777777" w:rsidR="00A753A2" w:rsidRDefault="00D42923">
      <w:pPr>
        <w:numPr>
          <w:ilvl w:val="1"/>
          <w:numId w:val="35"/>
        </w:numPr>
        <w:spacing w:after="252" w:line="259" w:lineRule="auto"/>
        <w:ind w:hanging="721"/>
      </w:pPr>
      <w:r>
        <w:t xml:space="preserve">Move, adds, and changes; </w:t>
      </w:r>
      <w:r>
        <w:tab/>
        <w:t xml:space="preserve"> </w:t>
      </w:r>
      <w:r>
        <w:tab/>
        <w:t xml:space="preserve"> </w:t>
      </w:r>
      <w:r>
        <w:tab/>
        <w:t xml:space="preserve"> </w:t>
      </w:r>
    </w:p>
    <w:p w14:paraId="6520E928" w14:textId="77777777" w:rsidR="00A753A2" w:rsidRDefault="00D42923">
      <w:pPr>
        <w:numPr>
          <w:ilvl w:val="1"/>
          <w:numId w:val="35"/>
        </w:numPr>
        <w:ind w:hanging="721"/>
      </w:pPr>
      <w:r>
        <w:t xml:space="preserve">Troubleshooting; </w:t>
      </w:r>
      <w:r>
        <w:tab/>
        <w:t xml:space="preserve"> </w:t>
      </w:r>
      <w:r>
        <w:tab/>
        <w:t xml:space="preserve"> </w:t>
      </w:r>
      <w:r>
        <w:tab/>
        <w:t xml:space="preserve"> </w:t>
      </w:r>
    </w:p>
    <w:p w14:paraId="3A9D8790" w14:textId="77777777" w:rsidR="00A753A2" w:rsidRDefault="00D42923">
      <w:pPr>
        <w:numPr>
          <w:ilvl w:val="1"/>
          <w:numId w:val="35"/>
        </w:numPr>
        <w:ind w:hanging="721"/>
      </w:pPr>
      <w:r>
        <w:t xml:space="preserve">Tape backup;  </w:t>
      </w:r>
      <w:r>
        <w:tab/>
        <w:t xml:space="preserve"> </w:t>
      </w:r>
      <w:r>
        <w:tab/>
        <w:t xml:space="preserve"> </w:t>
      </w:r>
      <w:r>
        <w:tab/>
        <w:t xml:space="preserve"> </w:t>
      </w:r>
    </w:p>
    <w:p w14:paraId="48666598" w14:textId="77777777" w:rsidR="00A753A2" w:rsidRDefault="00D42923">
      <w:pPr>
        <w:numPr>
          <w:ilvl w:val="1"/>
          <w:numId w:val="35"/>
        </w:numPr>
        <w:ind w:hanging="721"/>
      </w:pPr>
      <w:r>
        <w:lastRenderedPageBreak/>
        <w:t xml:space="preserve">Capacity analysis; </w:t>
      </w:r>
      <w:r>
        <w:tab/>
        <w:t xml:space="preserve"> </w:t>
      </w:r>
      <w:r>
        <w:tab/>
        <w:t xml:space="preserve"> </w:t>
      </w:r>
      <w:r>
        <w:tab/>
        <w:t xml:space="preserve"> </w:t>
      </w:r>
    </w:p>
    <w:p w14:paraId="1B546099" w14:textId="77777777" w:rsidR="00A753A2" w:rsidRDefault="00D42923">
      <w:pPr>
        <w:numPr>
          <w:ilvl w:val="1"/>
          <w:numId w:val="35"/>
        </w:numPr>
        <w:ind w:hanging="721"/>
      </w:pPr>
      <w:r>
        <w:t xml:space="preserve">Hardware inventory; </w:t>
      </w:r>
    </w:p>
    <w:p w14:paraId="0F0A8209" w14:textId="77777777" w:rsidR="00A753A2" w:rsidRDefault="00D42923">
      <w:pPr>
        <w:numPr>
          <w:ilvl w:val="1"/>
          <w:numId w:val="35"/>
        </w:numPr>
        <w:ind w:hanging="721"/>
      </w:pPr>
      <w:r>
        <w:t xml:space="preserve">Cable plant infrastructure management; </w:t>
      </w:r>
    </w:p>
    <w:p w14:paraId="212B4C71" w14:textId="77777777" w:rsidR="00A753A2" w:rsidRDefault="00D42923">
      <w:pPr>
        <w:numPr>
          <w:ilvl w:val="1"/>
          <w:numId w:val="35"/>
        </w:numPr>
        <w:ind w:hanging="721"/>
      </w:pPr>
      <w:r>
        <w:t xml:space="preserve">LAN and WAN support; </w:t>
      </w:r>
    </w:p>
    <w:p w14:paraId="1520553C" w14:textId="77777777" w:rsidR="00A753A2" w:rsidRDefault="00D42923">
      <w:pPr>
        <w:numPr>
          <w:ilvl w:val="1"/>
          <w:numId w:val="35"/>
        </w:numPr>
        <w:spacing w:after="0" w:line="483" w:lineRule="auto"/>
        <w:ind w:hanging="721"/>
      </w:pPr>
      <w:r>
        <w:t>PBX configuration; and (x)</w:t>
      </w:r>
      <w:r>
        <w:rPr>
          <w:rFonts w:ascii="Arial" w:eastAsia="Arial" w:hAnsi="Arial" w:cs="Arial"/>
        </w:rPr>
        <w:t xml:space="preserve"> </w:t>
      </w:r>
      <w:r>
        <w:rPr>
          <w:rFonts w:ascii="Arial" w:eastAsia="Arial" w:hAnsi="Arial" w:cs="Arial"/>
        </w:rPr>
        <w:tab/>
      </w:r>
      <w:r>
        <w:t xml:space="preserve">Performance optimization. </w:t>
      </w:r>
    </w:p>
    <w:p w14:paraId="14728B88" w14:textId="77777777" w:rsidR="00A753A2" w:rsidRDefault="00D42923">
      <w:pPr>
        <w:tabs>
          <w:tab w:val="center" w:pos="917"/>
          <w:tab w:val="center" w:pos="3342"/>
        </w:tabs>
        <w:ind w:left="0" w:firstLine="0"/>
        <w:jc w:val="left"/>
      </w:pPr>
      <w:r>
        <w:tab/>
      </w:r>
      <w:r>
        <w:rPr>
          <w:b/>
        </w:rPr>
        <w:t>12.3</w:t>
      </w:r>
      <w:r>
        <w:rPr>
          <w:rFonts w:ascii="Arial" w:eastAsia="Arial" w:hAnsi="Arial" w:cs="Arial"/>
          <w:b/>
        </w:rPr>
        <w:t xml:space="preserve"> </w:t>
      </w:r>
      <w:r>
        <w:rPr>
          <w:rFonts w:ascii="Arial" w:eastAsia="Arial" w:hAnsi="Arial" w:cs="Arial"/>
          <w:b/>
        </w:rPr>
        <w:tab/>
      </w:r>
      <w:r>
        <w:t xml:space="preserve">System Technology Management Services. </w:t>
      </w:r>
    </w:p>
    <w:p w14:paraId="095FA4BF" w14:textId="77777777" w:rsidR="00A753A2" w:rsidRDefault="00D42923">
      <w:pPr>
        <w:numPr>
          <w:ilvl w:val="0"/>
          <w:numId w:val="36"/>
        </w:numPr>
        <w:ind w:firstLine="449"/>
      </w:pPr>
      <w:r>
        <w:t xml:space="preserve">Generally, Supplier’s responsibilities in this regard shall include: </w:t>
      </w:r>
    </w:p>
    <w:p w14:paraId="353FD9AD" w14:textId="77777777" w:rsidR="00A753A2" w:rsidRDefault="00D42923">
      <w:pPr>
        <w:numPr>
          <w:ilvl w:val="2"/>
          <w:numId w:val="41"/>
        </w:numPr>
        <w:spacing w:after="10"/>
        <w:ind w:firstLine="2160"/>
      </w:pPr>
      <w:r>
        <w:t xml:space="preserve">Assisting in supporting all Equipment.  Specifically, Supplier shall provide </w:t>
      </w:r>
    </w:p>
    <w:p w14:paraId="6D8E94B7" w14:textId="77777777" w:rsidR="00A753A2" w:rsidRDefault="00D42923">
      <w:pPr>
        <w:ind w:left="101"/>
      </w:pPr>
      <w:r>
        <w:t xml:space="preserve">on-site hardware support, assisting Capital One with opening and tracking trouble tickets with carriers, and troubleshooting production issues as part of the IT Incident Management Process;    </w:t>
      </w:r>
    </w:p>
    <w:p w14:paraId="11EC2CA4" w14:textId="77777777" w:rsidR="00A753A2" w:rsidRDefault="00D42923">
      <w:pPr>
        <w:numPr>
          <w:ilvl w:val="2"/>
          <w:numId w:val="41"/>
        </w:numPr>
        <w:spacing w:after="10"/>
        <w:ind w:firstLine="2160"/>
      </w:pPr>
      <w:r>
        <w:t xml:space="preserve">All equipment maintenance and network changes shall be scheduled in </w:t>
      </w:r>
    </w:p>
    <w:p w14:paraId="2C79424E" w14:textId="77777777" w:rsidR="00A753A2" w:rsidRDefault="00D42923">
      <w:pPr>
        <w:ind w:left="101"/>
      </w:pPr>
      <w:r>
        <w:t xml:space="preserve">adherence with the Change Control Procedures. </w:t>
      </w:r>
    </w:p>
    <w:p w14:paraId="42F1830D" w14:textId="77777777" w:rsidR="00A753A2" w:rsidRDefault="00D42923">
      <w:pPr>
        <w:numPr>
          <w:ilvl w:val="2"/>
          <w:numId w:val="41"/>
        </w:numPr>
        <w:ind w:firstLine="2160"/>
      </w:pPr>
      <w:r>
        <w:t xml:space="preserve">Providing preventative, corrective, and emergency maintenance of all Equipment relating to the Services; provided, however, that Supplier shall obtain Capital One’s approval prior to performing maintenance on Capital One-owned Equipment.  In this regard Supplier shall maintain such Equipment in accordance with the manufacturer’s specifications therefore and as necessary to keep such components in good operating condition.  To the extent possible, Supplier shall perform emergency maintenance in such a fashion and at such times to avoid degradation of the Services.  Supplier shall perform scheduled maintenance or arrange for the performance of scheduled maintenance outside of the Hours of Operation to minimize any disruption to Capital One or Supplier Operations Centre operations; </w:t>
      </w:r>
    </w:p>
    <w:p w14:paraId="463D65F6" w14:textId="77777777" w:rsidR="00A753A2" w:rsidRDefault="00D42923">
      <w:pPr>
        <w:numPr>
          <w:ilvl w:val="2"/>
          <w:numId w:val="41"/>
        </w:numPr>
        <w:ind w:firstLine="2160"/>
      </w:pPr>
      <w:r>
        <w:t xml:space="preserve">Providing Supplier-owned Equipment as necessary to perform the Services in accordance with the Performance Standards and any applicable Service Levels, including supplementing the Supplier-owned Equipment with any other CPUs, memory, storage devices, telecommunications equipment, controllers, printers or other Supplier-owned Equipment, and supplementing the Software with tools;  </w:t>
      </w:r>
    </w:p>
    <w:p w14:paraId="3C7D58D9" w14:textId="77777777" w:rsidR="00A753A2" w:rsidRDefault="00D42923">
      <w:pPr>
        <w:numPr>
          <w:ilvl w:val="2"/>
          <w:numId w:val="41"/>
        </w:numPr>
        <w:spacing w:after="10"/>
        <w:ind w:firstLine="2160"/>
      </w:pPr>
      <w:r>
        <w:t xml:space="preserve">Performing voice and data network monitoring and traffic engineering </w:t>
      </w:r>
    </w:p>
    <w:p w14:paraId="2FC64570" w14:textId="77777777" w:rsidR="00A753A2" w:rsidRDefault="00D42923">
      <w:pPr>
        <w:ind w:left="101"/>
      </w:pPr>
      <w:r>
        <w:t>for the voice and data networks from the demarcation at Supplier’s Moncton, New Brunswick data center (a “</w:t>
      </w:r>
      <w:r>
        <w:rPr>
          <w:u w:val="single" w:color="000000"/>
        </w:rPr>
        <w:t>Point of Presence</w:t>
      </w:r>
      <w:r>
        <w:t>” or “</w:t>
      </w:r>
      <w:r>
        <w:rPr>
          <w:u w:val="single" w:color="000000"/>
        </w:rPr>
        <w:t>POP</w:t>
      </w:r>
      <w:r>
        <w:t xml:space="preserve">”), including the network segments to the Facility.  Supplier shall ensure </w:t>
      </w:r>
      <w:r>
        <w:lastRenderedPageBreak/>
        <w:t xml:space="preserve">its network segments provide </w:t>
      </w:r>
      <w:proofErr w:type="gramStart"/>
      <w:r>
        <w:t>sufficient</w:t>
      </w:r>
      <w:proofErr w:type="gramEnd"/>
      <w:r>
        <w:t xml:space="preserve"> capacity to support the Services requirements (</w:t>
      </w:r>
      <w:r>
        <w:rPr>
          <w:u w:val="single" w:color="000000"/>
        </w:rPr>
        <w:t>e.g.</w:t>
      </w:r>
      <w:r>
        <w:t xml:space="preserve">, seats, applications, call capacity) as per the forecasting procedure agreed upon;   </w:t>
      </w:r>
    </w:p>
    <w:p w14:paraId="6462B3E6" w14:textId="77777777" w:rsidR="00A753A2" w:rsidRDefault="00D42923">
      <w:pPr>
        <w:numPr>
          <w:ilvl w:val="2"/>
          <w:numId w:val="41"/>
        </w:numPr>
        <w:ind w:firstLine="2160"/>
      </w:pPr>
      <w:r>
        <w:t xml:space="preserve">Providing call traffic resources that shall be available during all Hours of Operation to monitor call volumes, ensure proper routing, and monitor CSP productivity; </w:t>
      </w:r>
    </w:p>
    <w:p w14:paraId="399C7312" w14:textId="77777777" w:rsidR="00A753A2" w:rsidRDefault="00D42923">
      <w:pPr>
        <w:numPr>
          <w:ilvl w:val="2"/>
          <w:numId w:val="41"/>
        </w:numPr>
        <w:spacing w:after="10"/>
        <w:ind w:firstLine="2160"/>
      </w:pPr>
      <w:r>
        <w:t xml:space="preserve">Operating the Supplier systems, provided in support of the Services, as </w:t>
      </w:r>
    </w:p>
    <w:p w14:paraId="41F73E53" w14:textId="77777777" w:rsidR="00A753A2" w:rsidRDefault="00D42923">
      <w:pPr>
        <w:ind w:left="101"/>
      </w:pPr>
      <w:r>
        <w:t xml:space="preserve">approved by Capital One, including monitoring system utilization and performance, performing utilization and sizing analysis, performing system maintenance, and other technical support services; </w:t>
      </w:r>
    </w:p>
    <w:p w14:paraId="451EC640" w14:textId="77777777" w:rsidR="00A753A2" w:rsidRDefault="00D42923">
      <w:pPr>
        <w:numPr>
          <w:ilvl w:val="2"/>
          <w:numId w:val="41"/>
        </w:numPr>
        <w:spacing w:after="10"/>
        <w:ind w:firstLine="2160"/>
      </w:pPr>
      <w:r>
        <w:t xml:space="preserve">Providing immediate notification to Capital One in the event of a System </w:t>
      </w:r>
    </w:p>
    <w:p w14:paraId="48A865C2" w14:textId="77777777" w:rsidR="00A753A2" w:rsidRDefault="00D42923">
      <w:pPr>
        <w:ind w:left="101"/>
      </w:pPr>
      <w:r>
        <w:t xml:space="preserve">failure; </w:t>
      </w:r>
    </w:p>
    <w:p w14:paraId="7F549B84" w14:textId="77777777" w:rsidR="00A753A2" w:rsidRDefault="00D42923">
      <w:pPr>
        <w:numPr>
          <w:ilvl w:val="2"/>
          <w:numId w:val="41"/>
        </w:numPr>
        <w:spacing w:after="10"/>
        <w:ind w:firstLine="2160"/>
      </w:pPr>
      <w:r>
        <w:t xml:space="preserve">Providing actions to minimize the risk of reoccurrence of identified IT </w:t>
      </w:r>
    </w:p>
    <w:p w14:paraId="6BDF0133" w14:textId="77777777" w:rsidR="00A753A2" w:rsidRDefault="00D42923">
      <w:pPr>
        <w:ind w:left="101"/>
      </w:pPr>
      <w:r>
        <w:t xml:space="preserve">problems associated with the Services.  Supplier shall identify the root cause of Incidents that impact the Capital One Services and identify and implement steps to reduce or eliminate the risk that these root causes will re-occur;   </w:t>
      </w:r>
    </w:p>
    <w:p w14:paraId="653DF13E" w14:textId="77777777" w:rsidR="00A753A2" w:rsidRDefault="00D42923">
      <w:pPr>
        <w:numPr>
          <w:ilvl w:val="2"/>
          <w:numId w:val="41"/>
        </w:numPr>
        <w:spacing w:after="10"/>
        <w:ind w:firstLine="2160"/>
      </w:pPr>
      <w:r>
        <w:t xml:space="preserve">Implementing appropriate vulnerability management processes to </w:t>
      </w:r>
    </w:p>
    <w:p w14:paraId="145CD123" w14:textId="77777777" w:rsidR="00A753A2" w:rsidRDefault="00D42923">
      <w:pPr>
        <w:ind w:left="101"/>
      </w:pPr>
      <w:r>
        <w:t xml:space="preserve">mitigate risk to Capital One Assets.  These processes shall include mitigation steps to resolve issues detected; </w:t>
      </w:r>
    </w:p>
    <w:p w14:paraId="47CFD79F" w14:textId="77777777" w:rsidR="00A753A2" w:rsidRDefault="00D42923">
      <w:pPr>
        <w:numPr>
          <w:ilvl w:val="2"/>
          <w:numId w:val="41"/>
        </w:numPr>
        <w:spacing w:after="10"/>
        <w:ind w:firstLine="2160"/>
      </w:pPr>
      <w:r>
        <w:t xml:space="preserve">Implementing appropriate procedures or technology to detect </w:t>
      </w:r>
    </w:p>
    <w:p w14:paraId="0B8FD98A" w14:textId="77777777" w:rsidR="00A753A2" w:rsidRDefault="00D42923">
      <w:pPr>
        <w:ind w:left="101"/>
      </w:pPr>
      <w:r>
        <w:t xml:space="preserve">suspicious network and host activity; </w:t>
      </w:r>
    </w:p>
    <w:p w14:paraId="28993064" w14:textId="77777777" w:rsidR="00A753A2" w:rsidRDefault="00D42923">
      <w:pPr>
        <w:numPr>
          <w:ilvl w:val="2"/>
          <w:numId w:val="41"/>
        </w:numPr>
        <w:spacing w:after="10"/>
        <w:ind w:firstLine="2160"/>
      </w:pPr>
      <w:r>
        <w:t xml:space="preserve">Implementing appropriate change control processes to approve and </w:t>
      </w:r>
    </w:p>
    <w:p w14:paraId="17E23B15" w14:textId="77777777" w:rsidR="00A753A2" w:rsidRDefault="00D42923">
      <w:pPr>
        <w:ind w:left="101"/>
      </w:pPr>
      <w:r>
        <w:t xml:space="preserve">track changes within Supplier’s computing environment; </w:t>
      </w:r>
    </w:p>
    <w:p w14:paraId="5D01446F" w14:textId="77777777" w:rsidR="00A753A2" w:rsidRDefault="00D42923">
      <w:pPr>
        <w:numPr>
          <w:ilvl w:val="2"/>
          <w:numId w:val="41"/>
        </w:numPr>
        <w:spacing w:after="5" w:line="249" w:lineRule="auto"/>
        <w:ind w:firstLine="2160"/>
      </w:pPr>
      <w:r>
        <w:t xml:space="preserve">Ensuring that access to systems used to access, process or store Capital One information is restricted to only those personnel that require access to extend goods or services to Capital One.  Supplier must have formal processes in place to approve and track system access granted.  </w:t>
      </w:r>
    </w:p>
    <w:p w14:paraId="14AB2BD2" w14:textId="77777777" w:rsidR="00A753A2" w:rsidRDefault="00D42923">
      <w:pPr>
        <w:ind w:left="101"/>
      </w:pPr>
      <w:r>
        <w:t xml:space="preserve">This access must be reviewed at least quarterly to verify appropriate access assignments; </w:t>
      </w:r>
    </w:p>
    <w:p w14:paraId="05BCD46F" w14:textId="77777777" w:rsidR="00A753A2" w:rsidRDefault="00D42923">
      <w:pPr>
        <w:numPr>
          <w:ilvl w:val="2"/>
          <w:numId w:val="41"/>
        </w:numPr>
        <w:spacing w:after="10"/>
        <w:ind w:firstLine="2160"/>
      </w:pPr>
      <w:r>
        <w:t xml:space="preserve">Implementing formal termination and reassignment procedures for </w:t>
      </w:r>
    </w:p>
    <w:p w14:paraId="382E6231" w14:textId="77777777" w:rsidR="00A753A2" w:rsidRDefault="00D42923">
      <w:pPr>
        <w:ind w:left="101"/>
      </w:pPr>
      <w:r>
        <w:t xml:space="preserve">employees, contractors and temporary staff to ensure physical and computing system access is removed; </w:t>
      </w:r>
    </w:p>
    <w:p w14:paraId="6679D0A8" w14:textId="77777777" w:rsidR="00A753A2" w:rsidRDefault="00D42923">
      <w:pPr>
        <w:numPr>
          <w:ilvl w:val="2"/>
          <w:numId w:val="41"/>
        </w:numPr>
        <w:spacing w:after="10"/>
        <w:ind w:firstLine="2160"/>
      </w:pPr>
      <w:r>
        <w:t xml:space="preserve">Requiring CSPs to review the daily bulletin in the CR Web at the start of </w:t>
      </w:r>
    </w:p>
    <w:p w14:paraId="6A46BB95" w14:textId="77777777" w:rsidR="00A753A2" w:rsidRDefault="00D42923">
      <w:pPr>
        <w:ind w:left="101"/>
      </w:pPr>
      <w:r>
        <w:lastRenderedPageBreak/>
        <w:t xml:space="preserve">each shift to ensure they are advised on all current information;  </w:t>
      </w:r>
    </w:p>
    <w:p w14:paraId="36973B51" w14:textId="77777777" w:rsidR="00A753A2" w:rsidRDefault="00D42923">
      <w:pPr>
        <w:numPr>
          <w:ilvl w:val="2"/>
          <w:numId w:val="41"/>
        </w:numPr>
        <w:spacing w:after="10"/>
        <w:ind w:firstLine="2160"/>
      </w:pPr>
      <w:r>
        <w:t xml:space="preserve">Complying with the standard procedures documented in the CR Web </w:t>
      </w:r>
    </w:p>
    <w:p w14:paraId="62CB5363" w14:textId="77777777" w:rsidR="00A753A2" w:rsidRDefault="00D42923">
      <w:pPr>
        <w:ind w:left="101"/>
      </w:pPr>
      <w:r>
        <w:t xml:space="preserve">system; and </w:t>
      </w:r>
    </w:p>
    <w:p w14:paraId="2D4AE950" w14:textId="77777777" w:rsidR="00A753A2" w:rsidRDefault="00D42923">
      <w:pPr>
        <w:numPr>
          <w:ilvl w:val="2"/>
          <w:numId w:val="41"/>
        </w:numPr>
        <w:spacing w:after="10"/>
        <w:ind w:firstLine="2160"/>
      </w:pPr>
      <w:r>
        <w:t xml:space="preserve">Securing, as appropriate, all backups containing Capital One information </w:t>
      </w:r>
    </w:p>
    <w:p w14:paraId="2DE56E91" w14:textId="77777777" w:rsidR="00A753A2" w:rsidRDefault="00D42923">
      <w:pPr>
        <w:ind w:left="101"/>
      </w:pPr>
      <w:r>
        <w:t xml:space="preserve">to prevent unauthorized disclosure. </w:t>
      </w:r>
    </w:p>
    <w:p w14:paraId="55CF759C" w14:textId="77777777" w:rsidR="00A753A2" w:rsidRDefault="00D42923">
      <w:pPr>
        <w:numPr>
          <w:ilvl w:val="0"/>
          <w:numId w:val="36"/>
        </w:numPr>
        <w:ind w:firstLine="449"/>
      </w:pPr>
      <w:r>
        <w:t xml:space="preserve">IT Support Plan. </w:t>
      </w:r>
    </w:p>
    <w:p w14:paraId="12DFBFB6" w14:textId="77777777" w:rsidR="00A753A2" w:rsidRDefault="00D42923">
      <w:pPr>
        <w:tabs>
          <w:tab w:val="center" w:pos="2343"/>
          <w:tab w:val="center" w:pos="3346"/>
        </w:tabs>
        <w:spacing w:after="109"/>
        <w:ind w:left="0" w:firstLine="0"/>
        <w:jc w:val="left"/>
      </w:pPr>
      <w:r>
        <w:tab/>
        <w:t>(</w:t>
      </w:r>
      <w:proofErr w:type="spellStart"/>
      <w:r>
        <w:t>i</w:t>
      </w:r>
      <w:proofErr w:type="spellEnd"/>
      <w:r>
        <w:t>)</w:t>
      </w:r>
      <w:r>
        <w:rPr>
          <w:rFonts w:ascii="Arial" w:eastAsia="Arial" w:hAnsi="Arial" w:cs="Arial"/>
        </w:rPr>
        <w:t xml:space="preserve"> </w:t>
      </w:r>
      <w:r>
        <w:rPr>
          <w:rFonts w:ascii="Arial" w:eastAsia="Arial" w:hAnsi="Arial" w:cs="Arial"/>
        </w:rPr>
        <w:tab/>
      </w:r>
      <w:r>
        <w:t xml:space="preserve">IT SPOC. </w:t>
      </w:r>
    </w:p>
    <w:p w14:paraId="2CCA5B05" w14:textId="77777777" w:rsidR="00A753A2" w:rsidRDefault="00D42923">
      <w:pPr>
        <w:spacing w:after="5" w:line="249" w:lineRule="auto"/>
        <w:ind w:left="86" w:right="-6"/>
        <w:jc w:val="right"/>
      </w:pPr>
      <w:r>
        <w:t xml:space="preserve">Supplier shall designate an IT SPOC to manage all technology related </w:t>
      </w:r>
    </w:p>
    <w:p w14:paraId="6A12A79B" w14:textId="77777777" w:rsidR="00A753A2" w:rsidRDefault="00D42923">
      <w:pPr>
        <w:ind w:left="-5"/>
      </w:pPr>
      <w:r>
        <w:t xml:space="preserve">issues and items related to the Services.  This resource shall be responsible for the following: </w:t>
      </w:r>
    </w:p>
    <w:p w14:paraId="68B4C883" w14:textId="77777777" w:rsidR="00A753A2" w:rsidRDefault="00D42923">
      <w:pPr>
        <w:numPr>
          <w:ilvl w:val="2"/>
          <w:numId w:val="39"/>
        </w:numPr>
        <w:ind w:left="3240" w:hanging="1169"/>
      </w:pPr>
      <w:r>
        <w:t xml:space="preserve">Technology project documentation. </w:t>
      </w:r>
    </w:p>
    <w:p w14:paraId="7A7D364F" w14:textId="77777777" w:rsidR="00A753A2" w:rsidRDefault="00D42923">
      <w:pPr>
        <w:numPr>
          <w:ilvl w:val="2"/>
          <w:numId w:val="39"/>
        </w:numPr>
        <w:ind w:left="3240" w:hanging="1169"/>
      </w:pPr>
      <w:r>
        <w:t xml:space="preserve">Project management on any additions or changes to technology platforms. </w:t>
      </w:r>
    </w:p>
    <w:p w14:paraId="3099640B" w14:textId="77777777" w:rsidR="00A753A2" w:rsidRDefault="00D42923">
      <w:pPr>
        <w:numPr>
          <w:ilvl w:val="2"/>
          <w:numId w:val="39"/>
        </w:numPr>
        <w:spacing w:after="232"/>
        <w:ind w:left="3240" w:hanging="1169"/>
      </w:pPr>
      <w:r>
        <w:t xml:space="preserve">Escalation point for all Supplier related work orders and trouble tickets. </w:t>
      </w:r>
    </w:p>
    <w:p w14:paraId="079FD0D7" w14:textId="77777777" w:rsidR="00A753A2" w:rsidRDefault="00D42923">
      <w:pPr>
        <w:numPr>
          <w:ilvl w:val="2"/>
          <w:numId w:val="39"/>
        </w:numPr>
        <w:ind w:left="3240" w:hanging="1169"/>
      </w:pPr>
      <w:r>
        <w:t xml:space="preserve">Escalation point to Capital One IT group. </w:t>
      </w:r>
    </w:p>
    <w:p w14:paraId="191B8F97" w14:textId="77777777" w:rsidR="00A753A2" w:rsidRDefault="00D42923">
      <w:pPr>
        <w:numPr>
          <w:ilvl w:val="2"/>
          <w:numId w:val="39"/>
        </w:numPr>
        <w:ind w:left="3240" w:hanging="1169"/>
      </w:pPr>
      <w:r>
        <w:t xml:space="preserve">Escalation point from Capital One to Supplier. </w:t>
      </w:r>
    </w:p>
    <w:p w14:paraId="51605245" w14:textId="77777777" w:rsidR="00A753A2" w:rsidRDefault="00D42923">
      <w:pPr>
        <w:numPr>
          <w:ilvl w:val="2"/>
          <w:numId w:val="39"/>
        </w:numPr>
        <w:spacing w:after="261" w:line="249" w:lineRule="auto"/>
        <w:ind w:left="3240" w:hanging="1169"/>
      </w:pPr>
      <w:r>
        <w:t xml:space="preserve">Oversee and manage the Supplier technology change controls. </w:t>
      </w:r>
    </w:p>
    <w:p w14:paraId="774106AB" w14:textId="77777777" w:rsidR="00A753A2" w:rsidRDefault="00D42923">
      <w:pPr>
        <w:numPr>
          <w:ilvl w:val="2"/>
          <w:numId w:val="39"/>
        </w:numPr>
        <w:ind w:left="3240" w:hanging="1169"/>
      </w:pPr>
      <w:r>
        <w:t xml:space="preserve">Oversee and manage the Supplier IT capacity planning. </w:t>
      </w:r>
    </w:p>
    <w:p w14:paraId="14A9B3A7" w14:textId="77777777" w:rsidR="00A753A2" w:rsidRDefault="00D42923">
      <w:pPr>
        <w:ind w:left="91" w:firstLine="2160"/>
      </w:pPr>
      <w:r>
        <w:t>(ii)</w:t>
      </w:r>
      <w:r>
        <w:rPr>
          <w:rFonts w:ascii="Arial" w:eastAsia="Arial" w:hAnsi="Arial" w:cs="Arial"/>
        </w:rPr>
        <w:t xml:space="preserve"> </w:t>
      </w:r>
      <w:r>
        <w:t xml:space="preserve">Supplier shall provide an IT contact who is knowledgeable about the Services.  This individual shall be the central point of contact for any IT-related questions or issues.  These issues may include process enhancements, Incident troubleshooting, escalations, and general IT questions.  The IT contact shall have appropriate escalations in place to ensure performance metrics are met.    </w:t>
      </w:r>
    </w:p>
    <w:p w14:paraId="4D5DC5F0" w14:textId="77777777" w:rsidR="00A753A2" w:rsidRDefault="00D42923">
      <w:pPr>
        <w:numPr>
          <w:ilvl w:val="0"/>
          <w:numId w:val="36"/>
        </w:numPr>
        <w:ind w:firstLine="449"/>
      </w:pPr>
      <w:r>
        <w:t xml:space="preserve">Software Support.  Supplier’s responsibilities in this regard shall include: </w:t>
      </w:r>
    </w:p>
    <w:p w14:paraId="217F71D7" w14:textId="77777777" w:rsidR="00A753A2" w:rsidRDefault="00D42923">
      <w:pPr>
        <w:numPr>
          <w:ilvl w:val="2"/>
          <w:numId w:val="37"/>
        </w:numPr>
        <w:ind w:firstLine="2160"/>
      </w:pPr>
      <w:r>
        <w:t xml:space="preserve">Replacing, upgrading, installing new releases of, and supplementing the Supplier-owned Software;  </w:t>
      </w:r>
    </w:p>
    <w:p w14:paraId="313EFCEE" w14:textId="77777777" w:rsidR="00A753A2" w:rsidRDefault="00D42923">
      <w:pPr>
        <w:numPr>
          <w:ilvl w:val="2"/>
          <w:numId w:val="37"/>
        </w:numPr>
        <w:spacing w:after="10"/>
        <w:ind w:firstLine="2160"/>
      </w:pPr>
      <w:r>
        <w:t xml:space="preserve">Performing emergency maintenance and support, in accordance with </w:t>
      </w:r>
    </w:p>
    <w:p w14:paraId="5879F64C" w14:textId="77777777" w:rsidR="00A753A2" w:rsidRDefault="00D42923">
      <w:pPr>
        <w:ind w:left="101"/>
      </w:pPr>
      <w:r>
        <w:t xml:space="preserve">any input and guidance from Capital One, as required to provide the Services in accordance with the Performance Standards and any applicable Service Levels; and </w:t>
      </w:r>
    </w:p>
    <w:p w14:paraId="59EAB885" w14:textId="77777777" w:rsidR="00A753A2" w:rsidRDefault="00D42923">
      <w:pPr>
        <w:numPr>
          <w:ilvl w:val="2"/>
          <w:numId w:val="37"/>
        </w:numPr>
        <w:spacing w:after="10"/>
        <w:ind w:firstLine="2160"/>
      </w:pPr>
      <w:r>
        <w:lastRenderedPageBreak/>
        <w:t xml:space="preserve">Providing to Capital One, as reasonably requested, information related </w:t>
      </w:r>
    </w:p>
    <w:p w14:paraId="1CB5AA46" w14:textId="77777777" w:rsidR="00A753A2" w:rsidRDefault="00D42923">
      <w:pPr>
        <w:ind w:left="101"/>
      </w:pPr>
      <w:r>
        <w:t xml:space="preserve">to the Software, including information about the functionality and architecture of the Software and the data populating such Software.   </w:t>
      </w:r>
    </w:p>
    <w:p w14:paraId="0051FEC0" w14:textId="77777777" w:rsidR="00A753A2" w:rsidRDefault="00D42923">
      <w:pPr>
        <w:numPr>
          <w:ilvl w:val="0"/>
          <w:numId w:val="36"/>
        </w:numPr>
        <w:ind w:firstLine="449"/>
      </w:pPr>
      <w:r>
        <w:t>LAN Support Services. Supplier shall be responsible for the Supplier Local Area Network(s) (“</w:t>
      </w:r>
      <w:r>
        <w:rPr>
          <w:u w:val="single" w:color="000000"/>
        </w:rPr>
        <w:t>LAN</w:t>
      </w:r>
      <w:r>
        <w:t>”), the LAN servers and Software, and the Supplier Operations Centre aspect of the LANs to Wide Area Network (“</w:t>
      </w:r>
      <w:r>
        <w:rPr>
          <w:u w:val="single" w:color="000000"/>
        </w:rPr>
        <w:t>WAN</w:t>
      </w:r>
      <w:r>
        <w:t xml:space="preserve">”) connection. Supplier’s responsibilities in this regard shall include: </w:t>
      </w:r>
    </w:p>
    <w:p w14:paraId="64A6AB85" w14:textId="77777777" w:rsidR="00A753A2" w:rsidRDefault="00D42923">
      <w:pPr>
        <w:numPr>
          <w:ilvl w:val="2"/>
          <w:numId w:val="40"/>
        </w:numPr>
        <w:spacing w:after="10"/>
        <w:ind w:firstLine="2160"/>
      </w:pPr>
      <w:r>
        <w:t xml:space="preserve">Operating the Supplier LAN including the LAN equipment, cabling, LAN </w:t>
      </w:r>
    </w:p>
    <w:p w14:paraId="690EE7C1" w14:textId="77777777" w:rsidR="00A753A2" w:rsidRDefault="00D42923">
      <w:pPr>
        <w:ind w:left="101"/>
      </w:pPr>
      <w:r>
        <w:t xml:space="preserve">transport electronics, network interconnect devices such as bridges, routers, switching hubs, and gateways;   </w:t>
      </w:r>
    </w:p>
    <w:p w14:paraId="7BDDC88D" w14:textId="77777777" w:rsidR="00A753A2" w:rsidRDefault="00D42923">
      <w:pPr>
        <w:numPr>
          <w:ilvl w:val="2"/>
          <w:numId w:val="40"/>
        </w:numPr>
        <w:spacing w:after="10"/>
        <w:ind w:firstLine="2160"/>
      </w:pPr>
      <w:r>
        <w:t xml:space="preserve">Managing the LAN, including by implementing and maintaining remote </w:t>
      </w:r>
    </w:p>
    <w:p w14:paraId="0663C994" w14:textId="77777777" w:rsidR="00A753A2" w:rsidRDefault="00D42923">
      <w:pPr>
        <w:ind w:left="101"/>
      </w:pPr>
      <w:r>
        <w:t xml:space="preserve">systems management tools and processes; </w:t>
      </w:r>
    </w:p>
    <w:p w14:paraId="3D38EC16" w14:textId="77777777" w:rsidR="00A753A2" w:rsidRDefault="00D42923">
      <w:pPr>
        <w:numPr>
          <w:ilvl w:val="2"/>
          <w:numId w:val="40"/>
        </w:numPr>
        <w:spacing w:after="10"/>
        <w:ind w:firstLine="2160"/>
      </w:pPr>
      <w:r>
        <w:t xml:space="preserve">Maintaining the LAN, including LAN Equipment, cabling, LAN transport </w:t>
      </w:r>
    </w:p>
    <w:p w14:paraId="4BC5E01C" w14:textId="77777777" w:rsidR="00A753A2" w:rsidRDefault="00D42923">
      <w:pPr>
        <w:ind w:left="101"/>
      </w:pPr>
      <w:r>
        <w:t xml:space="preserve">electronics, network interconnect devices such as bridges, routers, switching hubs, and gateways.  In this regard Supplier shall perform LAN maintenance including preventive, corrective, and emergency maintenance.  To the extent possible Supplier shall resolve problems remotely; </w:t>
      </w:r>
    </w:p>
    <w:p w14:paraId="01335D08" w14:textId="77777777" w:rsidR="00A753A2" w:rsidRDefault="00D42923">
      <w:pPr>
        <w:numPr>
          <w:ilvl w:val="2"/>
          <w:numId w:val="40"/>
        </w:numPr>
        <w:spacing w:after="10"/>
        <w:ind w:firstLine="2160"/>
      </w:pPr>
      <w:r>
        <w:t xml:space="preserve">Monitoring the operations of the LANs, performing appropriate </w:t>
      </w:r>
    </w:p>
    <w:p w14:paraId="2A849AA1" w14:textId="77777777" w:rsidR="00A753A2" w:rsidRDefault="00D42923">
      <w:pPr>
        <w:ind w:left="101"/>
      </w:pPr>
      <w:r>
        <w:t xml:space="preserve">evaluation and testing activities, resetting modems, checking line grids, and providing problem resolution services.  Supplier also shall, on an on-going basis, track the principal performance indicators of network operation, and identify actual and potential bottlenecks </w:t>
      </w:r>
      <w:proofErr w:type="gramStart"/>
      <w:r>
        <w:t>so as to</w:t>
      </w:r>
      <w:proofErr w:type="gramEnd"/>
      <w:r>
        <w:t xml:space="preserve"> enable Supplier to proactively deal with maintenance and capacity issues and to support the parties with technology planning.  These measurements may take the form of overall throughput, percent utilization, error rates, or specific performance measurements such as packets per second.  Measurements shall include peak and average levels and seasonal trends.  Supplier shall load balance LAN traffic; </w:t>
      </w:r>
    </w:p>
    <w:p w14:paraId="3C2CD819" w14:textId="77777777" w:rsidR="00A753A2" w:rsidRDefault="00D42923">
      <w:pPr>
        <w:numPr>
          <w:ilvl w:val="2"/>
          <w:numId w:val="40"/>
        </w:numPr>
        <w:ind w:firstLine="2160"/>
      </w:pPr>
      <w:r>
        <w:t xml:space="preserve">Performing on-going network design activities; </w:t>
      </w:r>
    </w:p>
    <w:p w14:paraId="1F6B129C" w14:textId="77777777" w:rsidR="00A753A2" w:rsidRDefault="00D42923">
      <w:pPr>
        <w:numPr>
          <w:ilvl w:val="2"/>
          <w:numId w:val="40"/>
        </w:numPr>
        <w:spacing w:after="10"/>
        <w:ind w:firstLine="2160"/>
      </w:pPr>
      <w:r>
        <w:t xml:space="preserve">Performing on-going network engineering functions including capacity </w:t>
      </w:r>
    </w:p>
    <w:p w14:paraId="69B5AC75" w14:textId="77777777" w:rsidR="00A753A2" w:rsidRDefault="00D42923">
      <w:pPr>
        <w:ind w:left="101"/>
      </w:pPr>
      <w:r>
        <w:t xml:space="preserve">and configuration management, optimization, efficiency tuning, and conducting site surveys as appropriate; </w:t>
      </w:r>
    </w:p>
    <w:p w14:paraId="79A5F0C6" w14:textId="77777777" w:rsidR="00A753A2" w:rsidRDefault="00D42923">
      <w:pPr>
        <w:numPr>
          <w:ilvl w:val="2"/>
          <w:numId w:val="40"/>
        </w:numPr>
        <w:spacing w:after="10"/>
        <w:ind w:firstLine="2160"/>
      </w:pPr>
      <w:r>
        <w:t xml:space="preserve">Maintaining a Capital One network and applications diagram.  Supplier </w:t>
      </w:r>
    </w:p>
    <w:p w14:paraId="6E12C7D3" w14:textId="77777777" w:rsidR="00A753A2" w:rsidRDefault="00D42923">
      <w:pPr>
        <w:ind w:left="101"/>
      </w:pPr>
      <w:r>
        <w:t xml:space="preserve">shall provide such information to Capital One upon request; </w:t>
      </w:r>
    </w:p>
    <w:p w14:paraId="6188D912" w14:textId="77777777" w:rsidR="00A753A2" w:rsidRDefault="00D42923">
      <w:pPr>
        <w:numPr>
          <w:ilvl w:val="2"/>
          <w:numId w:val="40"/>
        </w:numPr>
        <w:ind w:firstLine="2160"/>
      </w:pPr>
      <w:r>
        <w:t xml:space="preserve">Replacing, upgrading, supplementing, and enhancing LAN Software and Equipment as provided by the Supplier including </w:t>
      </w:r>
      <w:r>
        <w:lastRenderedPageBreak/>
        <w:t xml:space="preserve">servers, circuits, cabling, LAN transport electronics, network interconnect devices such as bridges, routers and switching hubs, required to be implemented during the SOW Term.  In this regard Supplier shall be responsible for evaluating, procuring, staging, configuring, and installing any LAN Software or Equipment introduced into the LAN environment or the LAN aspect of the LAN/WAN connection during the SOW Term; </w:t>
      </w:r>
    </w:p>
    <w:p w14:paraId="59FC6546" w14:textId="77777777" w:rsidR="00A753A2" w:rsidRDefault="00D42923">
      <w:pPr>
        <w:numPr>
          <w:ilvl w:val="2"/>
          <w:numId w:val="40"/>
        </w:numPr>
        <w:spacing w:after="10"/>
        <w:ind w:firstLine="2160"/>
      </w:pPr>
      <w:r>
        <w:t xml:space="preserve">Performing LAN modifications as required to maintain regulatory </w:t>
      </w:r>
    </w:p>
    <w:p w14:paraId="42C6112F" w14:textId="77777777" w:rsidR="00A753A2" w:rsidRDefault="00D42923">
      <w:pPr>
        <w:ind w:left="101"/>
      </w:pPr>
      <w:r>
        <w:t xml:space="preserve">compliance.  Supplier shall be responsible for performing such network modifications within acceptable timeframes for compliance and shall provide progress reports to Capital One at regular intervals; and </w:t>
      </w:r>
    </w:p>
    <w:p w14:paraId="438E2159" w14:textId="77777777" w:rsidR="00A753A2" w:rsidRDefault="00D42923">
      <w:pPr>
        <w:numPr>
          <w:ilvl w:val="2"/>
          <w:numId w:val="40"/>
        </w:numPr>
        <w:spacing w:after="10"/>
        <w:ind w:firstLine="2160"/>
      </w:pPr>
      <w:r>
        <w:t xml:space="preserve">Performing LAN administration functions, including developing and </w:t>
      </w:r>
    </w:p>
    <w:p w14:paraId="3EA2350A" w14:textId="77777777" w:rsidR="00A753A2" w:rsidRDefault="00D42923">
      <w:pPr>
        <w:ind w:left="101"/>
      </w:pPr>
      <w:r>
        <w:t>installing directories, directory structures and naming conventions, purging records, files and old user accounts, as appropriate, and providing license administration, print administration (</w:t>
      </w:r>
      <w:r>
        <w:rPr>
          <w:u w:val="single" w:color="000000"/>
        </w:rPr>
        <w:t>e.g.</w:t>
      </w:r>
      <w:r>
        <w:t xml:space="preserve">, workstation configuration and print queue set-up, print table set-up, and print access rights), and password administration. With respect to license administration, Supplier shall manage and maintain the licenses necessary to operate, maintain and support the number of LAN servers required to provide the Services in accordance with the Performance Standards and any applicable Service Levels. </w:t>
      </w:r>
    </w:p>
    <w:p w14:paraId="6FD99513" w14:textId="77777777" w:rsidR="00A753A2" w:rsidRDefault="00D42923">
      <w:pPr>
        <w:numPr>
          <w:ilvl w:val="0"/>
          <w:numId w:val="36"/>
        </w:numPr>
        <w:ind w:firstLine="449"/>
      </w:pPr>
      <w:r>
        <w:t xml:space="preserve">CSP Desktop Support Services. Supplier’s responsibilities in this regard shall include: </w:t>
      </w:r>
    </w:p>
    <w:p w14:paraId="0938EEF2" w14:textId="77777777" w:rsidR="00A753A2" w:rsidRDefault="00D42923">
      <w:pPr>
        <w:numPr>
          <w:ilvl w:val="2"/>
          <w:numId w:val="38"/>
        </w:numPr>
        <w:spacing w:after="10"/>
        <w:ind w:firstLine="2160"/>
      </w:pPr>
      <w:r>
        <w:t xml:space="preserve">Maintaining the desktop Equipment.  In this regard Supplier shall </w:t>
      </w:r>
    </w:p>
    <w:p w14:paraId="683362E6" w14:textId="77777777" w:rsidR="00A753A2" w:rsidRDefault="00D42923">
      <w:pPr>
        <w:ind w:left="101"/>
      </w:pPr>
      <w:r>
        <w:t xml:space="preserve">perform desktop maintenance including preventive, corrective and emergency maintenance;  </w:t>
      </w:r>
    </w:p>
    <w:p w14:paraId="1665F91C" w14:textId="77777777" w:rsidR="00A753A2" w:rsidRDefault="00D42923">
      <w:pPr>
        <w:numPr>
          <w:ilvl w:val="2"/>
          <w:numId w:val="38"/>
        </w:numPr>
        <w:spacing w:after="272" w:line="239" w:lineRule="auto"/>
        <w:ind w:firstLine="2160"/>
      </w:pPr>
      <w:r>
        <w:t xml:space="preserve">Replacing, </w:t>
      </w:r>
      <w:r>
        <w:tab/>
        <w:t xml:space="preserve">upgrading, </w:t>
      </w:r>
      <w:r>
        <w:tab/>
        <w:t xml:space="preserve">supplementing, </w:t>
      </w:r>
      <w:r>
        <w:tab/>
        <w:t xml:space="preserve">and </w:t>
      </w:r>
      <w:r>
        <w:tab/>
        <w:t xml:space="preserve">enhancing </w:t>
      </w:r>
      <w:r>
        <w:tab/>
        <w:t xml:space="preserve">desktop Equipment (including peripherals) and Software.  In this regard Supplier shall be responsible for evaluating, procuring, staging, configuring, and installing such Equipment and Software introduced into the desktop environment during the SOW Term; </w:t>
      </w:r>
    </w:p>
    <w:p w14:paraId="61125BB2" w14:textId="77777777" w:rsidR="00A753A2" w:rsidRDefault="00D42923">
      <w:pPr>
        <w:numPr>
          <w:ilvl w:val="2"/>
          <w:numId w:val="38"/>
        </w:numPr>
        <w:spacing w:after="0"/>
        <w:ind w:firstLine="2160"/>
      </w:pPr>
      <w:r>
        <w:t xml:space="preserve">Performing moves, adds, and changes, including installing desktop Equipment and connecting such equipment to a LAN, installing Software (including new Software and </w:t>
      </w:r>
    </w:p>
    <w:p w14:paraId="1854A22B" w14:textId="77777777" w:rsidR="00A753A2" w:rsidRDefault="00D42923">
      <w:pPr>
        <w:ind w:left="101"/>
      </w:pPr>
      <w:r>
        <w:t xml:space="preserve">upgrades to existing Software), re-loading data, and performing configuration functions; and </w:t>
      </w:r>
    </w:p>
    <w:p w14:paraId="01DE11AF" w14:textId="77777777" w:rsidR="00A753A2" w:rsidRDefault="00D42923">
      <w:pPr>
        <w:numPr>
          <w:ilvl w:val="2"/>
          <w:numId w:val="38"/>
        </w:numPr>
        <w:spacing w:after="5" w:line="249" w:lineRule="auto"/>
        <w:ind w:firstLine="2160"/>
      </w:pPr>
      <w:r>
        <w:t xml:space="preserve">Performing desktop environment administration functions, including </w:t>
      </w:r>
    </w:p>
    <w:p w14:paraId="3F5913AE" w14:textId="77777777" w:rsidR="00A753A2" w:rsidRDefault="00D42923">
      <w:pPr>
        <w:ind w:left="101"/>
      </w:pPr>
      <w:r>
        <w:t xml:space="preserve">developing, maintaining, and updating an inventory of desktop Equipment and Software, including locations, configurations, release levels, and maintenance schedules, and providing license administration.  With respect to license administration Supplier shall manage and maintain the licenses necessary to operate, maintain and support the number of desktop workstations required to provide the Services in accordance with the Performance Standards and any applicable Service Levels. </w:t>
      </w:r>
    </w:p>
    <w:p w14:paraId="5754E163" w14:textId="77777777" w:rsidR="00A753A2" w:rsidRDefault="00D42923">
      <w:pPr>
        <w:tabs>
          <w:tab w:val="center" w:pos="917"/>
          <w:tab w:val="center" w:pos="4652"/>
        </w:tabs>
        <w:spacing w:after="228"/>
        <w:ind w:left="0" w:firstLine="0"/>
        <w:jc w:val="left"/>
      </w:pPr>
      <w:r>
        <w:tab/>
      </w:r>
      <w:r>
        <w:rPr>
          <w:b/>
        </w:rPr>
        <w:t>12.4</w:t>
      </w:r>
      <w:r>
        <w:rPr>
          <w:rFonts w:ascii="Arial" w:eastAsia="Arial" w:hAnsi="Arial" w:cs="Arial"/>
          <w:b/>
        </w:rPr>
        <w:t xml:space="preserve"> </w:t>
      </w:r>
      <w:r>
        <w:rPr>
          <w:rFonts w:ascii="Arial" w:eastAsia="Arial" w:hAnsi="Arial" w:cs="Arial"/>
          <w:b/>
        </w:rPr>
        <w:tab/>
      </w:r>
      <w:r>
        <w:t xml:space="preserve">Supplier Operations Centre Telecommunications Management Services.  </w:t>
      </w:r>
    </w:p>
    <w:p w14:paraId="6E578860" w14:textId="77777777" w:rsidR="00A753A2" w:rsidRDefault="00D42923">
      <w:pPr>
        <w:ind w:left="550"/>
      </w:pPr>
      <w:r>
        <w:lastRenderedPageBreak/>
        <w:t xml:space="preserve">Supplier’s responsibilities in this regard shall include: </w:t>
      </w:r>
    </w:p>
    <w:p w14:paraId="2F17BCEB" w14:textId="77777777" w:rsidR="00A753A2" w:rsidRDefault="00D42923">
      <w:pPr>
        <w:numPr>
          <w:ilvl w:val="0"/>
          <w:numId w:val="42"/>
        </w:numPr>
        <w:ind w:firstLine="449"/>
      </w:pPr>
      <w:r>
        <w:t>Supporting on-site Capital One’s data circuit (</w:t>
      </w:r>
      <w:r>
        <w:rPr>
          <w:u w:val="single" w:color="000000"/>
        </w:rPr>
        <w:t>i.e.</w:t>
      </w:r>
      <w:r>
        <w:t xml:space="preserve">, the Data Circuits provided by Capital One that connect Capital One to Supplier’s POP);  </w:t>
      </w:r>
    </w:p>
    <w:p w14:paraId="3CB74888" w14:textId="77777777" w:rsidR="00A753A2" w:rsidRDefault="00D42923">
      <w:pPr>
        <w:numPr>
          <w:ilvl w:val="0"/>
          <w:numId w:val="42"/>
        </w:numPr>
        <w:ind w:firstLine="449"/>
      </w:pPr>
      <w:r>
        <w:t>Assuming all responsibility for Data Circuits provided by Supplier (</w:t>
      </w:r>
      <w:r>
        <w:rPr>
          <w:u w:val="single" w:color="000000"/>
        </w:rPr>
        <w:t>i.e.</w:t>
      </w:r>
      <w:r>
        <w:t xml:space="preserve">, Data Circuits providing connectivity from Supplier’s POP to the Facility;  </w:t>
      </w:r>
    </w:p>
    <w:p w14:paraId="5E6655FB" w14:textId="77777777" w:rsidR="00A753A2" w:rsidRDefault="00D42923">
      <w:pPr>
        <w:numPr>
          <w:ilvl w:val="0"/>
          <w:numId w:val="42"/>
        </w:numPr>
        <w:ind w:firstLine="449"/>
      </w:pPr>
      <w:r>
        <w:t xml:space="preserve">Managing the infrastructure necessary to support the Supplier Operations Centre telephony infrastructure; </w:t>
      </w:r>
    </w:p>
    <w:p w14:paraId="16FD7074" w14:textId="77777777" w:rsidR="00A753A2" w:rsidRDefault="00D42923">
      <w:pPr>
        <w:numPr>
          <w:ilvl w:val="0"/>
          <w:numId w:val="42"/>
        </w:numPr>
        <w:ind w:firstLine="449"/>
      </w:pPr>
      <w:r>
        <w:t xml:space="preserve">Performing network design activities. </w:t>
      </w:r>
    </w:p>
    <w:p w14:paraId="13CFC5B2" w14:textId="77777777" w:rsidR="00A753A2" w:rsidRDefault="00D42923">
      <w:pPr>
        <w:tabs>
          <w:tab w:val="center" w:pos="917"/>
          <w:tab w:val="center" w:pos="2723"/>
        </w:tabs>
        <w:spacing w:after="228"/>
        <w:ind w:left="0" w:firstLine="0"/>
        <w:jc w:val="left"/>
      </w:pPr>
      <w:r>
        <w:tab/>
      </w:r>
      <w:r>
        <w:rPr>
          <w:b/>
        </w:rPr>
        <w:t>12.5</w:t>
      </w:r>
      <w:r>
        <w:rPr>
          <w:rFonts w:ascii="Arial" w:eastAsia="Arial" w:hAnsi="Arial" w:cs="Arial"/>
          <w:b/>
        </w:rPr>
        <w:t xml:space="preserve"> </w:t>
      </w:r>
      <w:r>
        <w:rPr>
          <w:rFonts w:ascii="Arial" w:eastAsia="Arial" w:hAnsi="Arial" w:cs="Arial"/>
          <w:b/>
        </w:rPr>
        <w:tab/>
      </w:r>
      <w:r>
        <w:t xml:space="preserve">Asset Management Services.   </w:t>
      </w:r>
    </w:p>
    <w:p w14:paraId="24DFEFF1" w14:textId="77777777" w:rsidR="00A753A2" w:rsidRDefault="00D42923">
      <w:pPr>
        <w:ind w:left="1450"/>
      </w:pPr>
      <w:r>
        <w:t xml:space="preserve">Supplier’s responsibilities in this regard shall include: </w:t>
      </w:r>
    </w:p>
    <w:p w14:paraId="3E04C5D2" w14:textId="77777777" w:rsidR="00A753A2" w:rsidRDefault="00D42923">
      <w:pPr>
        <w:numPr>
          <w:ilvl w:val="0"/>
          <w:numId w:val="43"/>
        </w:numPr>
        <w:ind w:firstLine="540"/>
      </w:pPr>
      <w:r>
        <w:t xml:space="preserve">Maintaining and updating a database of LAN, desktop, and telephony Equipment and Software, including location, serial number, configuration, maintenance history, and maintenance schedule; and </w:t>
      </w:r>
    </w:p>
    <w:p w14:paraId="5825D7E3" w14:textId="77777777" w:rsidR="00A753A2" w:rsidRDefault="00D42923">
      <w:pPr>
        <w:numPr>
          <w:ilvl w:val="0"/>
          <w:numId w:val="43"/>
        </w:numPr>
        <w:ind w:firstLine="540"/>
      </w:pPr>
      <w:r>
        <w:t xml:space="preserve">Storing, controlling access to, and maintaining and updating an inventory of Capital One’s manuals and other intellectual property and fulfillment materials, including, Capital One stationery and letterhead, cheque stock, coupon stock, and product samples. </w:t>
      </w:r>
    </w:p>
    <w:p w14:paraId="3ED80E0F" w14:textId="77777777" w:rsidR="00A753A2" w:rsidRDefault="00D42923">
      <w:pPr>
        <w:tabs>
          <w:tab w:val="center" w:pos="917"/>
          <w:tab w:val="center" w:pos="2895"/>
        </w:tabs>
        <w:spacing w:after="10"/>
        <w:ind w:left="0" w:firstLine="0"/>
        <w:jc w:val="left"/>
      </w:pPr>
      <w:r>
        <w:tab/>
      </w:r>
      <w:r>
        <w:rPr>
          <w:b/>
        </w:rPr>
        <w:t>12.6</w:t>
      </w:r>
      <w:r>
        <w:rPr>
          <w:rFonts w:ascii="Arial" w:eastAsia="Arial" w:hAnsi="Arial" w:cs="Arial"/>
          <w:b/>
        </w:rPr>
        <w:t xml:space="preserve"> </w:t>
      </w:r>
      <w:r>
        <w:rPr>
          <w:rFonts w:ascii="Arial" w:eastAsia="Arial" w:hAnsi="Arial" w:cs="Arial"/>
          <w:b/>
        </w:rPr>
        <w:tab/>
      </w:r>
      <w:r>
        <w:t xml:space="preserve">Supplier Managed IVR Solutions. </w:t>
      </w:r>
    </w:p>
    <w:p w14:paraId="01A03330"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79D874D4" w14:textId="77777777" w:rsidR="00A753A2" w:rsidRDefault="00D42923">
      <w:pPr>
        <w:ind w:left="-15" w:firstLine="720"/>
      </w:pPr>
      <w:r>
        <w:t xml:space="preserve">Supplier will provide IVR application development, encrypted database, custom reporting, toll free and DID termination numbers, voice </w:t>
      </w:r>
      <w:proofErr w:type="spellStart"/>
      <w:r>
        <w:t>trunking</w:t>
      </w:r>
      <w:proofErr w:type="spellEnd"/>
      <w:r>
        <w:t xml:space="preserve"> capacity along with system updates and maintenance for the IVR systems described below.  </w:t>
      </w:r>
    </w:p>
    <w:p w14:paraId="0006D24C" w14:textId="77777777" w:rsidR="00A753A2" w:rsidRDefault="00D42923">
      <w:pPr>
        <w:numPr>
          <w:ilvl w:val="0"/>
          <w:numId w:val="44"/>
        </w:numPr>
        <w:spacing w:after="10"/>
        <w:ind w:hanging="360"/>
      </w:pPr>
      <w:r>
        <w:t xml:space="preserve">Credit Line Increase IVR </w:t>
      </w:r>
    </w:p>
    <w:p w14:paraId="20BE4E35"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3FCAFB42" w14:textId="77777777" w:rsidR="00A753A2" w:rsidRDefault="00D42923">
      <w:pPr>
        <w:ind w:left="-15" w:firstLine="720"/>
      </w:pPr>
      <w:r>
        <w:t>Supplier will provide an automated IVR that will allow Customers to accept or reject a credit limit increase on their Capital One card. The IVR will validate Customer detail based on data elements provided by Capital One and log the Customer selection. Upon completion of the call, the system will create a record of the Customer’s request and these records will be sent to Capital One as requested by Capital One.  Supplier shall extract and upload through a secure FTP customer data collected in the IVR to (</w:t>
      </w:r>
      <w:proofErr w:type="spellStart"/>
      <w:r>
        <w:t>i</w:t>
      </w:r>
      <w:proofErr w:type="spellEnd"/>
      <w:r>
        <w:t xml:space="preserve">) on a nightly basis to Capital One’s </w:t>
      </w:r>
      <w:proofErr w:type="gramStart"/>
      <w:r>
        <w:t>third party</w:t>
      </w:r>
      <w:proofErr w:type="gramEnd"/>
      <w:r>
        <w:t xml:space="preserve"> fulfillment provider, and (ii) on a weekly basis to Capital One client team.  </w:t>
      </w:r>
    </w:p>
    <w:p w14:paraId="6915D656" w14:textId="77777777" w:rsidR="00A753A2" w:rsidRDefault="00D42923">
      <w:pPr>
        <w:numPr>
          <w:ilvl w:val="0"/>
          <w:numId w:val="44"/>
        </w:numPr>
        <w:ind w:hanging="360"/>
      </w:pPr>
      <w:r>
        <w:t xml:space="preserve">Change in Terms </w:t>
      </w:r>
      <w:proofErr w:type="spellStart"/>
      <w:r>
        <w:t>Opt</w:t>
      </w:r>
      <w:proofErr w:type="spellEnd"/>
      <w:r>
        <w:t xml:space="preserve"> Out IVR  </w:t>
      </w:r>
    </w:p>
    <w:p w14:paraId="05CC8666" w14:textId="77777777" w:rsidR="00A753A2" w:rsidRDefault="00D42923">
      <w:pPr>
        <w:spacing w:after="0" w:line="259" w:lineRule="auto"/>
        <w:ind w:left="720" w:firstLine="0"/>
        <w:jc w:val="left"/>
      </w:pPr>
      <w:r>
        <w:t xml:space="preserve"> </w:t>
      </w:r>
    </w:p>
    <w:p w14:paraId="124CB2C7" w14:textId="77777777" w:rsidR="00A753A2" w:rsidRDefault="00D42923">
      <w:pPr>
        <w:ind w:left="-15" w:firstLine="720"/>
      </w:pPr>
      <w:r>
        <w:t>Supplier will provide an automated IVR that will allow Customers to “</w:t>
      </w:r>
      <w:proofErr w:type="spellStart"/>
      <w:r>
        <w:t>Opt</w:t>
      </w:r>
      <w:proofErr w:type="spellEnd"/>
      <w:r>
        <w:t xml:space="preserve"> Out” of a change in terms to their Capital One card based on the specifications provided by Capital One and with scripting provided by Capital One. The IVR will validate Customer details based on data elements provided by Capital One. Customers can then choose to “</w:t>
      </w:r>
      <w:proofErr w:type="spellStart"/>
      <w:r>
        <w:t>Opt</w:t>
      </w:r>
      <w:proofErr w:type="spellEnd"/>
      <w:r>
        <w:t xml:space="preserve"> Out” by selecting numeric digit. Upon completion of the call, the </w:t>
      </w:r>
      <w:r>
        <w:lastRenderedPageBreak/>
        <w:t xml:space="preserve">system will create a record of the Customer’s request and these records will be sent to Capital One as requested by Capital One. Data shall be sent to Capital One via Capital One secure FTP transfer on a weekly basis as directed by Capital One </w:t>
      </w:r>
    </w:p>
    <w:p w14:paraId="237326DB" w14:textId="77777777" w:rsidR="00A753A2" w:rsidRDefault="00D42923">
      <w:pPr>
        <w:numPr>
          <w:ilvl w:val="0"/>
          <w:numId w:val="44"/>
        </w:numPr>
        <w:spacing w:after="10"/>
        <w:ind w:hanging="360"/>
      </w:pPr>
      <w:r>
        <w:t xml:space="preserve">Costco Rebate Reminder </w:t>
      </w:r>
    </w:p>
    <w:p w14:paraId="13A659A2"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6FC9468F" w14:textId="77777777" w:rsidR="00A753A2" w:rsidRDefault="00D42923">
      <w:pPr>
        <w:ind w:left="-15" w:firstLine="540"/>
      </w:pPr>
      <w:r>
        <w:t xml:space="preserve">Supplier will provide an automated IVR that will allow Customers to accept an offer to receive a reprint of their Costco cash rebate reward.  The IVR will validate Customer detail based on data elements provided by Capital One and log the customer selection. Upon completion of the call, the system will create a record of the Customer’s request and these records will be sent to Capital One as requested by Capital One.  Database extracts are generated daily via automated process and sent to Capital One secure FTP server each morning. </w:t>
      </w:r>
    </w:p>
    <w:p w14:paraId="17A4CA52" w14:textId="77777777" w:rsidR="00A753A2" w:rsidRDefault="00D42923">
      <w:pPr>
        <w:pStyle w:val="Heading1"/>
        <w:tabs>
          <w:tab w:val="center" w:pos="1352"/>
        </w:tabs>
        <w:spacing w:after="228"/>
        <w:ind w:left="-15" w:right="0" w:firstLine="0"/>
      </w:pPr>
      <w:bookmarkStart w:id="117" w:name="_Toc144979"/>
      <w:r>
        <w:t>13.</w:t>
      </w:r>
      <w:r>
        <w:rPr>
          <w:rFonts w:ascii="Arial" w:eastAsia="Arial" w:hAnsi="Arial" w:cs="Arial"/>
        </w:rPr>
        <w:t xml:space="preserve"> </w:t>
      </w:r>
      <w:r>
        <w:rPr>
          <w:rFonts w:ascii="Arial" w:eastAsia="Arial" w:hAnsi="Arial" w:cs="Arial"/>
        </w:rPr>
        <w:tab/>
      </w:r>
      <w:r>
        <w:t xml:space="preserve">TECHNOLOGY </w:t>
      </w:r>
      <w:bookmarkEnd w:id="117"/>
    </w:p>
    <w:p w14:paraId="27F274B2" w14:textId="77777777" w:rsidR="00A753A2" w:rsidRDefault="00D42923">
      <w:pPr>
        <w:ind w:left="-15" w:firstLine="720"/>
      </w:pPr>
      <w:r>
        <w:t xml:space="preserve">Supplier shall provide the technology and satisfy the technological requirements described in this Section 13 as required to perform the Services in accordance with the Performance Standards and any applicable Service Levels.  </w:t>
      </w:r>
    </w:p>
    <w:p w14:paraId="1B73A064" w14:textId="77777777" w:rsidR="00A753A2" w:rsidRDefault="00D42923">
      <w:pPr>
        <w:tabs>
          <w:tab w:val="center" w:pos="917"/>
          <w:tab w:val="center" w:pos="1822"/>
        </w:tabs>
        <w:ind w:left="0" w:firstLine="0"/>
        <w:jc w:val="left"/>
      </w:pPr>
      <w:r>
        <w:tab/>
      </w:r>
      <w:r>
        <w:rPr>
          <w:b/>
        </w:rPr>
        <w:t>13.1</w:t>
      </w:r>
      <w:r>
        <w:rPr>
          <w:rFonts w:ascii="Arial" w:eastAsia="Arial" w:hAnsi="Arial" w:cs="Arial"/>
          <w:b/>
        </w:rPr>
        <w:t xml:space="preserve"> </w:t>
      </w:r>
      <w:r>
        <w:rPr>
          <w:rFonts w:ascii="Arial" w:eastAsia="Arial" w:hAnsi="Arial" w:cs="Arial"/>
          <w:b/>
        </w:rPr>
        <w:tab/>
      </w:r>
      <w:r>
        <w:t xml:space="preserve">General. </w:t>
      </w:r>
    </w:p>
    <w:p w14:paraId="3DDCD9FF" w14:textId="77777777" w:rsidR="00A753A2" w:rsidRDefault="00D42923">
      <w:pPr>
        <w:numPr>
          <w:ilvl w:val="0"/>
          <w:numId w:val="45"/>
        </w:numPr>
        <w:ind w:firstLine="540"/>
      </w:pPr>
      <w:r>
        <w:t xml:space="preserve">The parties acknowledge and agree that as of the SOW Effective Date, the current desktop hardware configuration, telephone switch hardware platforms, configurations, Facility network cabling, trunk capacity, voice terminating hardware, network connectivity hardware, the Facility, the information risk management procedures, the telephone switch configuration, and the communications rooms and data closets utilized by Supplier satisfy Capital One’s requirements and specifications.  </w:t>
      </w:r>
    </w:p>
    <w:p w14:paraId="5CA3D1EB" w14:textId="77777777" w:rsidR="00A753A2" w:rsidRDefault="00D42923">
      <w:pPr>
        <w:numPr>
          <w:ilvl w:val="0"/>
          <w:numId w:val="45"/>
        </w:numPr>
        <w:ind w:firstLine="540"/>
      </w:pPr>
      <w:r>
        <w:t xml:space="preserve">From time to time, Capital One may provide Supplier with updated requirements and specifications regarding the technology used to provide the Services.  Supplier shall ensure that the technology used to provide the Services is at all times in compliance with such updated requirements and </w:t>
      </w:r>
      <w:proofErr w:type="gramStart"/>
      <w:r>
        <w:t>specifications, and</w:t>
      </w:r>
      <w:proofErr w:type="gramEnd"/>
      <w:r>
        <w:t xml:space="preserve"> shall be responsible for any technological upgrades or other changes that are required to maintain compliance with such updated requirements and specifications. To the extent that any such changes are not contemplated by Supplier's obligations under Sections 3.1(d) and 3.1(e) of the MSA, they shall be subject to the Change Management Process. </w:t>
      </w:r>
    </w:p>
    <w:p w14:paraId="13B90CC0" w14:textId="77777777" w:rsidR="00A753A2" w:rsidRDefault="00D42923">
      <w:pPr>
        <w:tabs>
          <w:tab w:val="center" w:pos="917"/>
          <w:tab w:val="center" w:pos="2194"/>
        </w:tabs>
        <w:spacing w:after="228"/>
        <w:ind w:left="0" w:firstLine="0"/>
        <w:jc w:val="left"/>
      </w:pPr>
      <w:r>
        <w:tab/>
      </w:r>
      <w:r>
        <w:rPr>
          <w:b/>
        </w:rPr>
        <w:t>13.2</w:t>
      </w:r>
      <w:r>
        <w:rPr>
          <w:rFonts w:ascii="Arial" w:eastAsia="Arial" w:hAnsi="Arial" w:cs="Arial"/>
          <w:b/>
        </w:rPr>
        <w:t xml:space="preserve"> </w:t>
      </w:r>
      <w:r>
        <w:rPr>
          <w:rFonts w:ascii="Arial" w:eastAsia="Arial" w:hAnsi="Arial" w:cs="Arial"/>
          <w:b/>
        </w:rPr>
        <w:tab/>
      </w:r>
      <w:r>
        <w:t xml:space="preserve">Shared Network. </w:t>
      </w:r>
    </w:p>
    <w:p w14:paraId="3D2AD633" w14:textId="77777777" w:rsidR="00A753A2" w:rsidRDefault="00D42923">
      <w:pPr>
        <w:spacing w:after="5" w:line="249" w:lineRule="auto"/>
        <w:ind w:left="86" w:right="-6"/>
        <w:jc w:val="right"/>
      </w:pPr>
      <w:r>
        <w:t xml:space="preserve">Supplier shall be responsible for providing the following hardware platforms that will be </w:t>
      </w:r>
    </w:p>
    <w:p w14:paraId="2F684210" w14:textId="77777777" w:rsidR="00A753A2" w:rsidRDefault="00D42923">
      <w:pPr>
        <w:ind w:left="550"/>
      </w:pPr>
      <w:r>
        <w:t xml:space="preserve">part of the Shared Network:  </w:t>
      </w:r>
    </w:p>
    <w:p w14:paraId="4DBB29FE" w14:textId="77777777" w:rsidR="00A753A2" w:rsidRDefault="00D42923">
      <w:pPr>
        <w:numPr>
          <w:ilvl w:val="0"/>
          <w:numId w:val="46"/>
        </w:numPr>
        <w:ind w:firstLine="540"/>
      </w:pPr>
      <w:r>
        <w:t xml:space="preserve">CSP desktops, operating system and off-the-shelf software as defined by Capital One as of the SOW Effective Date;   </w:t>
      </w:r>
    </w:p>
    <w:p w14:paraId="2046C85F" w14:textId="77777777" w:rsidR="00A753A2" w:rsidRDefault="00D42923">
      <w:pPr>
        <w:numPr>
          <w:ilvl w:val="0"/>
          <w:numId w:val="46"/>
        </w:numPr>
        <w:ind w:firstLine="540"/>
      </w:pPr>
      <w:r>
        <w:t xml:space="preserve">Network cabling; </w:t>
      </w:r>
    </w:p>
    <w:p w14:paraId="5681A8D8" w14:textId="77777777" w:rsidR="00A753A2" w:rsidRDefault="00D42923">
      <w:pPr>
        <w:numPr>
          <w:ilvl w:val="0"/>
          <w:numId w:val="46"/>
        </w:numPr>
        <w:ind w:firstLine="540"/>
      </w:pPr>
      <w:r>
        <w:t>Network hardware (</w:t>
      </w:r>
      <w:r>
        <w:rPr>
          <w:u w:val="single" w:color="000000"/>
        </w:rPr>
        <w:t>e.g.</w:t>
      </w:r>
      <w:r>
        <w:t xml:space="preserve">, data switches); </w:t>
      </w:r>
    </w:p>
    <w:p w14:paraId="4737597C" w14:textId="77777777" w:rsidR="00A753A2" w:rsidRDefault="00D42923">
      <w:pPr>
        <w:numPr>
          <w:ilvl w:val="0"/>
          <w:numId w:val="46"/>
        </w:numPr>
        <w:ind w:firstLine="540"/>
      </w:pPr>
      <w:r>
        <w:lastRenderedPageBreak/>
        <w:t xml:space="preserve">DHCP servers; </w:t>
      </w:r>
    </w:p>
    <w:p w14:paraId="3170BCEB" w14:textId="77777777" w:rsidR="00A753A2" w:rsidRDefault="00D42923">
      <w:pPr>
        <w:numPr>
          <w:ilvl w:val="0"/>
          <w:numId w:val="46"/>
        </w:numPr>
        <w:spacing w:after="261" w:line="249" w:lineRule="auto"/>
        <w:ind w:firstLine="540"/>
      </w:pPr>
      <w:r>
        <w:t>Data and voice connectivity within the Supplier’s data center (</w:t>
      </w:r>
      <w:r>
        <w:rPr>
          <w:u w:val="single" w:color="000000"/>
        </w:rPr>
        <w:t>e.g.</w:t>
      </w:r>
      <w:r>
        <w:t xml:space="preserve">, redundant fiber rings); and </w:t>
      </w:r>
    </w:p>
    <w:p w14:paraId="4D0C592A" w14:textId="77777777" w:rsidR="00A753A2" w:rsidRDefault="00D42923">
      <w:pPr>
        <w:numPr>
          <w:ilvl w:val="0"/>
          <w:numId w:val="46"/>
        </w:numPr>
        <w:spacing w:after="232"/>
        <w:ind w:firstLine="540"/>
      </w:pPr>
      <w:r>
        <w:t xml:space="preserve">Data and voice connectivity from Supplier’s data center to the Facility, including all hardware (circuits, routers, switches, gateways, </w:t>
      </w:r>
      <w:r>
        <w:rPr>
          <w:u w:val="single" w:color="000000"/>
        </w:rPr>
        <w:t>etc.</w:t>
      </w:r>
      <w:r>
        <w:t xml:space="preserve">). </w:t>
      </w:r>
    </w:p>
    <w:p w14:paraId="6DC57945" w14:textId="77777777" w:rsidR="00A753A2" w:rsidRDefault="00D42923">
      <w:pPr>
        <w:spacing w:after="5" w:line="249" w:lineRule="auto"/>
        <w:ind w:left="86" w:right="-6"/>
        <w:jc w:val="right"/>
      </w:pPr>
      <w:r>
        <w:t xml:space="preserve">Hardware that does not fall into the categories described in this Section 13.2may only be </w:t>
      </w:r>
    </w:p>
    <w:p w14:paraId="4BCA442D" w14:textId="77777777" w:rsidR="00A753A2" w:rsidRDefault="00D42923">
      <w:pPr>
        <w:ind w:left="550"/>
      </w:pPr>
      <w:r>
        <w:t xml:space="preserve">placed on the Supplier Network, not on the Shared Network.   </w:t>
      </w:r>
    </w:p>
    <w:p w14:paraId="29A652C8" w14:textId="77777777" w:rsidR="00A753A2" w:rsidRDefault="00D42923">
      <w:pPr>
        <w:tabs>
          <w:tab w:val="center" w:pos="917"/>
          <w:tab w:val="center" w:pos="1837"/>
        </w:tabs>
        <w:ind w:left="0" w:firstLine="0"/>
        <w:jc w:val="left"/>
      </w:pPr>
      <w:r>
        <w:tab/>
      </w:r>
      <w:r>
        <w:rPr>
          <w:b/>
        </w:rPr>
        <w:t>13.3</w:t>
      </w:r>
      <w:r>
        <w:rPr>
          <w:rFonts w:ascii="Arial" w:eastAsia="Arial" w:hAnsi="Arial" w:cs="Arial"/>
          <w:b/>
        </w:rPr>
        <w:t xml:space="preserve"> </w:t>
      </w:r>
      <w:r>
        <w:rPr>
          <w:rFonts w:ascii="Arial" w:eastAsia="Arial" w:hAnsi="Arial" w:cs="Arial"/>
          <w:b/>
        </w:rPr>
        <w:tab/>
      </w:r>
      <w:r>
        <w:t xml:space="preserve">Desktop. </w:t>
      </w:r>
    </w:p>
    <w:p w14:paraId="6CC293BA" w14:textId="77777777" w:rsidR="00A753A2" w:rsidRDefault="00D42923">
      <w:pPr>
        <w:numPr>
          <w:ilvl w:val="0"/>
          <w:numId w:val="47"/>
        </w:numPr>
        <w:ind w:firstLine="540"/>
      </w:pPr>
      <w:r>
        <w:t xml:space="preserve">Desktop PC purchases of hardware configurations materially different from the current configurations shall not be made without prior Capital One approval, which approval shall not be unreasonably withheld or delayed. </w:t>
      </w:r>
    </w:p>
    <w:p w14:paraId="7FAA34F0" w14:textId="77777777" w:rsidR="00A753A2" w:rsidRDefault="00D42923">
      <w:pPr>
        <w:numPr>
          <w:ilvl w:val="0"/>
          <w:numId w:val="47"/>
        </w:numPr>
        <w:ind w:firstLine="540"/>
      </w:pPr>
      <w:r>
        <w:t>In accordance with, and without limiting the generality of, Section 13.1(a), Supplier shall adhere to the desktop configurations specified by Capital One, including hardware, operating system licenses, and all off-the-shelf software needed to support the delivery of the Services (“</w:t>
      </w:r>
      <w:r>
        <w:rPr>
          <w:u w:val="single" w:color="000000"/>
        </w:rPr>
        <w:t>Capital</w:t>
      </w:r>
      <w:r>
        <w:t xml:space="preserve"> </w:t>
      </w:r>
      <w:r>
        <w:rPr>
          <w:u w:val="single" w:color="000000"/>
        </w:rPr>
        <w:t>One</w:t>
      </w:r>
      <w:r>
        <w:t xml:space="preserve"> </w:t>
      </w:r>
      <w:r>
        <w:rPr>
          <w:u w:val="single" w:color="000000"/>
        </w:rPr>
        <w:t>Desktop</w:t>
      </w:r>
      <w:r>
        <w:t xml:space="preserve"> </w:t>
      </w:r>
      <w:r>
        <w:rPr>
          <w:u w:val="single" w:color="000000"/>
        </w:rPr>
        <w:t>Minimum</w:t>
      </w:r>
      <w:r>
        <w:t xml:space="preserve"> </w:t>
      </w:r>
      <w:r>
        <w:rPr>
          <w:u w:val="single" w:color="000000"/>
        </w:rPr>
        <w:t>Standards</w:t>
      </w:r>
      <w:r>
        <w:t xml:space="preserve">”), as such Capital One Desktop Minimum Standards may, from time to time, be updated by Capital One and provided to Supplier.  To the extent that any such changes are not contemplated by Supplier's obligations under Sections 3.1(d) and 3.1(e) of the MSA, they shall be subject to the Change Management Process. </w:t>
      </w:r>
    </w:p>
    <w:p w14:paraId="3FBDCA75" w14:textId="77777777" w:rsidR="00A753A2" w:rsidRDefault="00D42923">
      <w:pPr>
        <w:numPr>
          <w:ilvl w:val="0"/>
          <w:numId w:val="47"/>
        </w:numPr>
        <w:ind w:firstLine="540"/>
      </w:pPr>
      <w:r>
        <w:t xml:space="preserve">Capital One will provide a </w:t>
      </w:r>
      <w:proofErr w:type="gramStart"/>
      <w:r>
        <w:t>third party</w:t>
      </w:r>
      <w:proofErr w:type="gramEnd"/>
      <w:r>
        <w:t xml:space="preserve"> supplier standards/IT standard document and Supplier shall ensure compliance with those standards.  Changes to the Capital One IT Standards will be implemented as part of the Change Management process. </w:t>
      </w:r>
    </w:p>
    <w:p w14:paraId="6F0CBA4D" w14:textId="77777777" w:rsidR="00A753A2" w:rsidRDefault="00D42923">
      <w:pPr>
        <w:tabs>
          <w:tab w:val="center" w:pos="917"/>
          <w:tab w:val="center" w:pos="3410"/>
        </w:tabs>
        <w:ind w:left="0" w:firstLine="0"/>
        <w:jc w:val="left"/>
      </w:pPr>
      <w:r>
        <w:tab/>
      </w:r>
      <w:r>
        <w:rPr>
          <w:b/>
        </w:rPr>
        <w:t>13.4</w:t>
      </w:r>
      <w:r>
        <w:rPr>
          <w:rFonts w:ascii="Arial" w:eastAsia="Arial" w:hAnsi="Arial" w:cs="Arial"/>
          <w:b/>
        </w:rPr>
        <w:t xml:space="preserve"> </w:t>
      </w:r>
      <w:r>
        <w:rPr>
          <w:rFonts w:ascii="Arial" w:eastAsia="Arial" w:hAnsi="Arial" w:cs="Arial"/>
          <w:b/>
        </w:rPr>
        <w:tab/>
      </w:r>
      <w:r>
        <w:t xml:space="preserve">Telephony Switch (PBX or ACD) and Circuits. </w:t>
      </w:r>
    </w:p>
    <w:p w14:paraId="565406F8" w14:textId="77777777" w:rsidR="00A753A2" w:rsidRDefault="00D42923">
      <w:pPr>
        <w:numPr>
          <w:ilvl w:val="0"/>
          <w:numId w:val="48"/>
        </w:numPr>
        <w:ind w:firstLine="540"/>
      </w:pPr>
      <w:r>
        <w:t xml:space="preserve">All 800, 888 and other toll-free telephone numbers obtained by Capital One and used in connection with the performance of the Services by Supplier shall be the sole and exclusive property of Capital One, and Capital One will be responsible for the maintenance of these numbers. </w:t>
      </w:r>
    </w:p>
    <w:p w14:paraId="709C409E" w14:textId="77777777" w:rsidR="00A753A2" w:rsidRDefault="00D42923">
      <w:pPr>
        <w:numPr>
          <w:ilvl w:val="0"/>
          <w:numId w:val="48"/>
        </w:numPr>
        <w:ind w:firstLine="540"/>
      </w:pPr>
      <w:r>
        <w:t xml:space="preserve">Supplier may provide inbound circuits for back office work that maybe be required by Capital One from time to time.  </w:t>
      </w:r>
    </w:p>
    <w:p w14:paraId="3567D626" w14:textId="77777777" w:rsidR="00A753A2" w:rsidRDefault="00D42923">
      <w:pPr>
        <w:numPr>
          <w:ilvl w:val="0"/>
          <w:numId w:val="48"/>
        </w:numPr>
        <w:ind w:firstLine="540"/>
      </w:pPr>
      <w:r>
        <w:t xml:space="preserve">Depending on the situation, or Capital One’s business requirements, Capital One and Supplier will mutually agree </w:t>
      </w:r>
      <w:proofErr w:type="gramStart"/>
      <w:r>
        <w:t>whether or not</w:t>
      </w:r>
      <w:proofErr w:type="gramEnd"/>
      <w:r>
        <w:t xml:space="preserve"> to leverage Capital One or Supplier’s telephony infrastructure. </w:t>
      </w:r>
    </w:p>
    <w:p w14:paraId="6B8F473E" w14:textId="77777777" w:rsidR="00A753A2" w:rsidRDefault="00D42923">
      <w:pPr>
        <w:numPr>
          <w:ilvl w:val="1"/>
          <w:numId w:val="49"/>
        </w:numPr>
        <w:spacing w:after="228"/>
        <w:ind w:hanging="720"/>
      </w:pPr>
      <w:r>
        <w:t xml:space="preserve">Outbound Voice Trunks. </w:t>
      </w:r>
    </w:p>
    <w:p w14:paraId="72AD14C0" w14:textId="77777777" w:rsidR="00A753A2" w:rsidRDefault="00D42923">
      <w:pPr>
        <w:ind w:left="720" w:firstLine="720"/>
      </w:pPr>
      <w:r>
        <w:t xml:space="preserve">Supplier shall provide </w:t>
      </w:r>
      <w:proofErr w:type="gramStart"/>
      <w:r>
        <w:t>sufficient</w:t>
      </w:r>
      <w:proofErr w:type="gramEnd"/>
      <w:r>
        <w:t xml:space="preserve"> outbound trunk capacity to support Capital One’s transfers and other out-dialed calls.   </w:t>
      </w:r>
    </w:p>
    <w:p w14:paraId="7501F412" w14:textId="77777777" w:rsidR="00A753A2" w:rsidRDefault="00D42923">
      <w:pPr>
        <w:numPr>
          <w:ilvl w:val="1"/>
          <w:numId w:val="49"/>
        </w:numPr>
        <w:spacing w:after="229"/>
        <w:ind w:hanging="720"/>
      </w:pPr>
      <w:r>
        <w:t xml:space="preserve">Network Cabling. </w:t>
      </w:r>
    </w:p>
    <w:p w14:paraId="66FD4D26" w14:textId="77777777" w:rsidR="00A753A2" w:rsidRDefault="00D42923">
      <w:pPr>
        <w:ind w:left="720" w:firstLine="720"/>
      </w:pPr>
      <w:r>
        <w:lastRenderedPageBreak/>
        <w:t xml:space="preserve">Supplier shall provide all in-Facility network cabling, which must meet Capital One standards.  </w:t>
      </w:r>
    </w:p>
    <w:p w14:paraId="1E859954" w14:textId="77777777" w:rsidR="00A753A2" w:rsidRDefault="00D42923">
      <w:pPr>
        <w:numPr>
          <w:ilvl w:val="1"/>
          <w:numId w:val="49"/>
        </w:numPr>
        <w:spacing w:after="226"/>
        <w:ind w:hanging="720"/>
      </w:pPr>
      <w:r>
        <w:t xml:space="preserve">DHCP Server. </w:t>
      </w:r>
    </w:p>
    <w:p w14:paraId="0657DBEC" w14:textId="77777777" w:rsidR="00A753A2" w:rsidRDefault="00D42923">
      <w:pPr>
        <w:ind w:left="720" w:firstLine="720"/>
      </w:pPr>
      <w:r>
        <w:t xml:space="preserve">Supplier shall provide and maintain DHCP servers for managing IP addresses of Equipment used to perform the Services.  These DHCP servers shall be located on the Shared Network and shall only be used to provide the Services.     </w:t>
      </w:r>
    </w:p>
    <w:p w14:paraId="739CAD3F" w14:textId="77777777" w:rsidR="00A753A2" w:rsidRDefault="00D42923">
      <w:pPr>
        <w:numPr>
          <w:ilvl w:val="1"/>
          <w:numId w:val="49"/>
        </w:numPr>
        <w:ind w:hanging="720"/>
      </w:pPr>
      <w:r>
        <w:t xml:space="preserve">Desktop Applications.  </w:t>
      </w:r>
    </w:p>
    <w:p w14:paraId="5CAF32C9" w14:textId="77777777" w:rsidR="00A753A2" w:rsidRDefault="00D42923">
      <w:pPr>
        <w:numPr>
          <w:ilvl w:val="0"/>
          <w:numId w:val="50"/>
        </w:numPr>
        <w:ind w:firstLine="540"/>
      </w:pPr>
      <w:r>
        <w:t xml:space="preserve">Supplier shall install no other applications on the CSP desktops without prior Capital One approval, which approval shall not be unreasonably withheld or delayed.   </w:t>
      </w:r>
    </w:p>
    <w:p w14:paraId="483C2E3F" w14:textId="77777777" w:rsidR="00A753A2" w:rsidRDefault="00D42923">
      <w:pPr>
        <w:numPr>
          <w:ilvl w:val="0"/>
          <w:numId w:val="50"/>
        </w:numPr>
        <w:ind w:firstLine="540"/>
      </w:pPr>
      <w:r>
        <w:t xml:space="preserve">The CSP desktops include any PC attached to the shared network, including the production, QA and training room environments.  In accordance with, and without limiting the generality of, Section 11.2, the CSP desktops shall comply with the applicable Capital One security requirements.   </w:t>
      </w:r>
    </w:p>
    <w:p w14:paraId="47C70FF0" w14:textId="77777777" w:rsidR="00A753A2" w:rsidRDefault="00D42923">
      <w:pPr>
        <w:numPr>
          <w:ilvl w:val="0"/>
          <w:numId w:val="50"/>
        </w:numPr>
        <w:ind w:firstLine="540"/>
      </w:pPr>
      <w:r>
        <w:t xml:space="preserve">Any Supplier-specific applications required to support the Services must be installed on PCs attached to the Supplier Network.   Unless approved in advance by Capital One, only Capital One-provided applications shall be installed on PCs attached to the Shared Network. </w:t>
      </w:r>
    </w:p>
    <w:p w14:paraId="3ABB36FD" w14:textId="77777777" w:rsidR="00A753A2" w:rsidRDefault="00D42923">
      <w:pPr>
        <w:tabs>
          <w:tab w:val="center" w:pos="917"/>
          <w:tab w:val="center" w:pos="2261"/>
        </w:tabs>
        <w:ind w:left="0" w:firstLine="0"/>
        <w:jc w:val="left"/>
      </w:pPr>
      <w:r>
        <w:tab/>
      </w:r>
      <w:r>
        <w:rPr>
          <w:b/>
        </w:rPr>
        <w:t>13.9</w:t>
      </w:r>
      <w:r>
        <w:rPr>
          <w:rFonts w:ascii="Arial" w:eastAsia="Arial" w:hAnsi="Arial" w:cs="Arial"/>
          <w:b/>
        </w:rPr>
        <w:t xml:space="preserve"> </w:t>
      </w:r>
      <w:r>
        <w:rPr>
          <w:rFonts w:ascii="Arial" w:eastAsia="Arial" w:hAnsi="Arial" w:cs="Arial"/>
          <w:b/>
        </w:rPr>
        <w:tab/>
      </w:r>
      <w:r>
        <w:t xml:space="preserve">Data Connectivity. </w:t>
      </w:r>
    </w:p>
    <w:p w14:paraId="3B3968B8" w14:textId="77777777" w:rsidR="00A753A2" w:rsidRDefault="00D42923">
      <w:pPr>
        <w:numPr>
          <w:ilvl w:val="0"/>
          <w:numId w:val="51"/>
        </w:numPr>
        <w:ind w:firstLine="540"/>
      </w:pPr>
      <w:r>
        <w:t xml:space="preserve">Supplier shall provide data connectivity from the Capital One </w:t>
      </w:r>
      <w:proofErr w:type="gramStart"/>
      <w:r>
        <w:t>routers</w:t>
      </w:r>
      <w:proofErr w:type="gramEnd"/>
      <w:r>
        <w:t xml:space="preserve"> at the Supplier POP to the Capital One-owned servers, Supplier-owned DHCP server, and the Supplier-owned CSP desktops.  Supplier shall provide dedicated network switches and campus cabling to provide this connectivity at its POPs.  Supplier shall provide data network connectivity from the POP to the Facility, including all routers, switches, circuits and cabling.   </w:t>
      </w:r>
    </w:p>
    <w:p w14:paraId="24732866" w14:textId="77777777" w:rsidR="00A753A2" w:rsidRDefault="00D42923">
      <w:pPr>
        <w:numPr>
          <w:ilvl w:val="0"/>
          <w:numId w:val="51"/>
        </w:numPr>
        <w:ind w:firstLine="540"/>
      </w:pPr>
      <w:r>
        <w:t xml:space="preserve">All Equipment placed on the data networks shall be dedicated to the Services unless otherwise approved by Capital One. All network Equipment shall be fully isolated from the Supplier Network.   </w:t>
      </w:r>
    </w:p>
    <w:p w14:paraId="70E18474" w14:textId="77777777" w:rsidR="00A753A2" w:rsidRDefault="00D42923">
      <w:pPr>
        <w:numPr>
          <w:ilvl w:val="0"/>
          <w:numId w:val="51"/>
        </w:numPr>
        <w:ind w:firstLine="540"/>
      </w:pPr>
      <w:r>
        <w:t xml:space="preserve">All network hardware configurations, including the CSP workstations, shall be setup and maintained in accordance with Capital One’s requirements.   Any changes to the data network must follow the Change Control Procedure.  </w:t>
      </w:r>
    </w:p>
    <w:p w14:paraId="16A34736" w14:textId="77777777" w:rsidR="00A753A2" w:rsidRDefault="00D42923">
      <w:pPr>
        <w:numPr>
          <w:ilvl w:val="0"/>
          <w:numId w:val="51"/>
        </w:numPr>
        <w:ind w:firstLine="540"/>
      </w:pPr>
      <w:r>
        <w:t xml:space="preserve">Capital One will be the customer of record with the carrier that provides Data Circuits between Capital One and the Supplier POP.  Supplier shall be the customer of record for all carrier circuits between the Supplier data center and the Facility.    </w:t>
      </w:r>
    </w:p>
    <w:p w14:paraId="10EF99D8" w14:textId="77777777" w:rsidR="00A753A2" w:rsidRDefault="00D42923">
      <w:pPr>
        <w:numPr>
          <w:ilvl w:val="0"/>
          <w:numId w:val="51"/>
        </w:numPr>
        <w:ind w:firstLine="540"/>
      </w:pPr>
      <w:r>
        <w:t xml:space="preserve">Supplier shall control any data communication required between the two networks by appropriate firewalls or other Capital One-approved methods.   </w:t>
      </w:r>
    </w:p>
    <w:p w14:paraId="52EDA1EC" w14:textId="77777777" w:rsidR="00A753A2" w:rsidRDefault="00D42923">
      <w:pPr>
        <w:numPr>
          <w:ilvl w:val="1"/>
          <w:numId w:val="52"/>
        </w:numPr>
        <w:spacing w:after="229"/>
        <w:ind w:hanging="720"/>
      </w:pPr>
      <w:r>
        <w:t xml:space="preserve">Capital One Installations. </w:t>
      </w:r>
    </w:p>
    <w:p w14:paraId="0169CC41" w14:textId="77777777" w:rsidR="00A753A2" w:rsidRDefault="00D42923">
      <w:pPr>
        <w:ind w:left="540" w:firstLine="900"/>
      </w:pPr>
      <w:r>
        <w:lastRenderedPageBreak/>
        <w:t xml:space="preserve">Capital One equipment located at the Supplier Facilities or subsequently installed at the Supplier Facilities shall be deemed a Capital One Asset and listed in Exhibit 8 of this SOW. Capital One may install equipment at the Supplier Facilities to support the Services after obtaining a prior written approval from Supplier which shall not be unreasonably withheld.  Any such installations will be conducted in a manner </w:t>
      </w:r>
      <w:proofErr w:type="gramStart"/>
      <w:r>
        <w:t>so as to</w:t>
      </w:r>
      <w:proofErr w:type="gramEnd"/>
      <w:r>
        <w:t xml:space="preserve"> minimize undue interference or interruption with Supplier’s business operations.  Supplier will provide space in its communications room and data closets </w:t>
      </w:r>
      <w:proofErr w:type="gramStart"/>
      <w:r>
        <w:t>sufficient</w:t>
      </w:r>
      <w:proofErr w:type="gramEnd"/>
      <w:r>
        <w:t xml:space="preserve"> to support this equipment.  Capital One equipment must be </w:t>
      </w:r>
      <w:proofErr w:type="gramStart"/>
      <w:r>
        <w:t>co-located, and</w:t>
      </w:r>
      <w:proofErr w:type="gramEnd"/>
      <w:r>
        <w:t xml:space="preserve"> must be protected by an uninterrupted power supply and 24x7 backup power.  In addition, the communication room and the data closets that service such equipment must meet Capital One standards.  In case there is any cost involved, either due to security reasons or for meeting Capital One’s standards, the same will be borne by Capital One.</w:t>
      </w:r>
      <w:r>
        <w:rPr>
          <w:b/>
        </w:rPr>
        <w:t xml:space="preserve"> </w:t>
      </w:r>
    </w:p>
    <w:p w14:paraId="52CD9435" w14:textId="77777777" w:rsidR="00A753A2" w:rsidRDefault="00D42923">
      <w:pPr>
        <w:numPr>
          <w:ilvl w:val="1"/>
          <w:numId w:val="52"/>
        </w:numPr>
        <w:spacing w:after="228"/>
        <w:ind w:hanging="720"/>
      </w:pPr>
      <w:r>
        <w:t xml:space="preserve">Capital One Software Upgrades. </w:t>
      </w:r>
    </w:p>
    <w:p w14:paraId="33BB90BE" w14:textId="77777777" w:rsidR="00A753A2" w:rsidRDefault="00D42923">
      <w:pPr>
        <w:ind w:left="550"/>
      </w:pPr>
      <w:r>
        <w:t xml:space="preserve"> Capital One shall retain the responsibility for developing and providing to Supplier required upgrades of Capital One-proprietary or Capital One-specific software that Capital One requires Supplier to utilize to perform the Services. </w:t>
      </w:r>
    </w:p>
    <w:p w14:paraId="3DACA603" w14:textId="77777777" w:rsidR="00A753A2" w:rsidRDefault="00D42923">
      <w:pPr>
        <w:numPr>
          <w:ilvl w:val="1"/>
          <w:numId w:val="52"/>
        </w:numPr>
        <w:spacing w:after="10"/>
        <w:ind w:hanging="720"/>
      </w:pPr>
      <w:r>
        <w:t xml:space="preserve">Call Recording </w:t>
      </w:r>
    </w:p>
    <w:p w14:paraId="23698487" w14:textId="77777777" w:rsidR="00A753A2" w:rsidRDefault="00D42923">
      <w:pPr>
        <w:spacing w:after="0" w:line="259" w:lineRule="auto"/>
        <w:ind w:left="0" w:firstLine="0"/>
        <w:jc w:val="left"/>
      </w:pPr>
      <w:r>
        <w:t xml:space="preserve"> </w:t>
      </w:r>
    </w:p>
    <w:p w14:paraId="220DF4CE" w14:textId="77777777" w:rsidR="00A753A2" w:rsidRDefault="00D42923">
      <w:pPr>
        <w:ind w:left="1450"/>
      </w:pPr>
      <w:r>
        <w:t xml:space="preserve">Capital One is responsible for maintaining the call recording system.  </w:t>
      </w:r>
    </w:p>
    <w:p w14:paraId="0C753A70" w14:textId="77777777" w:rsidR="00A753A2" w:rsidRDefault="00A753A2">
      <w:pPr>
        <w:rPr>
          <w:ins w:id="118" w:author="Kari Holsten" w:date="2021-09-21T15:18:00Z"/>
        </w:rPr>
      </w:pPr>
    </w:p>
    <w:p w14:paraId="084F85A0" w14:textId="77777777" w:rsidR="00E71C7C" w:rsidRDefault="00E71C7C">
      <w:pPr>
        <w:rPr>
          <w:ins w:id="119" w:author="Kari Holsten" w:date="2021-09-21T15:18:00Z"/>
        </w:rPr>
      </w:pPr>
    </w:p>
    <w:p w14:paraId="6DC601AC" w14:textId="77777777" w:rsidR="00E71C7C" w:rsidRDefault="00E71C7C" w:rsidP="008058BB">
      <w:pPr>
        <w:ind w:left="0" w:firstLine="720"/>
        <w:rPr>
          <w:ins w:id="120" w:author="Kari Holsten" w:date="2021-09-21T15:19:00Z"/>
        </w:rPr>
      </w:pPr>
      <w:commentRangeStart w:id="121"/>
      <w:ins w:id="122" w:author="Kari Holsten" w:date="2021-09-21T15:18:00Z">
        <w:r w:rsidRPr="008058BB">
          <w:rPr>
            <w:b/>
          </w:rPr>
          <w:t>14.</w:t>
        </w:r>
        <w:r>
          <w:t xml:space="preserve"> </w:t>
        </w:r>
        <w:r>
          <w:tab/>
        </w:r>
        <w:proofErr w:type="gramStart"/>
        <w:r>
          <w:t>Money  Movement</w:t>
        </w:r>
        <w:proofErr w:type="gramEnd"/>
        <w:r>
          <w:t xml:space="preserve"> (Back Office)</w:t>
        </w:r>
      </w:ins>
    </w:p>
    <w:p w14:paraId="603B0650" w14:textId="77777777" w:rsidR="00E71C7C" w:rsidRDefault="00E71C7C" w:rsidP="008058BB">
      <w:pPr>
        <w:ind w:left="720" w:firstLine="0"/>
        <w:rPr>
          <w:ins w:id="123" w:author="Kari Holsten" w:date="2021-09-21T15:19:00Z"/>
        </w:rPr>
      </w:pPr>
      <w:ins w:id="124" w:author="Kari Holsten" w:date="2021-09-21T15:19:00Z">
        <w:r>
          <w:t>Supplier shall perform certain back office administration on customer accounts in the manner set forth herein, including</w:t>
        </w:r>
        <w:r>
          <w:t xml:space="preserve"> </w:t>
        </w:r>
        <w:r>
          <w:t>but not limited to the following:</w:t>
        </w:r>
      </w:ins>
    </w:p>
    <w:p w14:paraId="536E1B61" w14:textId="77777777" w:rsidR="00E71C7C" w:rsidRDefault="00E71C7C" w:rsidP="008058BB">
      <w:pPr>
        <w:ind w:left="0" w:firstLine="540"/>
        <w:rPr>
          <w:ins w:id="125" w:author="Kari Holsten" w:date="2021-09-21T15:19:00Z"/>
        </w:rPr>
      </w:pPr>
      <w:ins w:id="126" w:author="Kari Holsten" w:date="2021-09-21T15:19:00Z">
        <w:r>
          <w:t xml:space="preserve">(a) </w:t>
        </w:r>
      </w:ins>
      <w:ins w:id="127" w:author="Kari Holsten" w:date="2021-09-21T15:20:00Z">
        <w:r>
          <w:tab/>
        </w:r>
      </w:ins>
      <w:ins w:id="128" w:author="Kari Holsten" w:date="2021-09-21T15:19:00Z">
        <w:r>
          <w:t>Manage payment investigations to ensure correct payment has been posted to correct customer accounts in a</w:t>
        </w:r>
      </w:ins>
      <w:ins w:id="129" w:author="Kari Holsten" w:date="2021-09-21T15:20:00Z">
        <w:r>
          <w:t xml:space="preserve"> </w:t>
        </w:r>
      </w:ins>
      <w:ins w:id="130" w:author="Kari Holsten" w:date="2021-09-21T15:19:00Z">
        <w:r>
          <w:t>timely manner, in some cases this may include refunding customer payments or moving funds to unclaimed</w:t>
        </w:r>
      </w:ins>
      <w:ins w:id="131" w:author="Kari Holsten" w:date="2021-09-21T15:20:00Z">
        <w:r>
          <w:t xml:space="preserve"> </w:t>
        </w:r>
      </w:ins>
      <w:ins w:id="132" w:author="Kari Holsten" w:date="2021-09-21T15:19:00Z">
        <w:r>
          <w:t>properties.</w:t>
        </w:r>
      </w:ins>
    </w:p>
    <w:p w14:paraId="421D3CCB" w14:textId="77777777" w:rsidR="00E71C7C" w:rsidRDefault="00E71C7C" w:rsidP="00E71C7C">
      <w:pPr>
        <w:ind w:left="0" w:firstLine="540"/>
        <w:rPr>
          <w:ins w:id="133" w:author="Kari Holsten" w:date="2021-09-21T15:19:00Z"/>
        </w:rPr>
      </w:pPr>
      <w:ins w:id="134" w:author="Kari Holsten" w:date="2021-09-21T15:19:00Z">
        <w:r>
          <w:t>(b)</w:t>
        </w:r>
      </w:ins>
      <w:ins w:id="135" w:author="Kari Holsten" w:date="2021-09-21T15:21:00Z">
        <w:r>
          <w:tab/>
        </w:r>
      </w:ins>
      <w:ins w:id="136" w:author="Kari Holsten" w:date="2021-09-21T15:19:00Z">
        <w:r>
          <w:t xml:space="preserve"> Manage disbursements investigations (including credit balance refunds, secured card refunds, balance transfers,</w:t>
        </w:r>
      </w:ins>
      <w:ins w:id="137" w:author="Kari Holsten" w:date="2021-09-21T15:20:00Z">
        <w:r>
          <w:t xml:space="preserve"> </w:t>
        </w:r>
      </w:ins>
      <w:ins w:id="138" w:author="Kari Holsten" w:date="2021-09-21T15:19:00Z">
        <w:r>
          <w:t>cash rewards). Part of this investigation may include referring accounts to other teams such as Fraud to meet</w:t>
        </w:r>
      </w:ins>
      <w:ins w:id="139" w:author="Kari Holsten" w:date="2021-09-21T15:20:00Z">
        <w:r>
          <w:t xml:space="preserve"> </w:t>
        </w:r>
      </w:ins>
      <w:ins w:id="140" w:author="Kari Holsten" w:date="2021-09-21T15:19:00Z">
        <w:r>
          <w:t>regulatory requirements. Upon investigation of disbursed funds that have not been cashed (e.g. returned mail,</w:t>
        </w:r>
      </w:ins>
      <w:ins w:id="141" w:author="Kari Holsten" w:date="2021-09-21T15:21:00Z">
        <w:r>
          <w:t xml:space="preserve"> </w:t>
        </w:r>
      </w:ins>
      <w:ins w:id="142" w:author="Kari Holsten" w:date="2021-09-21T15:19:00Z">
        <w:r>
          <w:t>stale-dated check), the supplier will initiate the unclaimed balances process per Capital One procedures.</w:t>
        </w:r>
      </w:ins>
    </w:p>
    <w:p w14:paraId="76B20871" w14:textId="77777777" w:rsidR="00E71C7C" w:rsidRDefault="00E71C7C" w:rsidP="008058BB">
      <w:pPr>
        <w:ind w:left="0" w:firstLine="540"/>
        <w:rPr>
          <w:ins w:id="143" w:author="Kari Holsten" w:date="2021-09-21T15:19:00Z"/>
        </w:rPr>
      </w:pPr>
      <w:ins w:id="144" w:author="Kari Holsten" w:date="2021-09-21T15:19:00Z">
        <w:r>
          <w:t xml:space="preserve">(c) </w:t>
        </w:r>
      </w:ins>
      <w:ins w:id="145" w:author="Kari Holsten" w:date="2021-09-21T15:21:00Z">
        <w:r>
          <w:tab/>
        </w:r>
      </w:ins>
      <w:ins w:id="146" w:author="Kari Holsten" w:date="2021-09-21T15:19:00Z">
        <w:r>
          <w:t xml:space="preserve">Manage </w:t>
        </w:r>
        <w:proofErr w:type="spellStart"/>
        <w:r>
          <w:t>escheatments</w:t>
        </w:r>
        <w:proofErr w:type="spellEnd"/>
        <w:r>
          <w:t xml:space="preserve"> processing; as escheatment response letters are received, Supplier will review the letters</w:t>
        </w:r>
      </w:ins>
      <w:ins w:id="147" w:author="Kari Holsten" w:date="2021-09-21T15:21:00Z">
        <w:r>
          <w:t xml:space="preserve"> </w:t>
        </w:r>
      </w:ins>
      <w:ins w:id="148" w:author="Kari Holsten" w:date="2021-09-21T15:19:00Z">
        <w:r>
          <w:t>and initiate disbursements of previously unclaimed funds to customer.</w:t>
        </w:r>
      </w:ins>
    </w:p>
    <w:p w14:paraId="26FAC8F2" w14:textId="77777777" w:rsidR="00E71C7C" w:rsidRDefault="00E71C7C" w:rsidP="008058BB">
      <w:pPr>
        <w:ind w:left="0" w:firstLine="540"/>
        <w:rPr>
          <w:ins w:id="149" w:author="Kari Holsten" w:date="2021-09-21T15:19:00Z"/>
        </w:rPr>
      </w:pPr>
      <w:ins w:id="150" w:author="Kari Holsten" w:date="2021-09-21T15:19:00Z">
        <w:r>
          <w:t xml:space="preserve">(d) </w:t>
        </w:r>
      </w:ins>
      <w:ins w:id="151" w:author="Kari Holsten" w:date="2021-09-21T15:21:00Z">
        <w:r>
          <w:tab/>
        </w:r>
      </w:ins>
      <w:ins w:id="152" w:author="Kari Holsten" w:date="2021-09-21T15:19:00Z">
        <w:r>
          <w:t>Manage Secured Card investigations, the supplier will initiate the refund of security funds, transfer of security</w:t>
        </w:r>
      </w:ins>
      <w:ins w:id="153" w:author="Kari Holsten" w:date="2021-09-21T15:21:00Z">
        <w:r>
          <w:t xml:space="preserve"> </w:t>
        </w:r>
      </w:ins>
      <w:ins w:id="154" w:author="Kari Holsten" w:date="2021-09-21T15:19:00Z">
        <w:r>
          <w:t xml:space="preserve">funds, movement of funds to unclaimed properties, or adjustment of customer credit </w:t>
        </w:r>
        <w:r>
          <w:lastRenderedPageBreak/>
          <w:t>limit. Part of this investigation</w:t>
        </w:r>
      </w:ins>
      <w:ins w:id="155" w:author="Kari Holsten" w:date="2021-09-21T15:21:00Z">
        <w:r>
          <w:t xml:space="preserve"> </w:t>
        </w:r>
      </w:ins>
      <w:ins w:id="156" w:author="Kari Holsten" w:date="2021-09-21T15:19:00Z">
        <w:r>
          <w:t>may include referring accounts to other teams such as Fraud or AML to meet regulatory requirements.</w:t>
        </w:r>
      </w:ins>
    </w:p>
    <w:p w14:paraId="7DFBA2FC" w14:textId="77777777" w:rsidR="00E71C7C" w:rsidRDefault="00E71C7C" w:rsidP="008058BB">
      <w:pPr>
        <w:ind w:left="0" w:firstLine="540"/>
        <w:sectPr w:rsidR="00E71C7C">
          <w:headerReference w:type="even" r:id="rId21"/>
          <w:headerReference w:type="default" r:id="rId22"/>
          <w:footerReference w:type="even" r:id="rId23"/>
          <w:footerReference w:type="default" r:id="rId24"/>
          <w:headerReference w:type="first" r:id="rId25"/>
          <w:footerReference w:type="first" r:id="rId26"/>
          <w:pgSz w:w="12240" w:h="15840"/>
          <w:pgMar w:top="1482" w:right="1433" w:bottom="821" w:left="1440" w:header="249" w:footer="505" w:gutter="0"/>
          <w:pgNumType w:start="0"/>
          <w:cols w:space="720"/>
          <w:titlePg/>
        </w:sectPr>
      </w:pPr>
      <w:ins w:id="157" w:author="Kari Holsten" w:date="2021-09-21T15:19:00Z">
        <w:r>
          <w:t>(e)</w:t>
        </w:r>
      </w:ins>
      <w:ins w:id="158" w:author="Kari Holsten" w:date="2021-09-21T15:21:00Z">
        <w:r>
          <w:tab/>
        </w:r>
      </w:ins>
      <w:ins w:id="159" w:author="Kari Holsten" w:date="2021-09-21T15:19:00Z">
        <w:r>
          <w:t xml:space="preserve"> Supplier will receive data to be processed via Citrix connection. </w:t>
        </w:r>
      </w:ins>
      <w:commentRangeEnd w:id="121"/>
      <w:ins w:id="160" w:author="Kari Holsten" w:date="2021-09-21T15:22:00Z">
        <w:r w:rsidR="008058BB">
          <w:rPr>
            <w:rStyle w:val="CommentReference"/>
          </w:rPr>
          <w:commentReference w:id="121"/>
        </w:r>
      </w:ins>
      <w:ins w:id="161" w:author="Kari Holsten" w:date="2021-09-21T15:19:00Z">
        <w:r>
          <w:cr/>
        </w:r>
      </w:ins>
    </w:p>
    <w:p w14:paraId="39A88ACB" w14:textId="77777777" w:rsidR="00A753A2" w:rsidRDefault="00D42923">
      <w:pPr>
        <w:spacing w:after="106" w:line="265" w:lineRule="auto"/>
        <w:ind w:left="785" w:right="781"/>
        <w:jc w:val="center"/>
      </w:pPr>
      <w:r>
        <w:rPr>
          <w:b/>
        </w:rPr>
        <w:lastRenderedPageBreak/>
        <w:t xml:space="preserve">ANNEX 1-A TO EXHIBIT 1  </w:t>
      </w:r>
    </w:p>
    <w:p w14:paraId="11E1614B" w14:textId="77777777" w:rsidR="00A753A2" w:rsidRDefault="00D42923">
      <w:pPr>
        <w:spacing w:after="0" w:line="265" w:lineRule="auto"/>
        <w:ind w:left="785" w:right="779"/>
        <w:jc w:val="center"/>
      </w:pPr>
      <w:r>
        <w:rPr>
          <w:b/>
        </w:rPr>
        <w:t xml:space="preserve">STAFFING and PLANNING </w:t>
      </w:r>
    </w:p>
    <w:p w14:paraId="0E5E4208" w14:textId="77777777" w:rsidR="00A753A2" w:rsidRDefault="00D42923">
      <w:pPr>
        <w:spacing w:after="250" w:line="259" w:lineRule="auto"/>
        <w:ind w:left="46" w:firstLine="0"/>
        <w:jc w:val="center"/>
      </w:pPr>
      <w:r>
        <w:rPr>
          <w:b/>
        </w:rPr>
        <w:t xml:space="preserve"> </w:t>
      </w:r>
    </w:p>
    <w:p w14:paraId="5117E0D5" w14:textId="77777777" w:rsidR="00A753A2" w:rsidRDefault="00D42923">
      <w:pPr>
        <w:pStyle w:val="Heading2"/>
        <w:tabs>
          <w:tab w:val="center" w:pos="1308"/>
        </w:tabs>
        <w:ind w:left="-15" w:right="0" w:firstLine="0"/>
      </w:pPr>
      <w:r>
        <w:t>1.</w:t>
      </w:r>
      <w:r>
        <w:rPr>
          <w:rFonts w:ascii="Arial" w:eastAsia="Arial" w:hAnsi="Arial" w:cs="Arial"/>
        </w:rPr>
        <w:t xml:space="preserve"> </w:t>
      </w:r>
      <w:r>
        <w:rPr>
          <w:rFonts w:ascii="Arial" w:eastAsia="Arial" w:hAnsi="Arial" w:cs="Arial"/>
        </w:rPr>
        <w:tab/>
      </w:r>
      <w:r>
        <w:t xml:space="preserve">DEFINITIONS </w:t>
      </w:r>
    </w:p>
    <w:p w14:paraId="1C192080" w14:textId="77777777" w:rsidR="00A753A2" w:rsidRDefault="00D42923">
      <w:pPr>
        <w:tabs>
          <w:tab w:val="center" w:pos="861"/>
          <w:tab w:val="center" w:pos="2303"/>
        </w:tabs>
        <w:ind w:left="0" w:firstLine="0"/>
        <w:jc w:val="left"/>
      </w:pPr>
      <w:r>
        <w:tab/>
      </w:r>
      <w:r>
        <w:rPr>
          <w:b/>
        </w:rPr>
        <w:t>1.1</w:t>
      </w:r>
      <w:r>
        <w:rPr>
          <w:rFonts w:ascii="Arial" w:eastAsia="Arial" w:hAnsi="Arial" w:cs="Arial"/>
          <w:b/>
        </w:rPr>
        <w:t xml:space="preserve"> </w:t>
      </w:r>
      <w:r>
        <w:rPr>
          <w:rFonts w:ascii="Arial" w:eastAsia="Arial" w:hAnsi="Arial" w:cs="Arial"/>
          <w:b/>
        </w:rPr>
        <w:tab/>
      </w:r>
      <w:r>
        <w:t xml:space="preserve">Certain Definitions. </w:t>
      </w:r>
    </w:p>
    <w:p w14:paraId="0B008F2B" w14:textId="77777777" w:rsidR="00A753A2" w:rsidRDefault="00D42923">
      <w:pPr>
        <w:numPr>
          <w:ilvl w:val="0"/>
          <w:numId w:val="53"/>
        </w:numPr>
        <w:ind w:firstLine="540"/>
      </w:pPr>
      <w:r>
        <w:t>“</w:t>
      </w:r>
      <w:r>
        <w:rPr>
          <w:u w:val="single" w:color="000000"/>
        </w:rPr>
        <w:t>Call</w:t>
      </w:r>
      <w:r>
        <w:t xml:space="preserve"> </w:t>
      </w:r>
      <w:r>
        <w:rPr>
          <w:u w:val="single" w:color="000000"/>
        </w:rPr>
        <w:t>Volume</w:t>
      </w:r>
      <w:r>
        <w:t xml:space="preserve"> </w:t>
      </w:r>
      <w:r>
        <w:rPr>
          <w:u w:val="single" w:color="000000"/>
        </w:rPr>
        <w:t>Forecast</w:t>
      </w:r>
      <w:r>
        <w:t xml:space="preserve">” is a Capital One supplied contact volume estimate including but not limited to the number of calls to be offered to Supplier during a given period time by month.   </w:t>
      </w:r>
    </w:p>
    <w:p w14:paraId="2F810EBB" w14:textId="77777777" w:rsidR="00A753A2" w:rsidRDefault="00D42923">
      <w:pPr>
        <w:numPr>
          <w:ilvl w:val="0"/>
          <w:numId w:val="53"/>
        </w:numPr>
        <w:ind w:firstLine="540"/>
      </w:pPr>
      <w:r>
        <w:t>“</w:t>
      </w:r>
      <w:r>
        <w:rPr>
          <w:u w:val="single" w:color="000000"/>
        </w:rPr>
        <w:t>Forecast</w:t>
      </w:r>
      <w:r>
        <w:t xml:space="preserve">” shall mean collectively the Call Volume Forecast. </w:t>
      </w:r>
    </w:p>
    <w:p w14:paraId="051EF8EC" w14:textId="77777777" w:rsidR="00A753A2" w:rsidRDefault="00D42923">
      <w:pPr>
        <w:numPr>
          <w:ilvl w:val="0"/>
          <w:numId w:val="53"/>
        </w:numPr>
        <w:ind w:firstLine="540"/>
      </w:pPr>
      <w:r>
        <w:t>“</w:t>
      </w:r>
      <w:r>
        <w:rPr>
          <w:u w:val="single" w:color="000000"/>
        </w:rPr>
        <w:t>Approved Staffing Plan</w:t>
      </w:r>
      <w:r>
        <w:t xml:space="preserve">” shall have the meaning set out in Section 2.2(d). </w:t>
      </w:r>
    </w:p>
    <w:p w14:paraId="1040392C" w14:textId="77777777" w:rsidR="00A753A2" w:rsidRDefault="00D42923">
      <w:pPr>
        <w:numPr>
          <w:ilvl w:val="0"/>
          <w:numId w:val="53"/>
        </w:numPr>
        <w:ind w:firstLine="540"/>
      </w:pPr>
      <w:r>
        <w:t>“</w:t>
      </w:r>
      <w:r>
        <w:rPr>
          <w:u w:val="single" w:color="000000"/>
        </w:rPr>
        <w:t>Staffing Plan</w:t>
      </w:r>
      <w:r>
        <w:t xml:space="preserve">” shall have the meaning set out in Section 2.2(b). </w:t>
      </w:r>
    </w:p>
    <w:p w14:paraId="0ADE12BF" w14:textId="77777777" w:rsidR="00A753A2" w:rsidRDefault="00D42923">
      <w:pPr>
        <w:tabs>
          <w:tab w:val="center" w:pos="861"/>
          <w:tab w:val="center" w:pos="2547"/>
        </w:tabs>
        <w:spacing w:after="228"/>
        <w:ind w:left="0" w:firstLine="0"/>
        <w:jc w:val="left"/>
      </w:pPr>
      <w:r>
        <w:tab/>
      </w:r>
      <w:r>
        <w:rPr>
          <w:b/>
        </w:rPr>
        <w:t>1.2</w:t>
      </w:r>
      <w:r>
        <w:rPr>
          <w:rFonts w:ascii="Arial" w:eastAsia="Arial" w:hAnsi="Arial" w:cs="Arial"/>
          <w:b/>
        </w:rPr>
        <w:t xml:space="preserve"> </w:t>
      </w:r>
      <w:r>
        <w:rPr>
          <w:rFonts w:ascii="Arial" w:eastAsia="Arial" w:hAnsi="Arial" w:cs="Arial"/>
          <w:b/>
        </w:rPr>
        <w:tab/>
      </w:r>
      <w:r>
        <w:t xml:space="preserve">Other Capitalized Terms. </w:t>
      </w:r>
    </w:p>
    <w:p w14:paraId="0481E0FD" w14:textId="77777777" w:rsidR="00A753A2" w:rsidRDefault="00D42923">
      <w:pPr>
        <w:ind w:left="720" w:firstLine="720"/>
      </w:pPr>
      <w:r>
        <w:t xml:space="preserve">Capitalized terms not defined in this Annex 1-A shall have the meaning given them elsewhere in the SOW and the MSA. </w:t>
      </w:r>
    </w:p>
    <w:p w14:paraId="05A0F4D9" w14:textId="77777777" w:rsidR="00A753A2" w:rsidRDefault="00D42923">
      <w:pPr>
        <w:pStyle w:val="Heading2"/>
        <w:tabs>
          <w:tab w:val="center" w:pos="2768"/>
        </w:tabs>
        <w:ind w:left="-15" w:right="0" w:firstLine="0"/>
      </w:pPr>
      <w:r>
        <w:t>2.</w:t>
      </w:r>
      <w:r>
        <w:rPr>
          <w:rFonts w:ascii="Arial" w:eastAsia="Arial" w:hAnsi="Arial" w:cs="Arial"/>
        </w:rPr>
        <w:t xml:space="preserve"> </w:t>
      </w:r>
      <w:r>
        <w:rPr>
          <w:rFonts w:ascii="Arial" w:eastAsia="Arial" w:hAnsi="Arial" w:cs="Arial"/>
        </w:rPr>
        <w:tab/>
      </w:r>
      <w:r>
        <w:t xml:space="preserve">FORECASTING FOR BILLABLE HOUR SERVICES </w:t>
      </w:r>
    </w:p>
    <w:p w14:paraId="0ADDDF62" w14:textId="77777777" w:rsidR="00A753A2" w:rsidRDefault="00D42923">
      <w:pPr>
        <w:tabs>
          <w:tab w:val="center" w:pos="861"/>
          <w:tab w:val="center" w:pos="1835"/>
        </w:tabs>
        <w:spacing w:after="229"/>
        <w:ind w:left="0" w:firstLine="0"/>
        <w:jc w:val="left"/>
      </w:pPr>
      <w:r>
        <w:tab/>
      </w:r>
      <w:r>
        <w:rPr>
          <w:b/>
        </w:rPr>
        <w:t>2.1</w:t>
      </w:r>
      <w:r>
        <w:rPr>
          <w:rFonts w:ascii="Arial" w:eastAsia="Arial" w:hAnsi="Arial" w:cs="Arial"/>
          <w:b/>
        </w:rPr>
        <w:t xml:space="preserve"> </w:t>
      </w:r>
      <w:r>
        <w:rPr>
          <w:rFonts w:ascii="Arial" w:eastAsia="Arial" w:hAnsi="Arial" w:cs="Arial"/>
          <w:b/>
        </w:rPr>
        <w:tab/>
      </w:r>
      <w:r>
        <w:t xml:space="preserve">Purpose. </w:t>
      </w:r>
    </w:p>
    <w:p w14:paraId="7CCF6F11" w14:textId="77777777" w:rsidR="00A753A2" w:rsidRDefault="00D42923">
      <w:pPr>
        <w:ind w:left="730"/>
      </w:pPr>
      <w:r>
        <w:t xml:space="preserve">Throughout the SOW Term, Capital One shall provide Supplier with a series of Forecasts, as described in this Annex. Such Forecasts are intended to serve as a management and planning tool to assist Supplier as it provides the Services.  Unless stated to the contrary, or otherwise agreed to by the Parties, Supplier shall provide Capital One up to date Staffing Plan(s) on a weekly basis based on Forecast(s) provided by Capital One in Section 2.2 through 2.9. </w:t>
      </w:r>
    </w:p>
    <w:p w14:paraId="3CE4CF6B" w14:textId="77777777" w:rsidR="00A753A2" w:rsidRDefault="00D42923">
      <w:pPr>
        <w:tabs>
          <w:tab w:val="center" w:pos="861"/>
          <w:tab w:val="center" w:pos="3915"/>
        </w:tabs>
        <w:spacing w:after="134"/>
        <w:ind w:left="0" w:firstLine="0"/>
        <w:jc w:val="left"/>
      </w:pPr>
      <w:r>
        <w:tab/>
      </w:r>
      <w:r>
        <w:rPr>
          <w:b/>
        </w:rPr>
        <w:t>2.2</w:t>
      </w:r>
      <w:r>
        <w:rPr>
          <w:rFonts w:ascii="Arial" w:eastAsia="Arial" w:hAnsi="Arial" w:cs="Arial"/>
          <w:b/>
        </w:rPr>
        <w:t xml:space="preserve"> </w:t>
      </w:r>
      <w:r>
        <w:rPr>
          <w:rFonts w:ascii="Arial" w:eastAsia="Arial" w:hAnsi="Arial" w:cs="Arial"/>
          <w:b/>
        </w:rPr>
        <w:tab/>
      </w:r>
      <w:r>
        <w:t xml:space="preserve">Branded Content and Timeline of Call Volume Forecast. </w:t>
      </w:r>
    </w:p>
    <w:p w14:paraId="30F6199C" w14:textId="77777777" w:rsidR="00A753A2" w:rsidRDefault="00D42923">
      <w:pPr>
        <w:numPr>
          <w:ilvl w:val="0"/>
          <w:numId w:val="54"/>
        </w:numPr>
        <w:ind w:firstLine="540"/>
      </w:pPr>
      <w:r>
        <w:t>On or before the first (1</w:t>
      </w:r>
      <w:r>
        <w:rPr>
          <w:vertAlign w:val="superscript"/>
        </w:rPr>
        <w:t>st</w:t>
      </w:r>
      <w:r>
        <w:t>) day of the first calendar month of the next three immediate calendar months, Capital One shall provide Supplier with a Forecast for each of the three (3) calendar months (collectively "Rolling 90-Day Forecast").  Each Rolling 90-Day Forecast shall contain a Forecast that is denoted by the number of days prior to the calendar month that the Calls will be received. For example, on or before the first 1</w:t>
      </w:r>
      <w:r>
        <w:rPr>
          <w:vertAlign w:val="superscript"/>
        </w:rPr>
        <w:t>st</w:t>
      </w:r>
      <w:r>
        <w:t xml:space="preserve"> day of December, Capital One will provide Supplier with the Forecasts each for January (30-Day Forecast), February (60-Day Forecast), and March (90-day Forecast). On the first (1st) day of January, Capital One will provide Supplier with Forecasts for February, March and April. On this date, the Forecast for February now becomes the 30-Day Forecast, March a 60-Day Forecast. </w:t>
      </w:r>
    </w:p>
    <w:p w14:paraId="6C413210" w14:textId="77777777" w:rsidR="00A753A2" w:rsidRDefault="00D42923">
      <w:pPr>
        <w:numPr>
          <w:ilvl w:val="0"/>
          <w:numId w:val="54"/>
        </w:numPr>
        <w:spacing w:after="0"/>
        <w:ind w:firstLine="540"/>
      </w:pPr>
      <w:r>
        <w:t>Supplier will provide to Capital One within five (5) Business Days of the parties establishing the Final 30-Day Forecast, a staffing plan that adequately addresses the staffing requirements for the Final 30-Day Forecast and includes the monthly Billable Hours total for each of the Branded queues listed below (“</w:t>
      </w:r>
      <w:r>
        <w:rPr>
          <w:u w:val="single" w:color="000000"/>
        </w:rPr>
        <w:t>Staffing Plan</w:t>
      </w:r>
      <w:r>
        <w:t xml:space="preserve">”): </w:t>
      </w:r>
    </w:p>
    <w:p w14:paraId="1C2A7917" w14:textId="77777777" w:rsidR="00A753A2" w:rsidRDefault="00D42923">
      <w:pPr>
        <w:spacing w:after="8" w:line="259" w:lineRule="auto"/>
        <w:ind w:left="0" w:firstLine="0"/>
        <w:jc w:val="left"/>
      </w:pPr>
      <w:r>
        <w:lastRenderedPageBreak/>
        <w:t xml:space="preserve"> </w:t>
      </w:r>
    </w:p>
    <w:p w14:paraId="247422C7" w14:textId="77777777" w:rsidR="00A753A2" w:rsidRDefault="00D42923">
      <w:pPr>
        <w:numPr>
          <w:ilvl w:val="2"/>
          <w:numId w:val="55"/>
        </w:numPr>
        <w:ind w:hanging="360"/>
      </w:pPr>
      <w:r>
        <w:t xml:space="preserve">Elevations </w:t>
      </w:r>
    </w:p>
    <w:p w14:paraId="1666E158" w14:textId="77777777" w:rsidR="00A753A2" w:rsidRDefault="00D42923">
      <w:pPr>
        <w:numPr>
          <w:ilvl w:val="2"/>
          <w:numId w:val="55"/>
        </w:numPr>
        <w:spacing w:after="22"/>
        <w:ind w:hanging="360"/>
      </w:pPr>
      <w:r>
        <w:t xml:space="preserve">Canada French Language Servicing </w:t>
      </w:r>
    </w:p>
    <w:p w14:paraId="03DFB787" w14:textId="77777777" w:rsidR="00A753A2" w:rsidRDefault="00D42923">
      <w:pPr>
        <w:numPr>
          <w:ilvl w:val="2"/>
          <w:numId w:val="55"/>
        </w:numPr>
        <w:ind w:hanging="360"/>
      </w:pPr>
      <w:r>
        <w:t xml:space="preserve">Canadian French Call </w:t>
      </w:r>
      <w:proofErr w:type="gramStart"/>
      <w:r>
        <w:t>To</w:t>
      </w:r>
      <w:proofErr w:type="gramEnd"/>
      <w:r>
        <w:t xml:space="preserve"> Apply </w:t>
      </w:r>
    </w:p>
    <w:p w14:paraId="38905F41" w14:textId="77777777" w:rsidR="00A753A2" w:rsidRDefault="00D42923">
      <w:pPr>
        <w:numPr>
          <w:ilvl w:val="0"/>
          <w:numId w:val="54"/>
        </w:numPr>
        <w:ind w:firstLine="540"/>
      </w:pPr>
      <w:r>
        <w:t xml:space="preserve">Short Term Planning (STP) forecasting file with a five (5) week rolling view to be shared weekly with Capital One. </w:t>
      </w:r>
    </w:p>
    <w:p w14:paraId="15A316B5" w14:textId="77777777" w:rsidR="00A753A2" w:rsidRDefault="00D42923">
      <w:pPr>
        <w:numPr>
          <w:ilvl w:val="0"/>
          <w:numId w:val="54"/>
        </w:numPr>
        <w:ind w:firstLine="540"/>
      </w:pPr>
      <w:r>
        <w:t xml:space="preserve">Billable Hours for those business areas not included in the list above will not be considered material for a pre-agreement on Billable Hours as there is either insufficient forecasting information available or the normal monthly total billing falls outside the minimum amount that would require approval from Capital One. </w:t>
      </w:r>
    </w:p>
    <w:p w14:paraId="2CAAEC48" w14:textId="77777777" w:rsidR="00A753A2" w:rsidRDefault="00D42923">
      <w:pPr>
        <w:numPr>
          <w:ilvl w:val="0"/>
          <w:numId w:val="54"/>
        </w:numPr>
        <w:ind w:firstLine="540"/>
      </w:pPr>
      <w:r>
        <w:t>Capital One will review the Staffing Plan as proposed by Supplier for the Queues stated in 2.2(b) to perform a reasonableness check and respond to Supplier with approval of the Staffing Plan (“</w:t>
      </w:r>
      <w:r>
        <w:rPr>
          <w:u w:val="single" w:color="000000"/>
        </w:rPr>
        <w:t>Approved</w:t>
      </w:r>
      <w:r>
        <w:t xml:space="preserve"> </w:t>
      </w:r>
      <w:r>
        <w:rPr>
          <w:u w:val="single" w:color="000000"/>
        </w:rPr>
        <w:t>Staffing Plan</w:t>
      </w:r>
      <w:r>
        <w:t xml:space="preserve">”) within 5 Business Days of Capital One’s receipt of the Staffing Plan. The parties agree that the number of Billable Hours will be determined no later than fifteen (15) days prior to the Final 30-Day Forecast. </w:t>
      </w:r>
    </w:p>
    <w:p w14:paraId="3437476B" w14:textId="77777777" w:rsidR="00A753A2" w:rsidRDefault="00D42923">
      <w:pPr>
        <w:tabs>
          <w:tab w:val="center" w:pos="861"/>
          <w:tab w:val="center" w:pos="3838"/>
        </w:tabs>
        <w:ind w:left="0" w:firstLine="0"/>
        <w:jc w:val="left"/>
      </w:pPr>
      <w:r>
        <w:tab/>
      </w:r>
      <w:r>
        <w:rPr>
          <w:b/>
        </w:rPr>
        <w:t>2.3</w:t>
      </w:r>
      <w:r>
        <w:rPr>
          <w:rFonts w:ascii="Arial" w:eastAsia="Arial" w:hAnsi="Arial" w:cs="Arial"/>
          <w:b/>
        </w:rPr>
        <w:t xml:space="preserve"> </w:t>
      </w:r>
      <w:r>
        <w:rPr>
          <w:rFonts w:ascii="Arial" w:eastAsia="Arial" w:hAnsi="Arial" w:cs="Arial"/>
          <w:b/>
        </w:rPr>
        <w:tab/>
      </w:r>
      <w:r>
        <w:t xml:space="preserve">Costco Content and Timeline of Call Volume Forecast. </w:t>
      </w:r>
    </w:p>
    <w:p w14:paraId="47BBB5BA" w14:textId="77777777" w:rsidR="00A753A2" w:rsidRDefault="00D42923">
      <w:pPr>
        <w:numPr>
          <w:ilvl w:val="0"/>
          <w:numId w:val="56"/>
        </w:numPr>
        <w:ind w:firstLine="540"/>
      </w:pPr>
      <w:r>
        <w:t>Capital One will provide Supplier with an FTE requirement (Non-ISAR Environment), or supply commitment, on or before the first day of the first calendar month for the next two (2) immediate calendar months (“</w:t>
      </w:r>
      <w:r>
        <w:rPr>
          <w:u w:val="single" w:color="000000"/>
        </w:rPr>
        <w:t>60</w:t>
      </w:r>
      <w:r>
        <w:t xml:space="preserve"> </w:t>
      </w:r>
      <w:r>
        <w:rPr>
          <w:u w:val="single" w:color="000000"/>
        </w:rPr>
        <w:t>Day</w:t>
      </w:r>
      <w:r>
        <w:t xml:space="preserve"> </w:t>
      </w:r>
      <w:r>
        <w:rPr>
          <w:u w:val="single" w:color="000000"/>
        </w:rPr>
        <w:t>Supply</w:t>
      </w:r>
      <w:r>
        <w:t xml:space="preserve"> </w:t>
      </w:r>
      <w:r>
        <w:rPr>
          <w:u w:val="single" w:color="000000"/>
        </w:rPr>
        <w:t>Commitment</w:t>
      </w:r>
      <w:r>
        <w:t xml:space="preserve">”). </w:t>
      </w:r>
    </w:p>
    <w:p w14:paraId="073782F4" w14:textId="77777777" w:rsidR="00A753A2" w:rsidRDefault="00D42923">
      <w:pPr>
        <w:numPr>
          <w:ilvl w:val="0"/>
          <w:numId w:val="56"/>
        </w:numPr>
        <w:spacing w:after="0"/>
        <w:ind w:firstLine="540"/>
      </w:pPr>
      <w:r>
        <w:t xml:space="preserve">Within five (5) Business Days of the parties establishing the 60 Day Supply Commitment, Supplier will provide to Capital One, a staffing plan that adequately addresses the staffing requirements and includes the monthly Billable Hours total for each of the Costco queues listed below (“Staffing Plan”): </w:t>
      </w:r>
    </w:p>
    <w:p w14:paraId="77A79112" w14:textId="77777777" w:rsidR="00A753A2" w:rsidRDefault="00D42923">
      <w:pPr>
        <w:spacing w:after="11" w:line="259" w:lineRule="auto"/>
        <w:ind w:left="1800" w:firstLine="0"/>
        <w:jc w:val="left"/>
      </w:pPr>
      <w:r>
        <w:t xml:space="preserve"> </w:t>
      </w:r>
    </w:p>
    <w:p w14:paraId="727555D9" w14:textId="77777777" w:rsidR="00A753A2" w:rsidRDefault="00D42923">
      <w:pPr>
        <w:ind w:left="1450"/>
      </w:pPr>
      <w:r>
        <w:t>(</w:t>
      </w:r>
      <w:proofErr w:type="spellStart"/>
      <w:r>
        <w:t>i</w:t>
      </w:r>
      <w:proofErr w:type="spellEnd"/>
      <w:r>
        <w:t>)</w:t>
      </w:r>
      <w:r>
        <w:rPr>
          <w:rFonts w:ascii="Arial" w:eastAsia="Arial" w:hAnsi="Arial" w:cs="Arial"/>
        </w:rPr>
        <w:t xml:space="preserve"> </w:t>
      </w:r>
      <w:r>
        <w:t xml:space="preserve">Costco English and Bilingual Servicing </w:t>
      </w:r>
    </w:p>
    <w:p w14:paraId="1A6B5ED8" w14:textId="77777777" w:rsidR="00A753A2" w:rsidRDefault="00D42923">
      <w:pPr>
        <w:tabs>
          <w:tab w:val="center" w:pos="861"/>
          <w:tab w:val="center" w:pos="4079"/>
        </w:tabs>
        <w:ind w:left="0" w:firstLine="0"/>
        <w:jc w:val="left"/>
      </w:pPr>
      <w:r>
        <w:tab/>
      </w:r>
      <w:r>
        <w:rPr>
          <w:b/>
        </w:rPr>
        <w:t>2.4</w:t>
      </w:r>
      <w:r>
        <w:rPr>
          <w:rFonts w:ascii="Arial" w:eastAsia="Arial" w:hAnsi="Arial" w:cs="Arial"/>
          <w:b/>
        </w:rPr>
        <w:t xml:space="preserve"> </w:t>
      </w:r>
      <w:r>
        <w:rPr>
          <w:rFonts w:ascii="Arial" w:eastAsia="Arial" w:hAnsi="Arial" w:cs="Arial"/>
          <w:b/>
        </w:rPr>
        <w:tab/>
      </w:r>
      <w:r>
        <w:t xml:space="preserve">HB and Saks Content and Timeline of Call Volume Forecast. </w:t>
      </w:r>
    </w:p>
    <w:p w14:paraId="2422456F" w14:textId="77777777" w:rsidR="00A753A2" w:rsidRDefault="00D42923">
      <w:pPr>
        <w:numPr>
          <w:ilvl w:val="0"/>
          <w:numId w:val="57"/>
        </w:numPr>
        <w:spacing w:after="0"/>
        <w:ind w:firstLine="540"/>
      </w:pPr>
      <w:r>
        <w:t xml:space="preserve">Long Term Planning.  Beginning fifteen (15) weeks out, Capital One will provide to Supplier a directional view of the network demand.  This directional view will be updated on a weekly basis and is intended to be a visual overview of the projected demand.  This directional view is expected to change from week to week. </w:t>
      </w:r>
    </w:p>
    <w:p w14:paraId="51CE794E" w14:textId="77777777" w:rsidR="00A753A2" w:rsidRDefault="00D42923">
      <w:pPr>
        <w:spacing w:after="12" w:line="259" w:lineRule="auto"/>
        <w:ind w:left="1800" w:firstLine="0"/>
        <w:jc w:val="left"/>
      </w:pPr>
      <w:r>
        <w:t xml:space="preserve"> </w:t>
      </w:r>
    </w:p>
    <w:p w14:paraId="79109833" w14:textId="77777777" w:rsidR="00A753A2" w:rsidRDefault="00D42923">
      <w:pPr>
        <w:numPr>
          <w:ilvl w:val="2"/>
          <w:numId w:val="59"/>
        </w:numPr>
        <w:spacing w:after="0"/>
        <w:ind w:hanging="360"/>
      </w:pPr>
      <w:r>
        <w:t xml:space="preserve">Capital One will use Commercially Reasonable Efforts to provide ten (10) weeks’ notice for the weekly supply commitment. If Capital One is unable to provide the weekly supply commitment on the regular recurring schedule, then the parties agree to extend the last provided weekly supply commitment plan for each week the weekly supply commitment is delayed. </w:t>
      </w:r>
    </w:p>
    <w:p w14:paraId="0CABC7D4" w14:textId="77777777" w:rsidR="00A753A2" w:rsidRDefault="00D42923">
      <w:pPr>
        <w:spacing w:after="9" w:line="259" w:lineRule="auto"/>
        <w:ind w:left="1800" w:firstLine="0"/>
        <w:jc w:val="left"/>
      </w:pPr>
      <w:r>
        <w:t xml:space="preserve"> </w:t>
      </w:r>
    </w:p>
    <w:p w14:paraId="351DC7B0" w14:textId="77777777" w:rsidR="00A753A2" w:rsidRDefault="00D42923">
      <w:pPr>
        <w:numPr>
          <w:ilvl w:val="2"/>
          <w:numId w:val="59"/>
        </w:numPr>
        <w:spacing w:after="0"/>
        <w:ind w:hanging="360"/>
      </w:pPr>
      <w:r>
        <w:lastRenderedPageBreak/>
        <w:t xml:space="preserve">Within one (1) week of this requirement being provided by Capital One, Supplier will respond with the plan to meet ten (10) week staffing commitments (including ramp training, Attrition Training, etc.). </w:t>
      </w:r>
    </w:p>
    <w:p w14:paraId="52828334" w14:textId="77777777" w:rsidR="00A753A2" w:rsidRDefault="00D42923">
      <w:pPr>
        <w:spacing w:after="12" w:line="259" w:lineRule="auto"/>
        <w:ind w:left="1800" w:firstLine="0"/>
        <w:jc w:val="left"/>
      </w:pPr>
      <w:r>
        <w:t xml:space="preserve"> </w:t>
      </w:r>
    </w:p>
    <w:p w14:paraId="73F03AAE" w14:textId="77777777" w:rsidR="00A753A2" w:rsidRDefault="00D42923">
      <w:pPr>
        <w:numPr>
          <w:ilvl w:val="2"/>
          <w:numId w:val="59"/>
        </w:numPr>
        <w:spacing w:after="11"/>
        <w:ind w:hanging="360"/>
      </w:pPr>
      <w:r>
        <w:t xml:space="preserve">Capital One and Supplier will jointly review the weekly supply commitment.  The joint review will encompass two (2) major topics: </w:t>
      </w:r>
    </w:p>
    <w:p w14:paraId="6208086A" w14:textId="77777777" w:rsidR="00A753A2" w:rsidRDefault="00D42923">
      <w:pPr>
        <w:spacing w:after="0" w:line="259" w:lineRule="auto"/>
        <w:ind w:left="720" w:firstLine="0"/>
        <w:jc w:val="left"/>
      </w:pPr>
      <w:r>
        <w:rPr>
          <w:sz w:val="24"/>
        </w:rPr>
        <w:t xml:space="preserve"> </w:t>
      </w:r>
    </w:p>
    <w:p w14:paraId="6937B73A" w14:textId="77777777" w:rsidR="00A753A2" w:rsidRDefault="00D42923">
      <w:pPr>
        <w:numPr>
          <w:ilvl w:val="3"/>
          <w:numId w:val="58"/>
        </w:numPr>
        <w:spacing w:after="0"/>
        <w:ind w:hanging="360"/>
      </w:pPr>
      <w:r>
        <w:t xml:space="preserve">The parties will agree upon a baseline staff level for the ten (10) weeks in advance.  The baseline staff level will be measured in manned hours and will serve as the basis for determining the level of ramp training and Attrition Training over the next ten (10) weeks. </w:t>
      </w:r>
    </w:p>
    <w:p w14:paraId="197D1B6B" w14:textId="77777777" w:rsidR="00A753A2" w:rsidRDefault="00D42923">
      <w:pPr>
        <w:spacing w:after="22" w:line="259" w:lineRule="auto"/>
        <w:ind w:left="2160" w:firstLine="0"/>
        <w:jc w:val="left"/>
      </w:pPr>
      <w:r>
        <w:rPr>
          <w:sz w:val="21"/>
        </w:rPr>
        <w:t xml:space="preserve"> </w:t>
      </w:r>
    </w:p>
    <w:p w14:paraId="6F918833" w14:textId="77777777" w:rsidR="00A753A2" w:rsidRDefault="00D42923">
      <w:pPr>
        <w:numPr>
          <w:ilvl w:val="3"/>
          <w:numId w:val="58"/>
        </w:numPr>
        <w:ind w:hanging="360"/>
      </w:pPr>
      <w:r>
        <w:t xml:space="preserve">The parties shall discuss any material changes in the weekly supply commitment.  Material changes shall mean a change greater than fifteen percent (15%) in the normalized weekly manned hours set forth in the weekly supply commitment, as compared to prior forecasts, except for major holidays upon which changes of greater than fifteen percent (15%) can be expected and shall not be considered "material."  Capital One and Supplier will jointly agree to ramp plans resulting from such material changes and re-set expectations for the weekly supply commitment. </w:t>
      </w:r>
    </w:p>
    <w:p w14:paraId="3D22EC70" w14:textId="77777777" w:rsidR="00A753A2" w:rsidRDefault="00D42923">
      <w:pPr>
        <w:numPr>
          <w:ilvl w:val="0"/>
          <w:numId w:val="57"/>
        </w:numPr>
        <w:spacing w:after="10"/>
        <w:ind w:firstLine="540"/>
      </w:pPr>
      <w:r>
        <w:t xml:space="preserve">Mid-Term and Short-Term Planning (Week 6 to Day 1). </w:t>
      </w:r>
    </w:p>
    <w:p w14:paraId="7FD54B57" w14:textId="77777777" w:rsidR="00A753A2" w:rsidRDefault="00D42923">
      <w:pPr>
        <w:spacing w:after="12" w:line="259" w:lineRule="auto"/>
        <w:ind w:left="1800" w:firstLine="0"/>
        <w:jc w:val="left"/>
      </w:pPr>
      <w:r>
        <w:t xml:space="preserve"> </w:t>
      </w:r>
    </w:p>
    <w:p w14:paraId="34B853D3" w14:textId="77777777" w:rsidR="00A753A2" w:rsidRDefault="00D42923">
      <w:pPr>
        <w:numPr>
          <w:ilvl w:val="2"/>
          <w:numId w:val="61"/>
        </w:numPr>
        <w:spacing w:after="0"/>
        <w:ind w:hanging="360"/>
      </w:pPr>
      <w:r>
        <w:t xml:space="preserve">Capital One will provide Supplier a template on a weekly basis.  Supplier shall complete the template with historical and forecasted staffing assumption information.  Supplier shall return the template within a mutually agreed upon timeframe. Capital One and Supplier will meet weekly to review and discuss the outcomes of the planning process. </w:t>
      </w:r>
    </w:p>
    <w:p w14:paraId="1E748C03" w14:textId="77777777" w:rsidR="00A753A2" w:rsidRDefault="00D42923">
      <w:pPr>
        <w:spacing w:after="12" w:line="259" w:lineRule="auto"/>
        <w:ind w:left="0" w:firstLine="0"/>
        <w:jc w:val="left"/>
      </w:pPr>
      <w:r>
        <w:t xml:space="preserve"> </w:t>
      </w:r>
    </w:p>
    <w:p w14:paraId="782C1811" w14:textId="77777777" w:rsidR="00A753A2" w:rsidRDefault="00D42923">
      <w:pPr>
        <w:numPr>
          <w:ilvl w:val="2"/>
          <w:numId w:val="61"/>
        </w:numPr>
        <w:spacing w:after="11"/>
        <w:ind w:hanging="360"/>
      </w:pPr>
      <w:r>
        <w:t xml:space="preserve">Six (6) weeks out, Capital One will provide Supplier the weekly supply commitment.  Capital One may adjust this value +/- ten percent (10%) from the previous ten (10) week out weekly supply commitment value. </w:t>
      </w:r>
    </w:p>
    <w:p w14:paraId="4EA4413B" w14:textId="77777777" w:rsidR="00A753A2" w:rsidRDefault="00D42923">
      <w:pPr>
        <w:spacing w:after="0" w:line="259" w:lineRule="auto"/>
        <w:ind w:left="720" w:firstLine="0"/>
        <w:jc w:val="left"/>
      </w:pPr>
      <w:r>
        <w:rPr>
          <w:sz w:val="24"/>
        </w:rPr>
        <w:t xml:space="preserve"> </w:t>
      </w:r>
    </w:p>
    <w:p w14:paraId="0E67546C" w14:textId="77777777" w:rsidR="00A753A2" w:rsidRDefault="00D42923">
      <w:pPr>
        <w:numPr>
          <w:ilvl w:val="2"/>
          <w:numId w:val="61"/>
        </w:numPr>
        <w:spacing w:after="11"/>
        <w:ind w:hanging="360"/>
      </w:pPr>
      <w:r>
        <w:t xml:space="preserve">Staffing plans in accordance with the above will be provided for each of the HB/Saks queues listed below: </w:t>
      </w:r>
    </w:p>
    <w:p w14:paraId="2D1E5A80" w14:textId="77777777" w:rsidR="00A753A2" w:rsidRDefault="00D42923">
      <w:pPr>
        <w:spacing w:after="0" w:line="259" w:lineRule="auto"/>
        <w:ind w:left="720" w:firstLine="0"/>
        <w:jc w:val="left"/>
      </w:pPr>
      <w:r>
        <w:rPr>
          <w:sz w:val="24"/>
        </w:rPr>
        <w:t xml:space="preserve"> </w:t>
      </w:r>
    </w:p>
    <w:p w14:paraId="00829AE0" w14:textId="77777777" w:rsidR="00A753A2" w:rsidRDefault="00D42923">
      <w:pPr>
        <w:numPr>
          <w:ilvl w:val="3"/>
          <w:numId w:val="60"/>
        </w:numPr>
        <w:spacing w:after="10"/>
        <w:ind w:hanging="360"/>
      </w:pPr>
      <w:r>
        <w:t xml:space="preserve">English and Bilingual Servicing </w:t>
      </w:r>
    </w:p>
    <w:p w14:paraId="2D7C2398" w14:textId="77777777" w:rsidR="00A753A2" w:rsidRDefault="00D42923">
      <w:pPr>
        <w:spacing w:after="11" w:line="259" w:lineRule="auto"/>
        <w:ind w:left="2160" w:firstLine="0"/>
        <w:jc w:val="left"/>
      </w:pPr>
      <w:r>
        <w:t xml:space="preserve"> </w:t>
      </w:r>
    </w:p>
    <w:p w14:paraId="0E6E5C1C" w14:textId="77777777" w:rsidR="00A753A2" w:rsidRDefault="00D42923">
      <w:pPr>
        <w:numPr>
          <w:ilvl w:val="3"/>
          <w:numId w:val="60"/>
        </w:numPr>
        <w:spacing w:after="10"/>
        <w:ind w:hanging="360"/>
      </w:pPr>
      <w:r>
        <w:t xml:space="preserve">Fraud Detection  </w:t>
      </w:r>
    </w:p>
    <w:p w14:paraId="3AD04DA4" w14:textId="77777777" w:rsidR="00A753A2" w:rsidRDefault="00D42923">
      <w:pPr>
        <w:spacing w:after="10" w:line="259" w:lineRule="auto"/>
        <w:ind w:left="2160" w:firstLine="0"/>
        <w:jc w:val="left"/>
      </w:pPr>
      <w:r>
        <w:t xml:space="preserve"> </w:t>
      </w:r>
    </w:p>
    <w:p w14:paraId="643F55E5" w14:textId="77777777" w:rsidR="00A753A2" w:rsidRDefault="00D42923">
      <w:pPr>
        <w:numPr>
          <w:ilvl w:val="3"/>
          <w:numId w:val="60"/>
        </w:numPr>
        <w:ind w:hanging="360"/>
      </w:pPr>
      <w:r>
        <w:t xml:space="preserve">Elevations </w:t>
      </w:r>
    </w:p>
    <w:p w14:paraId="6CCF1518" w14:textId="77777777" w:rsidR="00A753A2" w:rsidRDefault="00D42923">
      <w:pPr>
        <w:tabs>
          <w:tab w:val="center" w:pos="861"/>
          <w:tab w:val="center" w:pos="2414"/>
        </w:tabs>
        <w:ind w:left="0" w:firstLine="0"/>
        <w:jc w:val="left"/>
      </w:pPr>
      <w:r>
        <w:tab/>
      </w:r>
      <w:r>
        <w:rPr>
          <w:b/>
        </w:rPr>
        <w:t>2.5</w:t>
      </w:r>
      <w:r>
        <w:rPr>
          <w:rFonts w:ascii="Arial" w:eastAsia="Arial" w:hAnsi="Arial" w:cs="Arial"/>
          <w:b/>
        </w:rPr>
        <w:t xml:space="preserve"> </w:t>
      </w:r>
      <w:r>
        <w:rPr>
          <w:rFonts w:ascii="Arial" w:eastAsia="Arial" w:hAnsi="Arial" w:cs="Arial"/>
          <w:b/>
        </w:rPr>
        <w:tab/>
      </w:r>
      <w:r>
        <w:t xml:space="preserve">Changes to Forecasts. </w:t>
      </w:r>
    </w:p>
    <w:p w14:paraId="5F6930EE" w14:textId="77777777" w:rsidR="00A753A2" w:rsidRDefault="00D42923">
      <w:pPr>
        <w:spacing w:after="0"/>
        <w:ind w:left="-15" w:firstLine="540"/>
      </w:pPr>
      <w:r>
        <w:lastRenderedPageBreak/>
        <w:t>(a)</w:t>
      </w:r>
      <w:r>
        <w:rPr>
          <w:rFonts w:ascii="Arial" w:eastAsia="Arial" w:hAnsi="Arial" w:cs="Arial"/>
        </w:rPr>
        <w:t xml:space="preserve"> </w:t>
      </w:r>
      <w:r>
        <w:t xml:space="preserve">Capital One at any time may change, in its sole discretion, any Forecast upon notice to Supplier subject to the terms set out herein. </w:t>
      </w:r>
    </w:p>
    <w:p w14:paraId="6186F400" w14:textId="77777777" w:rsidR="00A753A2" w:rsidRDefault="00D42923">
      <w:pPr>
        <w:spacing w:after="10" w:line="259" w:lineRule="auto"/>
        <w:ind w:left="1800" w:firstLine="0"/>
        <w:jc w:val="left"/>
      </w:pPr>
      <w:r>
        <w:t xml:space="preserve"> </w:t>
      </w:r>
    </w:p>
    <w:p w14:paraId="114B802A" w14:textId="77777777" w:rsidR="00A753A2" w:rsidRDefault="00D42923">
      <w:pPr>
        <w:spacing w:after="10"/>
        <w:ind w:left="1450"/>
      </w:pPr>
      <w:r>
        <w:t>(</w:t>
      </w:r>
      <w:proofErr w:type="spellStart"/>
      <w:r>
        <w:t>i</w:t>
      </w:r>
      <w:proofErr w:type="spellEnd"/>
      <w:r>
        <w:t>)</w:t>
      </w:r>
      <w:r>
        <w:rPr>
          <w:rFonts w:ascii="Arial" w:eastAsia="Arial" w:hAnsi="Arial" w:cs="Arial"/>
        </w:rPr>
        <w:t xml:space="preserve"> </w:t>
      </w:r>
      <w:r>
        <w:t xml:space="preserve">Branded </w:t>
      </w:r>
    </w:p>
    <w:p w14:paraId="18808EC5" w14:textId="77777777" w:rsidR="00A753A2" w:rsidRDefault="00D42923">
      <w:pPr>
        <w:spacing w:after="12" w:line="259" w:lineRule="auto"/>
        <w:ind w:left="2160" w:firstLine="0"/>
        <w:jc w:val="left"/>
      </w:pPr>
      <w:r>
        <w:t xml:space="preserve"> </w:t>
      </w:r>
    </w:p>
    <w:p w14:paraId="16F1E84C" w14:textId="77777777" w:rsidR="00A753A2" w:rsidRDefault="00D42923">
      <w:pPr>
        <w:numPr>
          <w:ilvl w:val="1"/>
          <w:numId w:val="62"/>
        </w:numPr>
        <w:spacing w:after="0"/>
        <w:ind w:hanging="360"/>
      </w:pPr>
      <w:r>
        <w:t>The forecast is considered locked at sixty (60) days. Subject to the limitations described in Section 2.5(a)(</w:t>
      </w:r>
      <w:proofErr w:type="spellStart"/>
      <w:r>
        <w:t>i</w:t>
      </w:r>
      <w:proofErr w:type="spellEnd"/>
      <w:r>
        <w:t xml:space="preserve">)(B) of this Annex 1-A, Capital One may change the 60-Day Forecast upon notice to Supplier, up until the first day of the 30-Day Forecast (such day the "Final 30-Day Forecast"). </w:t>
      </w:r>
    </w:p>
    <w:p w14:paraId="59695F15" w14:textId="77777777" w:rsidR="00A753A2" w:rsidRDefault="00D42923">
      <w:pPr>
        <w:spacing w:after="0" w:line="259" w:lineRule="auto"/>
        <w:ind w:left="2160" w:firstLine="0"/>
        <w:jc w:val="left"/>
      </w:pPr>
      <w:r>
        <w:t xml:space="preserve"> </w:t>
      </w:r>
    </w:p>
    <w:p w14:paraId="3A71A0AA" w14:textId="77777777" w:rsidR="00A753A2" w:rsidRDefault="00D42923">
      <w:pPr>
        <w:numPr>
          <w:ilvl w:val="1"/>
          <w:numId w:val="62"/>
        </w:numPr>
        <w:ind w:hanging="360"/>
      </w:pPr>
      <w:r>
        <w:t>The limitations referenced in Section 2.5(a)(</w:t>
      </w:r>
      <w:proofErr w:type="spellStart"/>
      <w:r>
        <w:t>i</w:t>
      </w:r>
      <w:proofErr w:type="spellEnd"/>
      <w:r>
        <w:t xml:space="preserve">)(A) of this Annex 1-A shall be as follows: </w:t>
      </w:r>
    </w:p>
    <w:p w14:paraId="342D7326" w14:textId="77777777" w:rsidR="00A753A2" w:rsidRDefault="00D42923">
      <w:pPr>
        <w:numPr>
          <w:ilvl w:val="1"/>
          <w:numId w:val="63"/>
        </w:numPr>
        <w:ind w:hanging="360"/>
      </w:pPr>
      <w:r>
        <w:t xml:space="preserve">The Final 30-Day Forecast cannot be any less than ninety percent (90%) of the Calls estimated in the 60-Day Forecast;  </w:t>
      </w:r>
    </w:p>
    <w:p w14:paraId="4EA74707" w14:textId="77777777" w:rsidR="00A753A2" w:rsidRDefault="00D42923">
      <w:pPr>
        <w:numPr>
          <w:ilvl w:val="1"/>
          <w:numId w:val="63"/>
        </w:numPr>
        <w:spacing w:after="86"/>
        <w:ind w:hanging="360"/>
      </w:pPr>
      <w:r>
        <w:t xml:space="preserve">The Final 30-Day Forecast cannot be any more than one hundred-ten percent (110%) of the Calls estimated in the 60-Day Forecast; or </w:t>
      </w:r>
    </w:p>
    <w:p w14:paraId="025CC9AA" w14:textId="77777777" w:rsidR="00A753A2" w:rsidRDefault="00D42923">
      <w:pPr>
        <w:numPr>
          <w:ilvl w:val="1"/>
          <w:numId w:val="63"/>
        </w:numPr>
        <w:spacing w:after="0"/>
        <w:ind w:hanging="360"/>
      </w:pPr>
      <w:r>
        <w:t xml:space="preserve">The SOW is terminated for convenience in accordance as described in Section 2.6 below. </w:t>
      </w:r>
    </w:p>
    <w:p w14:paraId="3CB1245F" w14:textId="77777777" w:rsidR="00A753A2" w:rsidRDefault="00D42923">
      <w:pPr>
        <w:spacing w:after="12" w:line="259" w:lineRule="auto"/>
        <w:ind w:left="2160" w:firstLine="0"/>
        <w:jc w:val="left"/>
      </w:pPr>
      <w:r>
        <w:t xml:space="preserve"> </w:t>
      </w:r>
    </w:p>
    <w:p w14:paraId="72CD3165" w14:textId="77777777" w:rsidR="00A753A2" w:rsidRDefault="00D42923">
      <w:pPr>
        <w:spacing w:after="0"/>
        <w:ind w:left="2160" w:hanging="360"/>
      </w:pPr>
      <w:r>
        <w:t>(C)</w:t>
      </w:r>
      <w:r>
        <w:rPr>
          <w:rFonts w:ascii="Arial" w:eastAsia="Arial" w:hAnsi="Arial" w:cs="Arial"/>
        </w:rPr>
        <w:t xml:space="preserve"> </w:t>
      </w:r>
      <w:r>
        <w:t xml:space="preserve">No subsequent changes to the Final 30-Day Forecast may be made by Capital One. </w:t>
      </w:r>
      <w:proofErr w:type="gramStart"/>
      <w:r>
        <w:t>In the event that</w:t>
      </w:r>
      <w:proofErr w:type="gramEnd"/>
      <w:r>
        <w:t xml:space="preserve"> such changes are necessary, Capital One will advise Supplier and Supplier will extend its best efforts to accommodate the change but shall not be penalized by Capital One in any way for extending such efforts. </w:t>
      </w:r>
    </w:p>
    <w:p w14:paraId="44ECDB37" w14:textId="77777777" w:rsidR="00A753A2" w:rsidRDefault="00D42923">
      <w:pPr>
        <w:spacing w:after="7" w:line="259" w:lineRule="auto"/>
        <w:ind w:left="2881" w:firstLine="0"/>
        <w:jc w:val="left"/>
      </w:pPr>
      <w:r>
        <w:t xml:space="preserve"> </w:t>
      </w:r>
    </w:p>
    <w:p w14:paraId="4DA299A2" w14:textId="77777777" w:rsidR="00A753A2" w:rsidRDefault="00D42923">
      <w:pPr>
        <w:numPr>
          <w:ilvl w:val="0"/>
          <w:numId w:val="64"/>
        </w:numPr>
        <w:spacing w:after="10"/>
        <w:ind w:hanging="360"/>
      </w:pPr>
      <w:r>
        <w:t xml:space="preserve">Costco </w:t>
      </w:r>
    </w:p>
    <w:p w14:paraId="71ECAEB8" w14:textId="77777777" w:rsidR="00A753A2" w:rsidRDefault="00D42923">
      <w:pPr>
        <w:spacing w:after="12" w:line="259" w:lineRule="auto"/>
        <w:ind w:left="1800" w:firstLine="0"/>
        <w:jc w:val="left"/>
      </w:pPr>
      <w:r>
        <w:t xml:space="preserve"> </w:t>
      </w:r>
    </w:p>
    <w:p w14:paraId="1FF7C501" w14:textId="77777777" w:rsidR="00A753A2" w:rsidRDefault="00D42923">
      <w:pPr>
        <w:numPr>
          <w:ilvl w:val="2"/>
          <w:numId w:val="67"/>
        </w:numPr>
        <w:spacing w:after="0"/>
        <w:ind w:hanging="360"/>
      </w:pPr>
      <w:r>
        <w:t xml:space="preserve">The forecast </w:t>
      </w:r>
      <w:proofErr w:type="gramStart"/>
      <w:r>
        <w:t>is considered to be</w:t>
      </w:r>
      <w:proofErr w:type="gramEnd"/>
      <w:r>
        <w:t xml:space="preserve"> locked at sixty (60) days. Subject to the limitations described in Section 2.5(a)(ii)(B) of this Annex 1-A, Capital One may change the </w:t>
      </w:r>
      <w:proofErr w:type="gramStart"/>
      <w:r>
        <w:t>60 day</w:t>
      </w:r>
      <w:proofErr w:type="gramEnd"/>
      <w:r>
        <w:t xml:space="preserve"> Supply Commitment upon notice to Supplier, up until the first day of the 30-Day Supply Commitment. </w:t>
      </w:r>
    </w:p>
    <w:p w14:paraId="7F4D6A16" w14:textId="77777777" w:rsidR="00A753A2" w:rsidRDefault="00D42923">
      <w:pPr>
        <w:spacing w:after="12" w:line="259" w:lineRule="auto"/>
        <w:ind w:left="2160" w:firstLine="0"/>
        <w:jc w:val="left"/>
      </w:pPr>
      <w:r>
        <w:t xml:space="preserve"> </w:t>
      </w:r>
    </w:p>
    <w:p w14:paraId="57EBCD12" w14:textId="77777777" w:rsidR="00A753A2" w:rsidRDefault="00D42923">
      <w:pPr>
        <w:numPr>
          <w:ilvl w:val="2"/>
          <w:numId w:val="67"/>
        </w:numPr>
        <w:spacing w:after="0"/>
        <w:ind w:hanging="360"/>
      </w:pPr>
      <w:r>
        <w:t xml:space="preserve">The limitations referenced in Section 2.5(a)(ii)(A) of this Annex 1-A shall be as follows: </w:t>
      </w:r>
    </w:p>
    <w:p w14:paraId="0C2707C7" w14:textId="77777777" w:rsidR="00A753A2" w:rsidRDefault="00D42923">
      <w:pPr>
        <w:spacing w:after="10" w:line="259" w:lineRule="auto"/>
        <w:ind w:left="720" w:firstLine="0"/>
        <w:jc w:val="left"/>
      </w:pPr>
      <w:r>
        <w:t xml:space="preserve"> </w:t>
      </w:r>
    </w:p>
    <w:p w14:paraId="506227C5" w14:textId="77777777" w:rsidR="00A753A2" w:rsidRDefault="00D42923">
      <w:pPr>
        <w:numPr>
          <w:ilvl w:val="3"/>
          <w:numId w:val="68"/>
        </w:numPr>
        <w:spacing w:after="26"/>
        <w:ind w:hanging="360"/>
      </w:pPr>
      <w:r>
        <w:t xml:space="preserve">The Final 30-Day Supply Commitment cannot be any less than ninety percent (90%) of the FTE required in the </w:t>
      </w:r>
      <w:proofErr w:type="gramStart"/>
      <w:r>
        <w:t>60 day</w:t>
      </w:r>
      <w:proofErr w:type="gramEnd"/>
      <w:r>
        <w:t xml:space="preserve"> Supply Commitment;  </w:t>
      </w:r>
    </w:p>
    <w:p w14:paraId="609C9F89" w14:textId="77777777" w:rsidR="00A753A2" w:rsidRDefault="00D42923">
      <w:pPr>
        <w:numPr>
          <w:ilvl w:val="3"/>
          <w:numId w:val="68"/>
        </w:numPr>
        <w:spacing w:after="26"/>
        <w:ind w:hanging="360"/>
      </w:pPr>
      <w:r>
        <w:t xml:space="preserve">The Final 30-Day Supply Commitment cannot be any more than one hundred-ten percent (110%) of the FTE required in the </w:t>
      </w:r>
      <w:proofErr w:type="gramStart"/>
      <w:r>
        <w:t>60 day</w:t>
      </w:r>
      <w:proofErr w:type="gramEnd"/>
      <w:r>
        <w:t xml:space="preserve"> Supply Commitment; or </w:t>
      </w:r>
    </w:p>
    <w:p w14:paraId="73A124FB" w14:textId="77777777" w:rsidR="00A753A2" w:rsidRDefault="00D42923">
      <w:pPr>
        <w:numPr>
          <w:ilvl w:val="3"/>
          <w:numId w:val="68"/>
        </w:numPr>
        <w:spacing w:after="0"/>
        <w:ind w:hanging="360"/>
      </w:pPr>
      <w:r>
        <w:t xml:space="preserve">The SOW is terminated for convenience in accordance as described in Section 2.6 below. </w:t>
      </w:r>
    </w:p>
    <w:p w14:paraId="0814A5B3" w14:textId="77777777" w:rsidR="00A753A2" w:rsidRDefault="00D42923">
      <w:pPr>
        <w:spacing w:after="12" w:line="259" w:lineRule="auto"/>
        <w:ind w:left="2160" w:firstLine="0"/>
        <w:jc w:val="left"/>
      </w:pPr>
      <w:r>
        <w:t xml:space="preserve"> </w:t>
      </w:r>
    </w:p>
    <w:p w14:paraId="1B2588E4" w14:textId="77777777" w:rsidR="00A753A2" w:rsidRDefault="00D42923">
      <w:pPr>
        <w:spacing w:after="1" w:line="239" w:lineRule="auto"/>
        <w:ind w:left="2160" w:right="3" w:hanging="360"/>
        <w:jc w:val="left"/>
      </w:pPr>
      <w:r>
        <w:lastRenderedPageBreak/>
        <w:t>(C)</w:t>
      </w:r>
      <w:r>
        <w:rPr>
          <w:rFonts w:ascii="Arial" w:eastAsia="Arial" w:hAnsi="Arial" w:cs="Arial"/>
        </w:rPr>
        <w:t xml:space="preserve"> </w:t>
      </w:r>
      <w:r>
        <w:t xml:space="preserve">No subsequent changes to the Final 30-Day Supply Commitment may be made by Capital One. </w:t>
      </w:r>
      <w:proofErr w:type="gramStart"/>
      <w:r>
        <w:t>In the event that</w:t>
      </w:r>
      <w:proofErr w:type="gramEnd"/>
      <w:r>
        <w:t xml:space="preserve"> such changes are necessary, Capital One will advise Supplier and Supplier will extend its best efforts to accommodate the change but shall not be penalized by Capital One in any way for extending such efforts. </w:t>
      </w:r>
    </w:p>
    <w:p w14:paraId="0A014389" w14:textId="77777777" w:rsidR="00A753A2" w:rsidRDefault="00D42923">
      <w:pPr>
        <w:spacing w:after="10" w:line="259" w:lineRule="auto"/>
        <w:ind w:left="720" w:firstLine="0"/>
        <w:jc w:val="left"/>
      </w:pPr>
      <w:r>
        <w:t xml:space="preserve"> </w:t>
      </w:r>
    </w:p>
    <w:p w14:paraId="6D8894CA" w14:textId="77777777" w:rsidR="00A753A2" w:rsidRDefault="00D42923">
      <w:pPr>
        <w:numPr>
          <w:ilvl w:val="0"/>
          <w:numId w:val="64"/>
        </w:numPr>
        <w:spacing w:after="10"/>
        <w:ind w:hanging="360"/>
      </w:pPr>
      <w:r>
        <w:t xml:space="preserve">HB/Saks </w:t>
      </w:r>
    </w:p>
    <w:p w14:paraId="2BC1082A" w14:textId="77777777" w:rsidR="00A753A2" w:rsidRDefault="00D42923">
      <w:pPr>
        <w:spacing w:after="12" w:line="259" w:lineRule="auto"/>
        <w:ind w:left="2160" w:firstLine="0"/>
        <w:jc w:val="left"/>
      </w:pPr>
      <w:r>
        <w:t xml:space="preserve"> </w:t>
      </w:r>
    </w:p>
    <w:p w14:paraId="2762F39F" w14:textId="77777777" w:rsidR="00A753A2" w:rsidRDefault="00D42923">
      <w:pPr>
        <w:numPr>
          <w:ilvl w:val="2"/>
          <w:numId w:val="66"/>
        </w:numPr>
        <w:spacing w:after="0"/>
        <w:ind w:hanging="360"/>
      </w:pPr>
      <w:r>
        <w:t xml:space="preserve">The forecast </w:t>
      </w:r>
      <w:proofErr w:type="gramStart"/>
      <w:r>
        <w:t>is considered to be</w:t>
      </w:r>
      <w:proofErr w:type="gramEnd"/>
      <w:r>
        <w:t xml:space="preserve"> locked at ten (10) weeks. Subject to the limitations described in Section 2.5(a)(iii)(B) of this Annex 1-A, Capital One may change the ten (10) week staffing commitment upon notice to Supplier, up until the first day of the six (6) week staffing commitment. </w:t>
      </w:r>
    </w:p>
    <w:p w14:paraId="1A28F5BA" w14:textId="77777777" w:rsidR="00A753A2" w:rsidRDefault="00D42923">
      <w:pPr>
        <w:spacing w:after="9" w:line="259" w:lineRule="auto"/>
        <w:ind w:left="2160" w:firstLine="0"/>
        <w:jc w:val="left"/>
      </w:pPr>
      <w:r>
        <w:t xml:space="preserve"> </w:t>
      </w:r>
    </w:p>
    <w:p w14:paraId="3067A7AE" w14:textId="77777777" w:rsidR="00A753A2" w:rsidRDefault="00D42923">
      <w:pPr>
        <w:numPr>
          <w:ilvl w:val="2"/>
          <w:numId w:val="66"/>
        </w:numPr>
        <w:ind w:hanging="360"/>
      </w:pPr>
      <w:r>
        <w:t xml:space="preserve">The limitations referenced in Section 2.5(a)(iii)(A) of this Annex 1-A shall be as follows: </w:t>
      </w:r>
    </w:p>
    <w:p w14:paraId="13988027" w14:textId="77777777" w:rsidR="00A753A2" w:rsidRDefault="00D42923">
      <w:pPr>
        <w:spacing w:after="12" w:line="259" w:lineRule="auto"/>
        <w:ind w:left="720" w:firstLine="0"/>
        <w:jc w:val="left"/>
      </w:pPr>
      <w:r>
        <w:t xml:space="preserve"> </w:t>
      </w:r>
    </w:p>
    <w:p w14:paraId="5C7905A6" w14:textId="77777777" w:rsidR="00A753A2" w:rsidRDefault="00D42923">
      <w:pPr>
        <w:numPr>
          <w:ilvl w:val="4"/>
          <w:numId w:val="65"/>
        </w:numPr>
        <w:spacing w:after="24"/>
        <w:ind w:hanging="360"/>
      </w:pPr>
      <w:r>
        <w:t xml:space="preserve">The final six (6) week staffing commitment cannot be any less than ninety percent (90%) of the FTE required in the ten (10) week staffing commitment;  </w:t>
      </w:r>
    </w:p>
    <w:p w14:paraId="29DA94F6" w14:textId="77777777" w:rsidR="00A753A2" w:rsidRDefault="00D42923">
      <w:pPr>
        <w:numPr>
          <w:ilvl w:val="4"/>
          <w:numId w:val="65"/>
        </w:numPr>
        <w:spacing w:after="26"/>
        <w:ind w:hanging="360"/>
      </w:pPr>
      <w:r>
        <w:t xml:space="preserve">The final six (6) week staffing commitment cannot be any more than one hundred-ten percent (110%) of the FTE required in the ten (10) week staffing commitment; or </w:t>
      </w:r>
    </w:p>
    <w:p w14:paraId="41916B2C" w14:textId="77777777" w:rsidR="00A753A2" w:rsidRDefault="00D42923">
      <w:pPr>
        <w:numPr>
          <w:ilvl w:val="4"/>
          <w:numId w:val="65"/>
        </w:numPr>
        <w:spacing w:after="0"/>
        <w:ind w:hanging="360"/>
      </w:pPr>
      <w:r>
        <w:t xml:space="preserve">The SOW is terminated for convenience in accordance as described in Section 2.6 below. </w:t>
      </w:r>
    </w:p>
    <w:p w14:paraId="02C94D9B" w14:textId="77777777" w:rsidR="00A753A2" w:rsidRDefault="00D42923">
      <w:pPr>
        <w:spacing w:after="10" w:line="259" w:lineRule="auto"/>
        <w:ind w:left="2160" w:firstLine="0"/>
        <w:jc w:val="left"/>
      </w:pPr>
      <w:r>
        <w:t xml:space="preserve"> </w:t>
      </w:r>
    </w:p>
    <w:p w14:paraId="7FB2E5E2" w14:textId="77777777" w:rsidR="00A753A2" w:rsidRDefault="00D42923">
      <w:pPr>
        <w:ind w:left="2160" w:hanging="360"/>
      </w:pPr>
      <w:r>
        <w:rPr>
          <w:rFonts w:ascii="Times New Roman" w:eastAsia="Times New Roman" w:hAnsi="Times New Roman" w:cs="Times New Roman"/>
        </w:rPr>
        <w:t>(C)</w:t>
      </w:r>
      <w:r>
        <w:rPr>
          <w:rFonts w:ascii="Arial" w:eastAsia="Arial" w:hAnsi="Arial" w:cs="Arial"/>
        </w:rPr>
        <w:t xml:space="preserve"> </w:t>
      </w:r>
      <w:r>
        <w:t xml:space="preserve">No subsequent changes to the final six (6) week staffing commitment may be made by Capital One. </w:t>
      </w:r>
      <w:proofErr w:type="gramStart"/>
      <w:r>
        <w:t>In the event that</w:t>
      </w:r>
      <w:proofErr w:type="gramEnd"/>
      <w:r>
        <w:t xml:space="preserve"> such changes are necessary, Capital One will advise Supplier and Supplier will extend its best efforts to accommodate the change but shall not be penalized by Capital One in any way for extending such efforts.</w:t>
      </w:r>
      <w:r>
        <w:rPr>
          <w:rFonts w:ascii="Times New Roman" w:eastAsia="Times New Roman" w:hAnsi="Times New Roman" w:cs="Times New Roman"/>
          <w:sz w:val="24"/>
        </w:rPr>
        <w:t xml:space="preserve"> </w:t>
      </w:r>
    </w:p>
    <w:p w14:paraId="0D2A0040" w14:textId="77777777" w:rsidR="00A753A2" w:rsidRDefault="00D42923">
      <w:pPr>
        <w:tabs>
          <w:tab w:val="center" w:pos="861"/>
          <w:tab w:val="center" w:pos="3221"/>
        </w:tabs>
        <w:spacing w:after="228"/>
        <w:ind w:left="0" w:firstLine="0"/>
        <w:jc w:val="left"/>
      </w:pPr>
      <w:r>
        <w:tab/>
      </w:r>
      <w:r>
        <w:rPr>
          <w:b/>
        </w:rPr>
        <w:t>2.6</w:t>
      </w:r>
      <w:r>
        <w:rPr>
          <w:rFonts w:ascii="Arial" w:eastAsia="Arial" w:hAnsi="Arial" w:cs="Arial"/>
          <w:b/>
        </w:rPr>
        <w:t xml:space="preserve"> </w:t>
      </w:r>
      <w:r>
        <w:rPr>
          <w:rFonts w:ascii="Arial" w:eastAsia="Arial" w:hAnsi="Arial" w:cs="Arial"/>
          <w:b/>
        </w:rPr>
        <w:tab/>
      </w:r>
      <w:r>
        <w:t xml:space="preserve">Termination for Convenience Forecasts. </w:t>
      </w:r>
    </w:p>
    <w:p w14:paraId="1F584615" w14:textId="77777777" w:rsidR="00A753A2" w:rsidRDefault="00D42923">
      <w:pPr>
        <w:ind w:left="-15" w:firstLine="720"/>
      </w:pPr>
      <w:r>
        <w:t xml:space="preserve">Capital One may in accordance with Section 21.2 of the MSA terminate this SOW. During the notice period, Capital One shall provide Supplier with Contact volumes of the applicable Forecast that are at least: </w:t>
      </w:r>
    </w:p>
    <w:p w14:paraId="18855B43" w14:textId="77777777" w:rsidR="00A753A2" w:rsidRDefault="00D42923">
      <w:pPr>
        <w:numPr>
          <w:ilvl w:val="0"/>
          <w:numId w:val="69"/>
        </w:numPr>
        <w:spacing w:after="10"/>
        <w:ind w:hanging="360"/>
      </w:pPr>
      <w:r>
        <w:t xml:space="preserve">Branded </w:t>
      </w:r>
    </w:p>
    <w:p w14:paraId="4F0AE5B1" w14:textId="77777777" w:rsidR="00A753A2" w:rsidRDefault="00D42923">
      <w:pPr>
        <w:spacing w:after="12" w:line="259" w:lineRule="auto"/>
        <w:ind w:left="1800" w:firstLine="0"/>
        <w:jc w:val="left"/>
      </w:pPr>
      <w:r>
        <w:t xml:space="preserve"> </w:t>
      </w:r>
    </w:p>
    <w:p w14:paraId="701A94A9" w14:textId="77777777" w:rsidR="00A753A2" w:rsidRDefault="00D42923">
      <w:pPr>
        <w:numPr>
          <w:ilvl w:val="2"/>
          <w:numId w:val="72"/>
        </w:numPr>
        <w:spacing w:after="10"/>
        <w:ind w:hanging="360"/>
      </w:pPr>
      <w:r>
        <w:t xml:space="preserve">For the Final 30-Day Forecast, seventy-five percent (75%) of the Forecast; </w:t>
      </w:r>
    </w:p>
    <w:p w14:paraId="46C5FDAC" w14:textId="77777777" w:rsidR="00A753A2" w:rsidRDefault="00D42923">
      <w:pPr>
        <w:spacing w:after="12" w:line="259" w:lineRule="auto"/>
        <w:ind w:left="1800" w:firstLine="0"/>
        <w:jc w:val="left"/>
      </w:pPr>
      <w:r>
        <w:t xml:space="preserve"> </w:t>
      </w:r>
    </w:p>
    <w:p w14:paraId="34A18714" w14:textId="77777777" w:rsidR="00A753A2" w:rsidRDefault="00D42923">
      <w:pPr>
        <w:numPr>
          <w:ilvl w:val="2"/>
          <w:numId w:val="72"/>
        </w:numPr>
        <w:spacing w:after="10"/>
        <w:ind w:hanging="360"/>
      </w:pPr>
      <w:r>
        <w:t xml:space="preserve">For the 60-Day Forecast, sixty percent (60%) of the Forecast; and </w:t>
      </w:r>
    </w:p>
    <w:p w14:paraId="33C7CAB4" w14:textId="77777777" w:rsidR="00A753A2" w:rsidRDefault="00D42923">
      <w:pPr>
        <w:spacing w:after="12" w:line="259" w:lineRule="auto"/>
        <w:ind w:left="1800" w:firstLine="0"/>
        <w:jc w:val="left"/>
      </w:pPr>
      <w:r>
        <w:t xml:space="preserve"> </w:t>
      </w:r>
    </w:p>
    <w:p w14:paraId="12B83D53" w14:textId="77777777" w:rsidR="00A753A2" w:rsidRDefault="00D42923">
      <w:pPr>
        <w:numPr>
          <w:ilvl w:val="2"/>
          <w:numId w:val="72"/>
        </w:numPr>
        <w:ind w:hanging="360"/>
      </w:pPr>
      <w:r>
        <w:t xml:space="preserve">For the 90-Day Forecast, thirty-five percent (35%) of the Forecast. </w:t>
      </w:r>
    </w:p>
    <w:p w14:paraId="41155C23" w14:textId="77777777" w:rsidR="00A753A2" w:rsidRDefault="00D42923">
      <w:pPr>
        <w:numPr>
          <w:ilvl w:val="0"/>
          <w:numId w:val="69"/>
        </w:numPr>
        <w:spacing w:after="10"/>
        <w:ind w:hanging="360"/>
      </w:pPr>
      <w:r>
        <w:lastRenderedPageBreak/>
        <w:t xml:space="preserve">Costco </w:t>
      </w:r>
    </w:p>
    <w:p w14:paraId="6B7C9363" w14:textId="77777777" w:rsidR="00A753A2" w:rsidRDefault="00D42923">
      <w:pPr>
        <w:spacing w:after="12" w:line="259" w:lineRule="auto"/>
        <w:ind w:left="0" w:firstLine="0"/>
        <w:jc w:val="left"/>
      </w:pPr>
      <w:r>
        <w:rPr>
          <w:rFonts w:ascii="Bookman Old Style" w:eastAsia="Bookman Old Style" w:hAnsi="Bookman Old Style" w:cs="Bookman Old Style"/>
        </w:rPr>
        <w:t xml:space="preserve"> </w:t>
      </w:r>
    </w:p>
    <w:p w14:paraId="252F33A7" w14:textId="77777777" w:rsidR="00A753A2" w:rsidRDefault="00D42923">
      <w:pPr>
        <w:numPr>
          <w:ilvl w:val="2"/>
          <w:numId w:val="70"/>
        </w:numPr>
        <w:spacing w:after="0"/>
        <w:ind w:hanging="360"/>
      </w:pPr>
      <w:r>
        <w:t xml:space="preserve">For the Final 30-Day supply commitment, seventy-five percent (75%) of the Forecast; and </w:t>
      </w:r>
    </w:p>
    <w:p w14:paraId="1EDD5CB8" w14:textId="77777777" w:rsidR="00A753A2" w:rsidRDefault="00D42923">
      <w:pPr>
        <w:spacing w:after="9" w:line="259" w:lineRule="auto"/>
        <w:ind w:left="1800" w:firstLine="0"/>
        <w:jc w:val="left"/>
      </w:pPr>
      <w:r>
        <w:t xml:space="preserve"> </w:t>
      </w:r>
    </w:p>
    <w:p w14:paraId="2D3ACA86" w14:textId="77777777" w:rsidR="00A753A2" w:rsidRDefault="00D42923">
      <w:pPr>
        <w:numPr>
          <w:ilvl w:val="2"/>
          <w:numId w:val="70"/>
        </w:numPr>
        <w:ind w:hanging="360"/>
      </w:pPr>
      <w:r>
        <w:t xml:space="preserve">For the 60-Day supply commitment, sixty percent (60%) of the Forecast. </w:t>
      </w:r>
    </w:p>
    <w:p w14:paraId="43783BB0" w14:textId="77777777" w:rsidR="00A753A2" w:rsidRDefault="00D42923">
      <w:pPr>
        <w:numPr>
          <w:ilvl w:val="0"/>
          <w:numId w:val="69"/>
        </w:numPr>
        <w:spacing w:after="10"/>
        <w:ind w:hanging="360"/>
      </w:pPr>
      <w:r>
        <w:t xml:space="preserve">HB/Saks  </w:t>
      </w:r>
    </w:p>
    <w:p w14:paraId="7696B3F0" w14:textId="77777777" w:rsidR="00A753A2" w:rsidRDefault="00D42923">
      <w:pPr>
        <w:spacing w:after="12" w:line="259" w:lineRule="auto"/>
        <w:ind w:left="1800" w:firstLine="0"/>
        <w:jc w:val="left"/>
      </w:pPr>
      <w:r>
        <w:t xml:space="preserve"> </w:t>
      </w:r>
    </w:p>
    <w:p w14:paraId="0E81F8B3" w14:textId="77777777" w:rsidR="00A753A2" w:rsidRDefault="00D42923">
      <w:pPr>
        <w:numPr>
          <w:ilvl w:val="2"/>
          <w:numId w:val="71"/>
        </w:numPr>
        <w:spacing w:after="0"/>
        <w:ind w:hanging="360"/>
      </w:pPr>
      <w:r>
        <w:t xml:space="preserve">For the Final six (6) week supply commitment, seventy-five percent (75%) of the Forecast; </w:t>
      </w:r>
    </w:p>
    <w:p w14:paraId="2B2E9DE8" w14:textId="77777777" w:rsidR="00A753A2" w:rsidRDefault="00D42923">
      <w:pPr>
        <w:spacing w:after="12" w:line="259" w:lineRule="auto"/>
        <w:ind w:left="1800" w:firstLine="0"/>
        <w:jc w:val="left"/>
      </w:pPr>
      <w:r>
        <w:t xml:space="preserve"> </w:t>
      </w:r>
    </w:p>
    <w:p w14:paraId="366C8D92" w14:textId="77777777" w:rsidR="00A753A2" w:rsidRDefault="00D42923">
      <w:pPr>
        <w:numPr>
          <w:ilvl w:val="2"/>
          <w:numId w:val="71"/>
        </w:numPr>
        <w:spacing w:after="10"/>
        <w:ind w:hanging="360"/>
      </w:pPr>
      <w:r>
        <w:t xml:space="preserve">For the ten (10) week supply commitment, sixty percent (60%) of the Forecast; and </w:t>
      </w:r>
    </w:p>
    <w:p w14:paraId="7D7FEE08" w14:textId="77777777" w:rsidR="00A753A2" w:rsidRDefault="00D42923">
      <w:pPr>
        <w:spacing w:after="12" w:line="259" w:lineRule="auto"/>
        <w:ind w:left="1800" w:firstLine="0"/>
        <w:jc w:val="left"/>
      </w:pPr>
      <w:r>
        <w:t xml:space="preserve"> </w:t>
      </w:r>
    </w:p>
    <w:p w14:paraId="2FDB9A80" w14:textId="77777777" w:rsidR="00A753A2" w:rsidRDefault="00D42923">
      <w:pPr>
        <w:numPr>
          <w:ilvl w:val="2"/>
          <w:numId w:val="71"/>
        </w:numPr>
        <w:ind w:hanging="360"/>
      </w:pPr>
      <w:r>
        <w:t xml:space="preserve">For the fifteen (15) week supply commitment, thirty-five percent (35%) of the Forecast. </w:t>
      </w:r>
    </w:p>
    <w:p w14:paraId="16C2E211" w14:textId="77777777" w:rsidR="00A753A2" w:rsidRDefault="00D42923">
      <w:pPr>
        <w:tabs>
          <w:tab w:val="center" w:pos="861"/>
          <w:tab w:val="center" w:pos="4493"/>
        </w:tabs>
        <w:spacing w:after="10"/>
        <w:ind w:left="0" w:firstLine="0"/>
        <w:jc w:val="left"/>
      </w:pPr>
      <w:r>
        <w:tab/>
      </w:r>
      <w:r>
        <w:rPr>
          <w:b/>
        </w:rPr>
        <w:t>2.7</w:t>
      </w:r>
      <w:r>
        <w:rPr>
          <w:rFonts w:ascii="Arial" w:eastAsia="Arial" w:hAnsi="Arial" w:cs="Arial"/>
          <w:b/>
        </w:rPr>
        <w:t xml:space="preserve"> </w:t>
      </w:r>
      <w:r>
        <w:rPr>
          <w:rFonts w:ascii="Arial" w:eastAsia="Arial" w:hAnsi="Arial" w:cs="Arial"/>
          <w:b/>
        </w:rPr>
        <w:tab/>
      </w:r>
      <w:r>
        <w:t xml:space="preserve">Schedule Adherence; Interval Supply Adherence Requirement (ISAR) </w:t>
      </w:r>
    </w:p>
    <w:p w14:paraId="4D67572E" w14:textId="77777777" w:rsidR="00A753A2" w:rsidRDefault="00D42923">
      <w:pPr>
        <w:ind w:left="-5"/>
      </w:pPr>
      <w:r>
        <w:t xml:space="preserve">Supplier shall not charge Capital One for any hours </w:t>
      </w:r>
      <w:proofErr w:type="gramStart"/>
      <w:r>
        <w:t>in excess of</w:t>
      </w:r>
      <w:proofErr w:type="gramEnd"/>
      <w:r>
        <w:t xml:space="preserve"> 5% of the Required Lines, based on the mutually agreed upon scheduled hours, minus non-billable shrink, to meet the required lines. </w:t>
      </w:r>
    </w:p>
    <w:p w14:paraId="1088519C" w14:textId="77777777" w:rsidR="00A753A2" w:rsidRDefault="00D42923">
      <w:pPr>
        <w:numPr>
          <w:ilvl w:val="0"/>
          <w:numId w:val="73"/>
        </w:numPr>
        <w:ind w:firstLine="540"/>
      </w:pPr>
      <w:r>
        <w:t xml:space="preserve">calculated by week, that are not otherwise pre-approved, in writing, by Capital One.  </w:t>
      </w:r>
    </w:p>
    <w:p w14:paraId="58AF959A" w14:textId="77777777" w:rsidR="00A753A2" w:rsidRDefault="00D42923">
      <w:pPr>
        <w:numPr>
          <w:ilvl w:val="0"/>
          <w:numId w:val="73"/>
        </w:numPr>
        <w:ind w:firstLine="540"/>
      </w:pPr>
      <w:r>
        <w:t>Capital One will measure schedule adherence by calculating on a half-hour basis (“</w:t>
      </w:r>
      <w:r>
        <w:rPr>
          <w:u w:val="single" w:color="000000"/>
        </w:rPr>
        <w:t>Interval</w:t>
      </w:r>
      <w:r>
        <w:t>”) the variance between the Supply Delivery and the Required Line. For each Interval during which Supply Delivery falls below the Required Line, an understaffing occurs (“</w:t>
      </w:r>
      <w:r>
        <w:rPr>
          <w:u w:val="single" w:color="000000"/>
        </w:rPr>
        <w:t>Under</w:t>
      </w:r>
      <w:r>
        <w:t xml:space="preserve">”). </w:t>
      </w:r>
    </w:p>
    <w:p w14:paraId="630B1D2B" w14:textId="77777777" w:rsidR="00A753A2" w:rsidRDefault="00D42923">
      <w:pPr>
        <w:numPr>
          <w:ilvl w:val="0"/>
          <w:numId w:val="73"/>
        </w:numPr>
        <w:ind w:firstLine="540"/>
      </w:pPr>
      <w:r>
        <w:t xml:space="preserve">Capital One will provide Supplier with a report on at least a weekly basis which will show, by queue, the total Supply Delivery for each Interval. </w:t>
      </w:r>
    </w:p>
    <w:p w14:paraId="3C6AEDDD" w14:textId="77777777" w:rsidR="00A753A2" w:rsidRDefault="00D42923">
      <w:pPr>
        <w:numPr>
          <w:ilvl w:val="0"/>
          <w:numId w:val="73"/>
        </w:numPr>
        <w:ind w:firstLine="540"/>
      </w:pPr>
      <w:r>
        <w:t xml:space="preserve">As part of the weekly report, the total Under will be increased (i.e., brought closer to zero) by the number of hours successfully removed by Supplier pursuant to a downward Capital One flexing process. </w:t>
      </w:r>
    </w:p>
    <w:p w14:paraId="6D33F8B2" w14:textId="77777777" w:rsidR="00A753A2" w:rsidRDefault="00D42923">
      <w:pPr>
        <w:tabs>
          <w:tab w:val="center" w:pos="861"/>
          <w:tab w:val="center" w:pos="3412"/>
        </w:tabs>
        <w:ind w:left="0" w:firstLine="0"/>
        <w:jc w:val="left"/>
      </w:pPr>
      <w:r>
        <w:tab/>
      </w:r>
      <w:r>
        <w:rPr>
          <w:b/>
        </w:rPr>
        <w:t>2.8</w:t>
      </w:r>
      <w:r>
        <w:rPr>
          <w:rFonts w:ascii="Arial" w:eastAsia="Arial" w:hAnsi="Arial" w:cs="Arial"/>
          <w:b/>
        </w:rPr>
        <w:t xml:space="preserve"> </w:t>
      </w:r>
      <w:r>
        <w:rPr>
          <w:rFonts w:ascii="Arial" w:eastAsia="Arial" w:hAnsi="Arial" w:cs="Arial"/>
          <w:b/>
        </w:rPr>
        <w:tab/>
      </w:r>
      <w:r>
        <w:t xml:space="preserve">Performance Management for Staffing Plan. </w:t>
      </w:r>
    </w:p>
    <w:p w14:paraId="7DD8B474" w14:textId="77777777" w:rsidR="00A753A2" w:rsidRDefault="00D42923">
      <w:pPr>
        <w:numPr>
          <w:ilvl w:val="0"/>
          <w:numId w:val="74"/>
        </w:numPr>
        <w:ind w:firstLine="540"/>
      </w:pPr>
      <w:r>
        <w:t xml:space="preserve">Supplier’s compliance with this Article 2 shall be measured through the ISAR </w:t>
      </w:r>
      <w:proofErr w:type="gramStart"/>
      <w:r>
        <w:t>metric .</w:t>
      </w:r>
      <w:proofErr w:type="gramEnd"/>
      <w:r>
        <w:t xml:space="preserve"> </w:t>
      </w:r>
    </w:p>
    <w:p w14:paraId="7D8FC6A4" w14:textId="77777777" w:rsidR="00A753A2" w:rsidRDefault="00D42923">
      <w:pPr>
        <w:numPr>
          <w:ilvl w:val="0"/>
          <w:numId w:val="74"/>
        </w:numPr>
        <w:ind w:firstLine="540"/>
      </w:pPr>
      <w:r>
        <w:t xml:space="preserve">On a weekly basis, Supplier shall meet no less than 90% of the Interval Supply Requirement.  However, Intervals with an Interval Supply Requirement of less than ten (10) are excluded from the ISAR calculation. </w:t>
      </w:r>
    </w:p>
    <w:p w14:paraId="0FC46F34" w14:textId="77777777" w:rsidR="00A753A2" w:rsidRDefault="00D42923">
      <w:pPr>
        <w:numPr>
          <w:ilvl w:val="0"/>
          <w:numId w:val="74"/>
        </w:numPr>
        <w:ind w:firstLine="540"/>
      </w:pPr>
      <w:r>
        <w:t xml:space="preserve">This measure shall be included in the daily ISAR file. </w:t>
      </w:r>
    </w:p>
    <w:p w14:paraId="7DEAC779" w14:textId="77777777" w:rsidR="00A753A2" w:rsidRDefault="00D42923">
      <w:pPr>
        <w:tabs>
          <w:tab w:val="center" w:pos="861"/>
          <w:tab w:val="center" w:pos="3868"/>
        </w:tabs>
        <w:spacing w:after="228"/>
        <w:ind w:left="0" w:firstLine="0"/>
        <w:jc w:val="left"/>
      </w:pPr>
      <w:r>
        <w:tab/>
      </w:r>
      <w:r>
        <w:rPr>
          <w:b/>
        </w:rPr>
        <w:t>2.9</w:t>
      </w:r>
      <w:r>
        <w:rPr>
          <w:rFonts w:ascii="Arial" w:eastAsia="Arial" w:hAnsi="Arial" w:cs="Arial"/>
          <w:b/>
        </w:rPr>
        <w:t xml:space="preserve"> </w:t>
      </w:r>
      <w:r>
        <w:rPr>
          <w:rFonts w:ascii="Arial" w:eastAsia="Arial" w:hAnsi="Arial" w:cs="Arial"/>
          <w:b/>
        </w:rPr>
        <w:tab/>
      </w:r>
      <w:r>
        <w:t xml:space="preserve">Staffing and Planning for Customer Advocate Coaches. </w:t>
      </w:r>
    </w:p>
    <w:p w14:paraId="32F365E4" w14:textId="77777777" w:rsidR="00A753A2" w:rsidRDefault="00D42923">
      <w:pPr>
        <w:spacing w:after="10"/>
        <w:ind w:left="730"/>
      </w:pPr>
      <w:r>
        <w:lastRenderedPageBreak/>
        <w:t xml:space="preserve">CAC support shall be staffed at a twenty (20) CSP to one (1) CAC ratio based on the required </w:t>
      </w:r>
    </w:p>
    <w:p w14:paraId="3E98BC43" w14:textId="77777777" w:rsidR="00A753A2" w:rsidRDefault="00D42923">
      <w:pPr>
        <w:ind w:left="-5"/>
      </w:pPr>
      <w:r>
        <w:t xml:space="preserve">frontline hours of the applicable queues, or as directed by Capital One.   </w:t>
      </w:r>
    </w:p>
    <w:p w14:paraId="047B276B" w14:textId="77777777" w:rsidR="00A753A2" w:rsidRDefault="00D42923">
      <w:pPr>
        <w:pStyle w:val="Heading2"/>
        <w:tabs>
          <w:tab w:val="center" w:pos="2955"/>
        </w:tabs>
        <w:ind w:left="-15" w:right="0" w:firstLine="0"/>
      </w:pPr>
      <w:r>
        <w:t>3.</w:t>
      </w:r>
      <w:r>
        <w:rPr>
          <w:rFonts w:ascii="Arial" w:eastAsia="Arial" w:hAnsi="Arial" w:cs="Arial"/>
        </w:rPr>
        <w:t xml:space="preserve"> </w:t>
      </w:r>
      <w:r>
        <w:rPr>
          <w:rFonts w:ascii="Arial" w:eastAsia="Arial" w:hAnsi="Arial" w:cs="Arial"/>
        </w:rPr>
        <w:tab/>
      </w:r>
      <w:r>
        <w:t xml:space="preserve">FORECASTING FOR FRAUD DETECTION AND CAST  </w:t>
      </w:r>
    </w:p>
    <w:p w14:paraId="03A3D585" w14:textId="77777777" w:rsidR="00A753A2" w:rsidRDefault="00D42923">
      <w:pPr>
        <w:ind w:left="1440" w:hanging="720"/>
      </w:pPr>
      <w:r>
        <w:rPr>
          <w:b/>
        </w:rPr>
        <w:t>3.1</w:t>
      </w:r>
      <w:r>
        <w:rPr>
          <w:rFonts w:ascii="Arial" w:eastAsia="Arial" w:hAnsi="Arial" w:cs="Arial"/>
          <w:b/>
        </w:rPr>
        <w:t xml:space="preserve"> </w:t>
      </w:r>
      <w:r>
        <w:t xml:space="preserve">Unless stated to the contrary, or otherwise agreed to by the Parties, Supplier shall provide Capital One up to date Staffing Plan(s) on a weekly basis based on Forecast(s) provided by Capital One under this Section 3. </w:t>
      </w:r>
    </w:p>
    <w:p w14:paraId="3F42F1C9" w14:textId="77777777" w:rsidR="00A753A2" w:rsidRDefault="00D42923">
      <w:pPr>
        <w:tabs>
          <w:tab w:val="center" w:pos="861"/>
          <w:tab w:val="center" w:pos="3174"/>
        </w:tabs>
        <w:spacing w:after="135"/>
        <w:ind w:left="0" w:firstLine="0"/>
        <w:jc w:val="left"/>
      </w:pPr>
      <w:r>
        <w:tab/>
      </w:r>
      <w:r>
        <w:rPr>
          <w:b/>
        </w:rPr>
        <w:t>3.2</w:t>
      </w:r>
      <w:r>
        <w:rPr>
          <w:rFonts w:ascii="Arial" w:eastAsia="Arial" w:hAnsi="Arial" w:cs="Arial"/>
          <w:b/>
        </w:rPr>
        <w:t xml:space="preserve"> </w:t>
      </w:r>
      <w:r>
        <w:rPr>
          <w:rFonts w:ascii="Arial" w:eastAsia="Arial" w:hAnsi="Arial" w:cs="Arial"/>
          <w:b/>
        </w:rPr>
        <w:tab/>
      </w:r>
      <w:r>
        <w:t xml:space="preserve">Fraud Detection and CAST Forecasting. </w:t>
      </w:r>
    </w:p>
    <w:p w14:paraId="064274C7" w14:textId="77777777" w:rsidR="00A753A2" w:rsidRDefault="00D42923">
      <w:pPr>
        <w:numPr>
          <w:ilvl w:val="0"/>
          <w:numId w:val="75"/>
        </w:numPr>
        <w:ind w:firstLine="630"/>
      </w:pPr>
      <w:r>
        <w:t>On or before the first (1</w:t>
      </w:r>
      <w:r>
        <w:rPr>
          <w:vertAlign w:val="superscript"/>
        </w:rPr>
        <w:t>st</w:t>
      </w:r>
      <w:r>
        <w:t>) day of the first calendar month of the next three immediate calendar months, Capital One shall provide Supplier with a Forecast for each of the three (3) calendar months (collectively "Rolling 90-Day Forecast").  Each Rolling 90-Day Forecast shall contain a Forecast that is denoted by the number of days prior to the calendar month that the Calls will be received. For example, on or before the first 1</w:t>
      </w:r>
      <w:r>
        <w:rPr>
          <w:vertAlign w:val="superscript"/>
        </w:rPr>
        <w:t>st</w:t>
      </w:r>
      <w:r>
        <w:t xml:space="preserve"> day of December, Capital One will provide Supplier with the Forecasts each for January (30-Day Forecast), February (60-Day Forecast), and March (90-day Forecast). On the first (1st) day of January, Capital One will provide Supplier with Forecasts for February, March and April. On this date, the Forecast for February now becomes the 30-Day Forecast, March a 60-Day Forecast. </w:t>
      </w:r>
    </w:p>
    <w:p w14:paraId="3E86B815" w14:textId="77777777" w:rsidR="00A753A2" w:rsidRDefault="00D42923">
      <w:pPr>
        <w:numPr>
          <w:ilvl w:val="0"/>
          <w:numId w:val="75"/>
        </w:numPr>
        <w:ind w:firstLine="630"/>
      </w:pPr>
      <w:r>
        <w:t xml:space="preserve">Short Term Planning (STP) forecasting file with a five (5) week rolling view to be shared weekly with Capital One for Fraud Detection. </w:t>
      </w:r>
    </w:p>
    <w:p w14:paraId="5150C389" w14:textId="77777777" w:rsidR="00A753A2" w:rsidRDefault="00D42923">
      <w:pPr>
        <w:numPr>
          <w:ilvl w:val="1"/>
          <w:numId w:val="76"/>
        </w:numPr>
        <w:spacing w:after="230"/>
        <w:ind w:hanging="720"/>
      </w:pPr>
      <w:r>
        <w:t xml:space="preserve">GCORR and Specialty Operations, Costco Fraud, CAC’s, Solutions, Fraud Recoveries and Fraud Back Office. </w:t>
      </w:r>
    </w:p>
    <w:p w14:paraId="226A4AAB" w14:textId="77777777" w:rsidR="00A753A2" w:rsidRDefault="00D42923">
      <w:pPr>
        <w:spacing w:after="232"/>
        <w:ind w:left="-15" w:firstLine="720"/>
      </w:pPr>
      <w:r>
        <w:t xml:space="preserve">Capital One and Supplier agree to review staffing needs </w:t>
      </w:r>
      <w:proofErr w:type="gramStart"/>
      <w:r>
        <w:t>on a monthly basis</w:t>
      </w:r>
      <w:proofErr w:type="gramEnd"/>
      <w:r>
        <w:t xml:space="preserve"> to determine if GCORR and Specialty Operations queues are adequately staffed. As part of this review the parties will mutually agree as to whether additional Supplier personnel are needed </w:t>
      </w:r>
      <w:proofErr w:type="gramStart"/>
      <w:r>
        <w:t>in order for</w:t>
      </w:r>
      <w:proofErr w:type="gramEnd"/>
      <w:r>
        <w:t xml:space="preserve"> Supplier to perform at Capital One’s required Performance Standards. </w:t>
      </w:r>
    </w:p>
    <w:p w14:paraId="62BF4B2D" w14:textId="77777777" w:rsidR="00A753A2" w:rsidRDefault="00D42923">
      <w:pPr>
        <w:ind w:left="-15" w:firstLine="720"/>
      </w:pPr>
      <w:r>
        <w:t xml:space="preserve"> Capital One will provide Supplier sixty (60) days </w:t>
      </w:r>
      <w:proofErr w:type="gramStart"/>
      <w:r>
        <w:t>advance notice</w:t>
      </w:r>
      <w:proofErr w:type="gramEnd"/>
      <w:r>
        <w:t xml:space="preserve"> for any ramp up or ramp down that results in a variance in excess of +/- ten percent (10%) of the then current staffing level. </w:t>
      </w:r>
    </w:p>
    <w:p w14:paraId="5FB3DB02" w14:textId="77777777" w:rsidR="00A753A2" w:rsidRDefault="00D42923">
      <w:pPr>
        <w:numPr>
          <w:ilvl w:val="1"/>
          <w:numId w:val="76"/>
        </w:numPr>
        <w:spacing w:after="10"/>
        <w:ind w:hanging="720"/>
      </w:pPr>
      <w:r>
        <w:t xml:space="preserve">All Other Services. </w:t>
      </w:r>
    </w:p>
    <w:p w14:paraId="11E5B784"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34BE09FC" w14:textId="77777777" w:rsidR="00A753A2" w:rsidRDefault="00D42923">
      <w:pPr>
        <w:ind w:left="-15" w:firstLine="720"/>
      </w:pPr>
      <w:r>
        <w:t xml:space="preserve">For all other services listed in Exhibit 1 that are not specifically referenced in this Annex 1-A, Capital One and Supplier shall agree to a staffing and scheduling process that </w:t>
      </w:r>
      <w:proofErr w:type="gramStart"/>
      <w:r>
        <w:t>takes into account</w:t>
      </w:r>
      <w:proofErr w:type="gramEnd"/>
      <w:r>
        <w:t xml:space="preserve"> hours of operation and workload needs that allow Supplier to meet the Service Levels.    </w:t>
      </w:r>
    </w:p>
    <w:p w14:paraId="7991E9E0" w14:textId="77777777" w:rsidR="00A753A2" w:rsidRDefault="00D42923">
      <w:pPr>
        <w:numPr>
          <w:ilvl w:val="1"/>
          <w:numId w:val="76"/>
        </w:numPr>
        <w:spacing w:after="228"/>
        <w:ind w:hanging="720"/>
      </w:pPr>
      <w:r>
        <w:t xml:space="preserve">Termination for Convenience Forecasts. </w:t>
      </w:r>
    </w:p>
    <w:p w14:paraId="6DC634B4" w14:textId="77777777" w:rsidR="00A753A2" w:rsidRDefault="00D42923">
      <w:pPr>
        <w:spacing w:after="112"/>
        <w:ind w:left="-15" w:firstLine="720"/>
      </w:pPr>
      <w:r>
        <w:t xml:space="preserve">Capital One may in accordance with Section 21.2 of the MSA terminate this SOW. During the notice period, Capital One and Supplier shall agree to a transition plan that would enable each party to address its required business needs. </w:t>
      </w:r>
    </w:p>
    <w:p w14:paraId="67E0C0D2" w14:textId="77777777" w:rsidR="00A753A2" w:rsidRDefault="00D42923">
      <w:pPr>
        <w:spacing w:after="0" w:line="259" w:lineRule="auto"/>
        <w:ind w:left="46" w:firstLine="0"/>
        <w:jc w:val="center"/>
      </w:pPr>
      <w:r>
        <w:rPr>
          <w:b/>
        </w:rPr>
        <w:t xml:space="preserve"> </w:t>
      </w:r>
    </w:p>
    <w:p w14:paraId="345213A1" w14:textId="77777777" w:rsidR="00A753A2" w:rsidRDefault="00A753A2">
      <w:pPr>
        <w:sectPr w:rsidR="00A753A2">
          <w:headerReference w:type="even" r:id="rId27"/>
          <w:headerReference w:type="default" r:id="rId28"/>
          <w:footerReference w:type="even" r:id="rId29"/>
          <w:footerReference w:type="default" r:id="rId30"/>
          <w:headerReference w:type="first" r:id="rId31"/>
          <w:footerReference w:type="first" r:id="rId32"/>
          <w:pgSz w:w="12240" w:h="15840"/>
          <w:pgMar w:top="1483" w:right="1434" w:bottom="1443" w:left="1440" w:header="249" w:footer="559" w:gutter="0"/>
          <w:pgNumType w:start="1"/>
          <w:cols w:space="720"/>
        </w:sectPr>
      </w:pPr>
    </w:p>
    <w:p w14:paraId="4BC7CB13" w14:textId="77777777" w:rsidR="00A753A2" w:rsidRDefault="00D42923">
      <w:pPr>
        <w:spacing w:after="106" w:line="265" w:lineRule="auto"/>
        <w:ind w:left="785" w:right="782"/>
        <w:jc w:val="center"/>
      </w:pPr>
      <w:r>
        <w:rPr>
          <w:b/>
        </w:rPr>
        <w:lastRenderedPageBreak/>
        <w:t xml:space="preserve">ANNEX 1-B TO EXHIBIT 1 </w:t>
      </w:r>
    </w:p>
    <w:p w14:paraId="4AC66B99" w14:textId="77777777" w:rsidR="00A753A2" w:rsidRDefault="00D42923">
      <w:pPr>
        <w:spacing w:after="0" w:line="265" w:lineRule="auto"/>
        <w:ind w:left="785" w:right="783"/>
        <w:jc w:val="center"/>
      </w:pPr>
      <w:r>
        <w:rPr>
          <w:b/>
        </w:rPr>
        <w:t xml:space="preserve">IT INCIDENT MANAGEMENT/CHANGE CONTROL PROCEDURES </w:t>
      </w:r>
    </w:p>
    <w:p w14:paraId="391AA24D" w14:textId="77777777" w:rsidR="00A753A2" w:rsidRDefault="00D42923">
      <w:pPr>
        <w:spacing w:after="251" w:line="259" w:lineRule="auto"/>
        <w:ind w:left="46" w:firstLine="0"/>
        <w:jc w:val="center"/>
      </w:pPr>
      <w:r>
        <w:rPr>
          <w:b/>
        </w:rPr>
        <w:t xml:space="preserve"> </w:t>
      </w:r>
    </w:p>
    <w:p w14:paraId="4DD13605" w14:textId="77777777" w:rsidR="00A753A2" w:rsidRDefault="00D42923">
      <w:pPr>
        <w:numPr>
          <w:ilvl w:val="0"/>
          <w:numId w:val="77"/>
        </w:numPr>
        <w:spacing w:after="262"/>
        <w:ind w:hanging="720"/>
        <w:jc w:val="left"/>
      </w:pPr>
      <w:r>
        <w:rPr>
          <w:b/>
        </w:rPr>
        <w:t xml:space="preserve">DEFINITIONS. </w:t>
      </w:r>
    </w:p>
    <w:p w14:paraId="6E1233AF" w14:textId="77777777" w:rsidR="00A753A2" w:rsidRDefault="00D42923">
      <w:pPr>
        <w:tabs>
          <w:tab w:val="center" w:pos="861"/>
          <w:tab w:val="center" w:pos="2303"/>
        </w:tabs>
        <w:spacing w:after="142"/>
        <w:ind w:left="0" w:firstLine="0"/>
        <w:jc w:val="left"/>
      </w:pPr>
      <w:r>
        <w:tab/>
      </w:r>
      <w:r>
        <w:rPr>
          <w:b/>
        </w:rPr>
        <w:t>1.1</w:t>
      </w:r>
      <w:r>
        <w:rPr>
          <w:rFonts w:ascii="Arial" w:eastAsia="Arial" w:hAnsi="Arial" w:cs="Arial"/>
          <w:b/>
        </w:rPr>
        <w:t xml:space="preserve"> </w:t>
      </w:r>
      <w:r>
        <w:rPr>
          <w:rFonts w:ascii="Arial" w:eastAsia="Arial" w:hAnsi="Arial" w:cs="Arial"/>
          <w:b/>
        </w:rPr>
        <w:tab/>
      </w:r>
      <w:r>
        <w:t xml:space="preserve">Certain Definitions. </w:t>
      </w:r>
    </w:p>
    <w:p w14:paraId="4B55A08F" w14:textId="77777777" w:rsidR="00A753A2" w:rsidRDefault="00D42923">
      <w:pPr>
        <w:numPr>
          <w:ilvl w:val="1"/>
          <w:numId w:val="77"/>
        </w:numPr>
        <w:spacing w:after="88"/>
        <w:ind w:firstLine="720"/>
      </w:pPr>
      <w:r>
        <w:t>“</w:t>
      </w:r>
      <w:r>
        <w:rPr>
          <w:u w:val="single" w:color="000000"/>
        </w:rPr>
        <w:t>Availability</w:t>
      </w:r>
      <w:r>
        <w:t xml:space="preserve">” of any Service means the extent to which such Service is </w:t>
      </w:r>
      <w:proofErr w:type="gramStart"/>
      <w:r>
        <w:t>actually Available</w:t>
      </w:r>
      <w:proofErr w:type="gramEnd"/>
      <w:r>
        <w:t xml:space="preserve"> for Use by any user of such Service, expressed as a percentage pursuant to the following formula:   </w:t>
      </w:r>
    </w:p>
    <w:p w14:paraId="2EFD5BA7" w14:textId="77777777" w:rsidR="00A753A2" w:rsidRDefault="00D42923">
      <w:pPr>
        <w:spacing w:after="169" w:line="223" w:lineRule="auto"/>
        <w:ind w:left="0" w:firstLine="0"/>
        <w:jc w:val="left"/>
      </w:pPr>
      <w:r>
        <w:rPr>
          <w:sz w:val="18"/>
        </w:rPr>
        <w:t xml:space="preserve">Availability </w:t>
      </w:r>
      <w:r>
        <w:rPr>
          <w:sz w:val="18"/>
        </w:rPr>
        <w:tab/>
        <w:t xml:space="preserve">% </w:t>
      </w:r>
      <w:r>
        <w:rPr>
          <w:sz w:val="18"/>
        </w:rPr>
        <w:tab/>
        <w:t xml:space="preserve">= </w:t>
      </w:r>
      <w:r>
        <w:rPr>
          <w:sz w:val="18"/>
        </w:rPr>
        <w:tab/>
      </w:r>
      <w:r>
        <w:rPr>
          <w:sz w:val="18"/>
          <w:u w:val="single" w:color="000000"/>
        </w:rPr>
        <w:t xml:space="preserve">((Basis </w:t>
      </w:r>
      <w:r>
        <w:rPr>
          <w:sz w:val="18"/>
          <w:u w:val="single" w:color="000000"/>
        </w:rPr>
        <w:tab/>
        <w:t xml:space="preserve">Period </w:t>
      </w:r>
      <w:r>
        <w:rPr>
          <w:sz w:val="18"/>
          <w:u w:val="single" w:color="000000"/>
        </w:rPr>
        <w:tab/>
        <w:t xml:space="preserve">- </w:t>
      </w:r>
      <w:r>
        <w:rPr>
          <w:sz w:val="18"/>
          <w:u w:val="single" w:color="000000"/>
        </w:rPr>
        <w:tab/>
        <w:t xml:space="preserve">Excused </w:t>
      </w:r>
      <w:r>
        <w:rPr>
          <w:sz w:val="18"/>
          <w:u w:val="single" w:color="000000"/>
        </w:rPr>
        <w:tab/>
        <w:t xml:space="preserve">Downtime </w:t>
      </w:r>
      <w:r>
        <w:rPr>
          <w:sz w:val="18"/>
          <w:u w:val="single" w:color="000000"/>
        </w:rPr>
        <w:tab/>
        <w:t xml:space="preserve">- </w:t>
      </w:r>
      <w:r>
        <w:rPr>
          <w:sz w:val="18"/>
          <w:u w:val="single" w:color="000000"/>
        </w:rPr>
        <w:tab/>
        <w:t xml:space="preserve">aggregate </w:t>
      </w:r>
      <w:r>
        <w:rPr>
          <w:sz w:val="18"/>
          <w:u w:val="single" w:color="000000"/>
        </w:rPr>
        <w:tab/>
        <w:t xml:space="preserve">Unexcused </w:t>
      </w:r>
      <w:r>
        <w:rPr>
          <w:sz w:val="18"/>
          <w:u w:val="single" w:color="000000"/>
        </w:rPr>
        <w:tab/>
        <w:t>Downtime</w:t>
      </w:r>
      <w:proofErr w:type="gramStart"/>
      <w:r>
        <w:rPr>
          <w:sz w:val="18"/>
          <w:u w:val="single" w:color="000000"/>
        </w:rPr>
        <w:t>))</w:t>
      </w:r>
      <w:r>
        <w:rPr>
          <w:sz w:val="18"/>
        </w:rPr>
        <w:t xml:space="preserve">   </w:t>
      </w:r>
      <w:proofErr w:type="gramEnd"/>
      <w:r>
        <w:rPr>
          <w:sz w:val="18"/>
        </w:rPr>
        <w:tab/>
        <w:t xml:space="preserve"> </w:t>
      </w:r>
      <w:r>
        <w:rPr>
          <w:sz w:val="18"/>
        </w:rPr>
        <w:tab/>
        <w:t xml:space="preserve"> </w:t>
      </w:r>
      <w:r>
        <w:rPr>
          <w:sz w:val="18"/>
        </w:rPr>
        <w:tab/>
        <w:t xml:space="preserve"> </w:t>
      </w:r>
      <w:r>
        <w:rPr>
          <w:sz w:val="18"/>
        </w:rPr>
        <w:tab/>
        <w:t>(Basis Period - Excused Downtime).</w:t>
      </w:r>
      <w:r>
        <w:t xml:space="preserve"> </w:t>
      </w:r>
    </w:p>
    <w:p w14:paraId="48B1D701" w14:textId="77777777" w:rsidR="00A753A2" w:rsidRDefault="00D42923">
      <w:pPr>
        <w:numPr>
          <w:ilvl w:val="1"/>
          <w:numId w:val="77"/>
        </w:numPr>
        <w:spacing w:after="146"/>
        <w:ind w:firstLine="720"/>
      </w:pPr>
      <w:r>
        <w:t>“</w:t>
      </w:r>
      <w:r>
        <w:rPr>
          <w:u w:val="single" w:color="000000"/>
        </w:rPr>
        <w:t>Available</w:t>
      </w:r>
      <w:r>
        <w:t xml:space="preserve"> </w:t>
      </w:r>
      <w:r>
        <w:rPr>
          <w:u w:val="single" w:color="000000"/>
        </w:rPr>
        <w:t>for</w:t>
      </w:r>
      <w:r>
        <w:t xml:space="preserve"> </w:t>
      </w:r>
      <w:r>
        <w:rPr>
          <w:u w:val="single" w:color="000000"/>
        </w:rPr>
        <w:t>Use</w:t>
      </w:r>
      <w:r>
        <w:t xml:space="preserve">” means the ability of any Service to be used by any user of such Service in accordance with the applicable specifications or requirements for such Service (including applicable Equipment and Software specifications, Performance Standards, and Service Levels) and without degradation of performance.     </w:t>
      </w:r>
    </w:p>
    <w:p w14:paraId="69922A30" w14:textId="77777777" w:rsidR="00A753A2" w:rsidRDefault="00D42923">
      <w:pPr>
        <w:numPr>
          <w:ilvl w:val="1"/>
          <w:numId w:val="77"/>
        </w:numPr>
        <w:spacing w:after="146"/>
        <w:ind w:firstLine="720"/>
      </w:pPr>
      <w:r>
        <w:t>“</w:t>
      </w:r>
      <w:r>
        <w:rPr>
          <w:u w:val="single" w:color="000000"/>
        </w:rPr>
        <w:t>Average</w:t>
      </w:r>
      <w:r>
        <w:t xml:space="preserve"> </w:t>
      </w:r>
      <w:r>
        <w:rPr>
          <w:u w:val="single" w:color="000000"/>
        </w:rPr>
        <w:t>Handle</w:t>
      </w:r>
      <w:r>
        <w:t xml:space="preserve"> </w:t>
      </w:r>
      <w:r>
        <w:rPr>
          <w:u w:val="single" w:color="000000"/>
        </w:rPr>
        <w:t>Time</w:t>
      </w:r>
      <w:r>
        <w:t xml:space="preserve">” shall mean the value resulting from the following formula: (Total Talk Time + Total Hold Time + Total After Call Work Time) / Calls Handled. </w:t>
      </w:r>
    </w:p>
    <w:p w14:paraId="276951B3" w14:textId="77777777" w:rsidR="00A753A2" w:rsidRDefault="00D42923">
      <w:pPr>
        <w:numPr>
          <w:ilvl w:val="1"/>
          <w:numId w:val="77"/>
        </w:numPr>
        <w:spacing w:after="144"/>
        <w:ind w:firstLine="720"/>
      </w:pPr>
      <w:r>
        <w:t>“</w:t>
      </w:r>
      <w:r>
        <w:rPr>
          <w:u w:val="single" w:color="000000"/>
        </w:rPr>
        <w:t>Basis</w:t>
      </w:r>
      <w:r>
        <w:t xml:space="preserve"> </w:t>
      </w:r>
      <w:r>
        <w:rPr>
          <w:u w:val="single" w:color="000000"/>
        </w:rPr>
        <w:t>Period</w:t>
      </w:r>
      <w:r>
        <w:t xml:space="preserve">” means the aggregate of the Scheduled Uptime during the corresponding Measurement Window. </w:t>
      </w:r>
    </w:p>
    <w:p w14:paraId="0E7006D7" w14:textId="77777777" w:rsidR="00A753A2" w:rsidRDefault="00D42923">
      <w:pPr>
        <w:numPr>
          <w:ilvl w:val="1"/>
          <w:numId w:val="77"/>
        </w:numPr>
        <w:spacing w:after="146"/>
        <w:ind w:firstLine="720"/>
      </w:pPr>
      <w:r>
        <w:t>“</w:t>
      </w:r>
      <w:r>
        <w:rPr>
          <w:u w:val="single" w:color="000000"/>
        </w:rPr>
        <w:t>Call</w:t>
      </w:r>
      <w:r>
        <w:t xml:space="preserve"> </w:t>
      </w:r>
      <w:r>
        <w:rPr>
          <w:u w:val="single" w:color="000000"/>
        </w:rPr>
        <w:t>Delivery</w:t>
      </w:r>
      <w:r>
        <w:t xml:space="preserve"> </w:t>
      </w:r>
      <w:r>
        <w:rPr>
          <w:u w:val="single" w:color="000000"/>
        </w:rPr>
        <w:t>Rate</w:t>
      </w:r>
      <w:r>
        <w:t xml:space="preserve">” shall mean number of Calls Handled expressed as a percentage of Calls Routed. </w:t>
      </w:r>
    </w:p>
    <w:p w14:paraId="7AC30C2A" w14:textId="77777777" w:rsidR="00A753A2" w:rsidRDefault="00D42923">
      <w:pPr>
        <w:numPr>
          <w:ilvl w:val="1"/>
          <w:numId w:val="77"/>
        </w:numPr>
        <w:spacing w:after="146"/>
        <w:ind w:firstLine="720"/>
      </w:pPr>
      <w:r>
        <w:t>“</w:t>
      </w:r>
      <w:r>
        <w:rPr>
          <w:u w:val="single" w:color="000000"/>
        </w:rPr>
        <w:t>Calls</w:t>
      </w:r>
      <w:r>
        <w:t xml:space="preserve"> </w:t>
      </w:r>
      <w:r>
        <w:rPr>
          <w:u w:val="single" w:color="000000"/>
        </w:rPr>
        <w:t>Abandoned</w:t>
      </w:r>
      <w:r>
        <w:t xml:space="preserve">” shall mean the total number of Calls that dropped out before being answered by a CSP </w:t>
      </w:r>
    </w:p>
    <w:p w14:paraId="27B6B1F4" w14:textId="77777777" w:rsidR="00A753A2" w:rsidRDefault="00D42923">
      <w:pPr>
        <w:numPr>
          <w:ilvl w:val="1"/>
          <w:numId w:val="77"/>
        </w:numPr>
        <w:spacing w:after="146"/>
        <w:ind w:firstLine="720"/>
      </w:pPr>
      <w:r>
        <w:t>“</w:t>
      </w:r>
      <w:r>
        <w:rPr>
          <w:u w:val="single" w:color="000000"/>
        </w:rPr>
        <w:t>Calls</w:t>
      </w:r>
      <w:r>
        <w:t xml:space="preserve"> </w:t>
      </w:r>
      <w:r>
        <w:rPr>
          <w:u w:val="single" w:color="000000"/>
        </w:rPr>
        <w:t>Handled</w:t>
      </w:r>
      <w:r>
        <w:t xml:space="preserve">” shall mean the total number of Calls Routed less Calls Abandoned in a Measurement Period. </w:t>
      </w:r>
    </w:p>
    <w:p w14:paraId="26D59983" w14:textId="77777777" w:rsidR="00A753A2" w:rsidRDefault="00D42923">
      <w:pPr>
        <w:numPr>
          <w:ilvl w:val="1"/>
          <w:numId w:val="77"/>
        </w:numPr>
        <w:spacing w:after="146"/>
        <w:ind w:firstLine="720"/>
      </w:pPr>
      <w:r>
        <w:t>“</w:t>
      </w:r>
      <w:r>
        <w:rPr>
          <w:u w:val="single" w:color="000000"/>
        </w:rPr>
        <w:t>Calls</w:t>
      </w:r>
      <w:r>
        <w:t xml:space="preserve"> </w:t>
      </w:r>
      <w:r>
        <w:rPr>
          <w:u w:val="single" w:color="000000"/>
        </w:rPr>
        <w:t>Routed</w:t>
      </w:r>
      <w:r>
        <w:t xml:space="preserve">” shall mean the number of telephone calls, initially placed by a Customer, that are routed to Supplier’s call-switching equipment from Capital One during the Measurement Period. </w:t>
      </w:r>
    </w:p>
    <w:p w14:paraId="6B6EEF15" w14:textId="77777777" w:rsidR="00A753A2" w:rsidRDefault="00D42923">
      <w:pPr>
        <w:numPr>
          <w:ilvl w:val="1"/>
          <w:numId w:val="77"/>
        </w:numPr>
        <w:spacing w:after="144"/>
        <w:ind w:firstLine="720"/>
      </w:pPr>
      <w:r>
        <w:t>“</w:t>
      </w:r>
      <w:r>
        <w:rPr>
          <w:u w:val="single" w:color="000000"/>
        </w:rPr>
        <w:t>Data</w:t>
      </w:r>
      <w:r>
        <w:t xml:space="preserve"> </w:t>
      </w:r>
      <w:r>
        <w:rPr>
          <w:u w:val="single" w:color="000000"/>
        </w:rPr>
        <w:t>Circuits</w:t>
      </w:r>
      <w:r>
        <w:t xml:space="preserve">” shall mean the Supplier-owned circuits utilized to provide connectivity for the Data Network.   </w:t>
      </w:r>
    </w:p>
    <w:p w14:paraId="19D6F72F" w14:textId="77777777" w:rsidR="00A753A2" w:rsidRDefault="00D42923">
      <w:pPr>
        <w:numPr>
          <w:ilvl w:val="1"/>
          <w:numId w:val="77"/>
        </w:numPr>
        <w:spacing w:after="146"/>
        <w:ind w:firstLine="720"/>
      </w:pPr>
      <w:r>
        <w:t>“</w:t>
      </w:r>
      <w:r>
        <w:rPr>
          <w:u w:val="single" w:color="000000"/>
        </w:rPr>
        <w:t>Data</w:t>
      </w:r>
      <w:r>
        <w:t xml:space="preserve"> </w:t>
      </w:r>
      <w:r>
        <w:rPr>
          <w:u w:val="single" w:color="000000"/>
        </w:rPr>
        <w:t>Network</w:t>
      </w:r>
      <w:r>
        <w:t>” shall mean the Supplier-owned Equipment, associated attachments, features and accessories, Software, telecommunications facilities, lines, interconnect devices, wiring, cabling and fiber, excluding the Data Circuits, that are used to create, connect and transmit data signals between and among: (</w:t>
      </w:r>
      <w:proofErr w:type="spellStart"/>
      <w:r>
        <w:t>i</w:t>
      </w:r>
      <w:proofErr w:type="spellEnd"/>
      <w:r>
        <w:t xml:space="preserve">) Supplier’s point of presence in the United States; and (ii) desktop computing equipment located in the Facility.   </w:t>
      </w:r>
    </w:p>
    <w:p w14:paraId="66D597F8" w14:textId="77777777" w:rsidR="00A753A2" w:rsidRDefault="00D42923">
      <w:pPr>
        <w:numPr>
          <w:ilvl w:val="1"/>
          <w:numId w:val="77"/>
        </w:numPr>
        <w:spacing w:after="146"/>
        <w:ind w:firstLine="720"/>
      </w:pPr>
      <w:r>
        <w:t>“</w:t>
      </w:r>
      <w:r>
        <w:rPr>
          <w:u w:val="single" w:color="000000"/>
        </w:rPr>
        <w:t>Excused</w:t>
      </w:r>
      <w:r>
        <w:t xml:space="preserve"> </w:t>
      </w:r>
      <w:r>
        <w:rPr>
          <w:u w:val="single" w:color="000000"/>
        </w:rPr>
        <w:t>Downtime</w:t>
      </w:r>
      <w:r>
        <w:t xml:space="preserve">” means, during a Measurement Window, the aggregate of any periods of Scheduled Uptime during which the Service corresponding to such Scheduled </w:t>
      </w:r>
      <w:r>
        <w:lastRenderedPageBreak/>
        <w:t xml:space="preserve">Uptime is not Available for Use, and for which the parties have mutually pre-arranged and agreed that such Service will not be Available for Use. </w:t>
      </w:r>
    </w:p>
    <w:p w14:paraId="2B33F364" w14:textId="77777777" w:rsidR="00A753A2" w:rsidRDefault="00D42923">
      <w:pPr>
        <w:numPr>
          <w:ilvl w:val="1"/>
          <w:numId w:val="77"/>
        </w:numPr>
        <w:spacing w:after="140"/>
        <w:ind w:firstLine="720"/>
      </w:pPr>
      <w:r>
        <w:t>“</w:t>
      </w:r>
      <w:r>
        <w:rPr>
          <w:u w:val="single" w:color="000000"/>
        </w:rPr>
        <w:t>Incident</w:t>
      </w:r>
      <w:r>
        <w:t xml:space="preserve">” has the meaning given in Exhibit 1. </w:t>
      </w:r>
    </w:p>
    <w:p w14:paraId="030D0532" w14:textId="77777777" w:rsidR="00A753A2" w:rsidRDefault="00D42923">
      <w:pPr>
        <w:numPr>
          <w:ilvl w:val="1"/>
          <w:numId w:val="77"/>
        </w:numPr>
        <w:spacing w:after="146"/>
        <w:ind w:firstLine="720"/>
      </w:pPr>
      <w:r>
        <w:t>“</w:t>
      </w:r>
      <w:r>
        <w:rPr>
          <w:u w:val="single" w:color="000000"/>
        </w:rPr>
        <w:t>Incident</w:t>
      </w:r>
      <w:r>
        <w:t xml:space="preserve"> </w:t>
      </w:r>
      <w:r>
        <w:rPr>
          <w:u w:val="single" w:color="000000"/>
        </w:rPr>
        <w:t>Resolution</w:t>
      </w:r>
      <w:r>
        <w:t xml:space="preserve"> </w:t>
      </w:r>
      <w:r>
        <w:rPr>
          <w:u w:val="single" w:color="000000"/>
        </w:rPr>
        <w:t>Time</w:t>
      </w:r>
      <w:r>
        <w:t>” shall mean the elapsed time between: (</w:t>
      </w:r>
      <w:proofErr w:type="spellStart"/>
      <w:r>
        <w:t>i</w:t>
      </w:r>
      <w:proofErr w:type="spellEnd"/>
      <w:r>
        <w:t>) the earlier of the moment that an Incident is reported to Supplier (</w:t>
      </w:r>
      <w:r>
        <w:rPr>
          <w:u w:val="single" w:color="000000"/>
        </w:rPr>
        <w:t>e.g.</w:t>
      </w:r>
      <w:r>
        <w:t xml:space="preserve">, through automatic notification, a call or page from Capital One, or other form of communication agreed by the parties) or the moment that Supplier otherwise becomes aware of such Incident; and (ii) the moment that (A) the affected Equipment, Software, data or Services are restored to normal operations in accordance with applicable Performance Standards, Service Levels, and specifications, or Supplier implements a commercially reasonable workaround, such that an end user or users of the corresponding Services incur(s) no more than a </w:t>
      </w:r>
      <w:r>
        <w:rPr>
          <w:i/>
        </w:rPr>
        <w:t>de minimis</w:t>
      </w:r>
      <w:r>
        <w:t xml:space="preserve">, insignificant degradation of service that does not affect such end user or users' ability to perform their work, and (B) the corresponding Incident ticket is updated to reflect that such Incident has been resolved.  An Incident ticket associated with a </w:t>
      </w:r>
      <w:proofErr w:type="gramStart"/>
      <w:r>
        <w:t>particular Incident</w:t>
      </w:r>
      <w:proofErr w:type="gramEnd"/>
      <w:r>
        <w:t xml:space="preserve"> shall not be closed until the end user reporting the Incident or other appropriate Capital One-designated personnel agrees that such Incident ticket may be closed, or, if the end user is unavailable, Supplier has provided notification to the end user.   </w:t>
      </w:r>
    </w:p>
    <w:p w14:paraId="258CF5AE" w14:textId="77777777" w:rsidR="00A753A2" w:rsidRDefault="00D42923">
      <w:pPr>
        <w:numPr>
          <w:ilvl w:val="1"/>
          <w:numId w:val="77"/>
        </w:numPr>
        <w:spacing w:after="146"/>
        <w:ind w:firstLine="720"/>
      </w:pPr>
      <w:r>
        <w:t>“</w:t>
      </w:r>
      <w:r>
        <w:rPr>
          <w:u w:val="single" w:color="000000"/>
        </w:rPr>
        <w:t>Incident</w:t>
      </w:r>
      <w:r>
        <w:t xml:space="preserve"> </w:t>
      </w:r>
      <w:r>
        <w:rPr>
          <w:u w:val="single" w:color="000000"/>
        </w:rPr>
        <w:t>Response</w:t>
      </w:r>
      <w:r>
        <w:t xml:space="preserve"> </w:t>
      </w:r>
      <w:r>
        <w:rPr>
          <w:u w:val="single" w:color="000000"/>
        </w:rPr>
        <w:t>Time</w:t>
      </w:r>
      <w:r>
        <w:t>” shall mean the elapsed time between: (</w:t>
      </w:r>
      <w:proofErr w:type="spellStart"/>
      <w:r>
        <w:t>i</w:t>
      </w:r>
      <w:proofErr w:type="spellEnd"/>
      <w:r>
        <w:t>) the earlier of the moment that an Incident is reported to Supplier (</w:t>
      </w:r>
      <w:r>
        <w:rPr>
          <w:u w:val="single" w:color="000000"/>
        </w:rPr>
        <w:t>e.g.</w:t>
      </w:r>
      <w:r>
        <w:t>, through automatic notification, a call or page from Capital One, or other form of communication agreed by the parties) or the moment that Supplier otherwise becomes aware of such Incident; and (ii) notification of acknowledgement of such Incident via telephone call to the applicable Capital One contact (</w:t>
      </w:r>
      <w:r>
        <w:rPr>
          <w:u w:val="single" w:color="000000"/>
        </w:rPr>
        <w:t>e.g.</w:t>
      </w:r>
      <w:r>
        <w:t>, Supplier SOW Contact) and commencement of resolution efforts by the Supplier group responsible for resolution (</w:t>
      </w:r>
      <w:r>
        <w:rPr>
          <w:u w:val="single" w:color="000000"/>
        </w:rPr>
        <w:t>e.g.</w:t>
      </w:r>
      <w:r>
        <w:t xml:space="preserve">, dispatch of technician or commencement of remote diagnostic activity); mere scheduling of resolution efforts shall not be deemed to be “commencement of resolution efforts.”   </w:t>
      </w:r>
    </w:p>
    <w:p w14:paraId="2BB9D5A1" w14:textId="77777777" w:rsidR="00A753A2" w:rsidRDefault="00D42923">
      <w:pPr>
        <w:numPr>
          <w:ilvl w:val="1"/>
          <w:numId w:val="77"/>
        </w:numPr>
        <w:spacing w:after="146"/>
        <w:ind w:firstLine="720"/>
      </w:pPr>
      <w:r>
        <w:t>“</w:t>
      </w:r>
      <w:r>
        <w:rPr>
          <w:u w:val="single" w:color="000000"/>
        </w:rPr>
        <w:t>Scheduled</w:t>
      </w:r>
      <w:r>
        <w:t xml:space="preserve"> </w:t>
      </w:r>
      <w:r>
        <w:rPr>
          <w:u w:val="single" w:color="000000"/>
        </w:rPr>
        <w:t>Uptime</w:t>
      </w:r>
      <w:r>
        <w:t xml:space="preserve">” means, with respect to a Service Level, the Hours of Operation for the corresponding Service. </w:t>
      </w:r>
    </w:p>
    <w:p w14:paraId="13453B90" w14:textId="77777777" w:rsidR="00A753A2" w:rsidRDefault="00D42923">
      <w:pPr>
        <w:numPr>
          <w:ilvl w:val="1"/>
          <w:numId w:val="77"/>
        </w:numPr>
        <w:spacing w:after="144"/>
        <w:ind w:firstLine="720"/>
      </w:pPr>
      <w:r>
        <w:t>“</w:t>
      </w:r>
      <w:r>
        <w:rPr>
          <w:u w:val="single" w:color="000000"/>
        </w:rPr>
        <w:t>Unexcused</w:t>
      </w:r>
      <w:r>
        <w:t xml:space="preserve"> </w:t>
      </w:r>
      <w:r>
        <w:rPr>
          <w:u w:val="single" w:color="000000"/>
        </w:rPr>
        <w:t>Downtime</w:t>
      </w:r>
      <w:r>
        <w:t xml:space="preserve">” means time during the Scheduled Uptime for a Measurement Window that is not Excused Downtime and during which a </w:t>
      </w:r>
      <w:proofErr w:type="gramStart"/>
      <w:r>
        <w:t>particular Service</w:t>
      </w:r>
      <w:proofErr w:type="gramEnd"/>
      <w:r>
        <w:t xml:space="preserve"> is not Available for Use by users of such Service due to an action, omission or resource for which Supplier is responsible under the SOW and the MSA. </w:t>
      </w:r>
    </w:p>
    <w:p w14:paraId="620AAE05" w14:textId="77777777" w:rsidR="00A753A2" w:rsidRDefault="00D42923">
      <w:pPr>
        <w:numPr>
          <w:ilvl w:val="1"/>
          <w:numId w:val="77"/>
        </w:numPr>
        <w:spacing w:after="5" w:line="249" w:lineRule="auto"/>
        <w:ind w:firstLine="720"/>
      </w:pPr>
      <w:r>
        <w:t>“</w:t>
      </w:r>
      <w:r>
        <w:rPr>
          <w:u w:val="single" w:color="000000"/>
        </w:rPr>
        <w:t>Voice</w:t>
      </w:r>
      <w:r>
        <w:t xml:space="preserve"> </w:t>
      </w:r>
      <w:r>
        <w:rPr>
          <w:u w:val="single" w:color="000000"/>
        </w:rPr>
        <w:t>Circuits</w:t>
      </w:r>
      <w:r>
        <w:t xml:space="preserve">” shall mean the Capital One-owned voice circuits used to provide the </w:t>
      </w:r>
    </w:p>
    <w:p w14:paraId="4EC2E42F" w14:textId="77777777" w:rsidR="00A753A2" w:rsidRDefault="00D42923">
      <w:pPr>
        <w:spacing w:after="142"/>
        <w:ind w:left="-5"/>
      </w:pPr>
      <w:r>
        <w:t xml:space="preserve">Services.   </w:t>
      </w:r>
    </w:p>
    <w:p w14:paraId="25B8CE45" w14:textId="77777777" w:rsidR="00A753A2" w:rsidRDefault="00D42923">
      <w:pPr>
        <w:numPr>
          <w:ilvl w:val="1"/>
          <w:numId w:val="77"/>
        </w:numPr>
        <w:ind w:firstLine="720"/>
      </w:pPr>
      <w:r>
        <w:rPr>
          <w:u w:val="single" w:color="000000"/>
        </w:rPr>
        <w:t>Voice</w:t>
      </w:r>
      <w:r>
        <w:t xml:space="preserve"> </w:t>
      </w:r>
      <w:r>
        <w:rPr>
          <w:u w:val="single" w:color="000000"/>
        </w:rPr>
        <w:t>System</w:t>
      </w:r>
      <w:r>
        <w:t>” shall mean the Capital One-owned Equipment and Software, excluding the Voice Circuits, used to receive, switch, route, place, and answer (</w:t>
      </w:r>
      <w:proofErr w:type="spellStart"/>
      <w:r>
        <w:t>i</w:t>
      </w:r>
      <w:proofErr w:type="spellEnd"/>
      <w:r>
        <w:t xml:space="preserve">) incoming telephone calls that are initially placed by a Customer and routed to Supplier from Capital One; and (ii) outgoing telephone calls placed by Supplier to a Customer.  </w:t>
      </w:r>
    </w:p>
    <w:p w14:paraId="3DCDF5D2" w14:textId="77777777" w:rsidR="00A753A2" w:rsidRDefault="00D42923">
      <w:pPr>
        <w:pStyle w:val="Heading2"/>
        <w:tabs>
          <w:tab w:val="center" w:pos="3165"/>
        </w:tabs>
        <w:ind w:left="-15" w:right="0" w:firstLine="0"/>
      </w:pPr>
      <w:r>
        <w:t>2.</w:t>
      </w:r>
      <w:r>
        <w:rPr>
          <w:rFonts w:ascii="Arial" w:eastAsia="Arial" w:hAnsi="Arial" w:cs="Arial"/>
        </w:rPr>
        <w:t xml:space="preserve"> </w:t>
      </w:r>
      <w:r>
        <w:rPr>
          <w:rFonts w:ascii="Arial" w:eastAsia="Arial" w:hAnsi="Arial" w:cs="Arial"/>
        </w:rPr>
        <w:tab/>
      </w:r>
      <w:r>
        <w:t xml:space="preserve">SUPPLIER’S IDENTIFICATION OF IT-RELATED INCIDENT </w:t>
      </w:r>
    </w:p>
    <w:p w14:paraId="215C6171" w14:textId="77777777" w:rsidR="00A753A2" w:rsidRDefault="00D42923">
      <w:pPr>
        <w:numPr>
          <w:ilvl w:val="0"/>
          <w:numId w:val="78"/>
        </w:numPr>
        <w:ind w:firstLine="811"/>
      </w:pPr>
      <w:r>
        <w:t xml:space="preserve">All Supplier Personnel shall utilize Supplier’s internal procedures to detect IT-related Incidents and to report IT-related Incidents to the appropriate Supplier Personnel. </w:t>
      </w:r>
    </w:p>
    <w:p w14:paraId="7012F1F5" w14:textId="77777777" w:rsidR="00A753A2" w:rsidRDefault="00D42923">
      <w:pPr>
        <w:numPr>
          <w:ilvl w:val="0"/>
          <w:numId w:val="78"/>
        </w:numPr>
        <w:ind w:firstLine="811"/>
      </w:pPr>
      <w:r>
        <w:lastRenderedPageBreak/>
        <w:t xml:space="preserve">Supplier Personnel shall perform initial troubleshooting of IT-related Incidents, which may include performing certain Capital One-specified troubleshooting procedures.  Supplier Personnel shall perform such troubleshooting procedures prior to contacting Capital One for assistance in resolving the Incident.  </w:t>
      </w:r>
    </w:p>
    <w:p w14:paraId="21D92FE7" w14:textId="77777777" w:rsidR="00A753A2" w:rsidRDefault="00D42923">
      <w:pPr>
        <w:pStyle w:val="Heading2"/>
        <w:tabs>
          <w:tab w:val="center" w:pos="2432"/>
        </w:tabs>
        <w:spacing w:after="228"/>
        <w:ind w:left="-15" w:right="0" w:firstLine="0"/>
      </w:pPr>
      <w:r>
        <w:t>3.</w:t>
      </w:r>
      <w:r>
        <w:rPr>
          <w:rFonts w:ascii="Arial" w:eastAsia="Arial" w:hAnsi="Arial" w:cs="Arial"/>
        </w:rPr>
        <w:t xml:space="preserve"> </w:t>
      </w:r>
      <w:r>
        <w:rPr>
          <w:rFonts w:ascii="Arial" w:eastAsia="Arial" w:hAnsi="Arial" w:cs="Arial"/>
        </w:rPr>
        <w:tab/>
      </w:r>
      <w:r>
        <w:t xml:space="preserve">IT INCIDENT MANAGEMENT PROCESS </w:t>
      </w:r>
    </w:p>
    <w:p w14:paraId="240F79FA" w14:textId="77777777" w:rsidR="00A753A2" w:rsidRDefault="00D42923">
      <w:pPr>
        <w:ind w:left="-15" w:firstLine="720"/>
      </w:pPr>
      <w:r>
        <w:t xml:space="preserve">Supplier Personnel shall resolve IT-related Incidents pursuant to the Capital One Incident Notification Process Procedure as provided by Capital One from time to time.   </w:t>
      </w:r>
    </w:p>
    <w:p w14:paraId="00C7231F" w14:textId="77777777" w:rsidR="00A753A2" w:rsidRDefault="00D42923">
      <w:pPr>
        <w:numPr>
          <w:ilvl w:val="0"/>
          <w:numId w:val="79"/>
        </w:numPr>
        <w:ind w:firstLine="720"/>
      </w:pPr>
      <w:r>
        <w:t xml:space="preserve">Supplier shall contact the Capital One Service Center or Integrated Mission Control to report any IT-related Incident upon the occurrence of the earliest of:  </w:t>
      </w:r>
    </w:p>
    <w:p w14:paraId="729B11AF" w14:textId="77777777" w:rsidR="00A753A2" w:rsidRDefault="00D42923">
      <w:pPr>
        <w:numPr>
          <w:ilvl w:val="1"/>
          <w:numId w:val="79"/>
        </w:numPr>
        <w:ind w:hanging="721"/>
      </w:pPr>
      <w:r>
        <w:t xml:space="preserve">Supplier’s successful resolution of such Incident,  </w:t>
      </w:r>
    </w:p>
    <w:p w14:paraId="420253F9" w14:textId="77777777" w:rsidR="00A753A2" w:rsidRDefault="00D42923">
      <w:pPr>
        <w:numPr>
          <w:ilvl w:val="1"/>
          <w:numId w:val="79"/>
        </w:numPr>
        <w:spacing w:after="5" w:line="249" w:lineRule="auto"/>
        <w:ind w:hanging="721"/>
      </w:pPr>
      <w:r>
        <w:t xml:space="preserve">Supplier’s determination that Capital One’s assistance is required to </w:t>
      </w:r>
    </w:p>
    <w:p w14:paraId="6E5C3DF6" w14:textId="77777777" w:rsidR="00A753A2" w:rsidRDefault="00D42923">
      <w:pPr>
        <w:ind w:left="101"/>
      </w:pPr>
      <w:r>
        <w:t xml:space="preserve">resolve such Incident, or  </w:t>
      </w:r>
    </w:p>
    <w:p w14:paraId="63C203A5" w14:textId="77777777" w:rsidR="00A753A2" w:rsidRDefault="00D42923">
      <w:pPr>
        <w:numPr>
          <w:ilvl w:val="1"/>
          <w:numId w:val="79"/>
        </w:numPr>
        <w:spacing w:after="228"/>
        <w:ind w:hanging="721"/>
      </w:pPr>
      <w:r>
        <w:t xml:space="preserve">Thirty (30) minutes after Supplier’s identification of such Incident;  </w:t>
      </w:r>
    </w:p>
    <w:p w14:paraId="2512C5C2" w14:textId="77777777" w:rsidR="00A753A2" w:rsidRDefault="00D42923">
      <w:pPr>
        <w:ind w:left="-15" w:firstLine="2160"/>
      </w:pPr>
      <w:r>
        <w:t xml:space="preserve">provided, however, that Supplier shall notify Capital One immediately if such Incident has a significant operational or financial impact.  </w:t>
      </w:r>
    </w:p>
    <w:p w14:paraId="5C395DC5" w14:textId="77777777" w:rsidR="00A753A2" w:rsidRDefault="00D42923">
      <w:pPr>
        <w:numPr>
          <w:ilvl w:val="0"/>
          <w:numId w:val="79"/>
        </w:numPr>
        <w:spacing w:after="0"/>
        <w:ind w:firstLine="720"/>
      </w:pPr>
      <w:r>
        <w:t xml:space="preserve">Supplier shall provide Capital One with a list of Supplier Personnel authorized to contact the Capital One Service Center in accordance with Section 3(a), above.  Only such authorized Supplier Personnel, which shall be limited to Supplier’s IT support staff, Supplier’s network command center staff, and Team Leads/Team Managers, shall report IT-related Incidents to the Capital One Service Center.  Supplier shall maintain and update such list throughout the SOW </w:t>
      </w:r>
      <w:proofErr w:type="gramStart"/>
      <w:r>
        <w:t>Term, and</w:t>
      </w:r>
      <w:proofErr w:type="gramEnd"/>
      <w:r>
        <w:t xml:space="preserve"> shall provide the IT Operations Manager with any updates thereto.   </w:t>
      </w:r>
    </w:p>
    <w:p w14:paraId="1FCF348C" w14:textId="77777777" w:rsidR="00A753A2" w:rsidRDefault="00D42923">
      <w:pPr>
        <w:spacing w:after="252" w:line="259" w:lineRule="auto"/>
        <w:ind w:left="0" w:firstLine="0"/>
        <w:jc w:val="left"/>
      </w:pPr>
      <w:r>
        <w:t xml:space="preserve"> </w:t>
      </w:r>
    </w:p>
    <w:p w14:paraId="6B1F9A80" w14:textId="77777777" w:rsidR="00A753A2" w:rsidRDefault="00D42923">
      <w:pPr>
        <w:pStyle w:val="Heading2"/>
        <w:tabs>
          <w:tab w:val="center" w:pos="3329"/>
        </w:tabs>
        <w:spacing w:after="10"/>
        <w:ind w:left="-15" w:right="0" w:firstLine="0"/>
      </w:pPr>
      <w:r>
        <w:t>4.</w:t>
      </w:r>
      <w:r>
        <w:rPr>
          <w:rFonts w:ascii="Arial" w:eastAsia="Arial" w:hAnsi="Arial" w:cs="Arial"/>
        </w:rPr>
        <w:t xml:space="preserve"> </w:t>
      </w:r>
      <w:r>
        <w:rPr>
          <w:rFonts w:ascii="Arial" w:eastAsia="Arial" w:hAnsi="Arial" w:cs="Arial"/>
        </w:rPr>
        <w:tab/>
      </w:r>
      <w:r>
        <w:t xml:space="preserve">HIGH SEVERITY LEVEL INCIDENT MANAGEMENT PROCESS </w:t>
      </w:r>
    </w:p>
    <w:p w14:paraId="367710D2" w14:textId="77777777" w:rsidR="00A753A2" w:rsidRDefault="00D42923">
      <w:pPr>
        <w:spacing w:after="0" w:line="259" w:lineRule="auto"/>
        <w:ind w:left="0" w:firstLine="0"/>
        <w:jc w:val="left"/>
      </w:pPr>
      <w:r>
        <w:t xml:space="preserve"> </w:t>
      </w:r>
    </w:p>
    <w:p w14:paraId="10CD068F" w14:textId="77777777" w:rsidR="00A753A2" w:rsidRDefault="00D42923">
      <w:pPr>
        <w:ind w:left="-15" w:firstLine="720"/>
      </w:pPr>
      <w:r>
        <w:t xml:space="preserve">Pursuant to the Capital One US Card Incident Notification Process Procedure referenced in Section 3, above, Supplier shall notify the Capital One Service Center of all incidents affecting fewer than ten (10) CSPs and Integrated Mission Control of all </w:t>
      </w:r>
      <w:proofErr w:type="gramStart"/>
      <w:r>
        <w:t>incidents</w:t>
      </w:r>
      <w:proofErr w:type="gramEnd"/>
      <w:r>
        <w:t xml:space="preserve"> affection ten (10) CSPs or more. </w:t>
      </w:r>
    </w:p>
    <w:p w14:paraId="24814D41" w14:textId="77777777" w:rsidR="00A753A2" w:rsidRDefault="00D42923">
      <w:pPr>
        <w:pStyle w:val="Heading2"/>
        <w:tabs>
          <w:tab w:val="center" w:pos="2383"/>
        </w:tabs>
        <w:spacing w:after="10"/>
        <w:ind w:left="-15" w:right="0" w:firstLine="0"/>
      </w:pPr>
      <w:r>
        <w:t>5.</w:t>
      </w:r>
      <w:r>
        <w:rPr>
          <w:rFonts w:ascii="Arial" w:eastAsia="Arial" w:hAnsi="Arial" w:cs="Arial"/>
        </w:rPr>
        <w:t xml:space="preserve"> </w:t>
      </w:r>
      <w:r>
        <w:rPr>
          <w:rFonts w:ascii="Arial" w:eastAsia="Arial" w:hAnsi="Arial" w:cs="Arial"/>
        </w:rPr>
        <w:tab/>
      </w:r>
      <w:r>
        <w:t xml:space="preserve">IT CHANGE MANAGEMENT PROCESS </w:t>
      </w:r>
    </w:p>
    <w:p w14:paraId="0F7D7E06" w14:textId="77777777" w:rsidR="00A753A2" w:rsidRDefault="00D42923">
      <w:pPr>
        <w:spacing w:after="0" w:line="259" w:lineRule="auto"/>
        <w:ind w:left="0" w:firstLine="0"/>
        <w:jc w:val="left"/>
      </w:pPr>
      <w:r>
        <w:t xml:space="preserve"> </w:t>
      </w:r>
    </w:p>
    <w:p w14:paraId="5C5863A0" w14:textId="77777777" w:rsidR="00A753A2" w:rsidRDefault="00D42923">
      <w:pPr>
        <w:spacing w:after="10"/>
        <w:ind w:left="730"/>
      </w:pPr>
      <w:r>
        <w:t xml:space="preserve">Supplier shall adhere to the IT change management process set forth below and in Diagram B:   </w:t>
      </w:r>
    </w:p>
    <w:p w14:paraId="45F2DAD9" w14:textId="77777777" w:rsidR="00A753A2" w:rsidRDefault="00D42923">
      <w:pPr>
        <w:spacing w:after="0" w:line="259" w:lineRule="auto"/>
        <w:ind w:left="720" w:firstLine="0"/>
        <w:jc w:val="left"/>
      </w:pPr>
      <w:r>
        <w:t xml:space="preserve"> </w:t>
      </w:r>
    </w:p>
    <w:p w14:paraId="10C29BFD" w14:textId="77777777" w:rsidR="00A753A2" w:rsidRDefault="00D42923">
      <w:pPr>
        <w:spacing w:after="0" w:line="265" w:lineRule="auto"/>
        <w:ind w:left="309"/>
        <w:jc w:val="center"/>
      </w:pPr>
      <w:r>
        <w:rPr>
          <w:rFonts w:ascii="Arial" w:eastAsia="Arial" w:hAnsi="Arial" w:cs="Arial"/>
          <w:b/>
        </w:rPr>
        <w:t>Diagram B</w:t>
      </w:r>
    </w:p>
    <w:p w14:paraId="14E6F4A2" w14:textId="77777777" w:rsidR="00A753A2" w:rsidRDefault="00D42923">
      <w:pPr>
        <w:spacing w:after="619" w:line="265" w:lineRule="auto"/>
        <w:ind w:left="309"/>
        <w:jc w:val="center"/>
      </w:pPr>
      <w:r>
        <w:rPr>
          <w:rFonts w:ascii="Arial" w:eastAsia="Arial" w:hAnsi="Arial" w:cs="Arial"/>
          <w:b/>
        </w:rPr>
        <w:t>&lt;Supplier&gt; Change Management</w:t>
      </w:r>
    </w:p>
    <w:p w14:paraId="7B439568" w14:textId="77777777" w:rsidR="00A753A2" w:rsidRDefault="00D42923">
      <w:pPr>
        <w:spacing w:after="2206" w:line="259" w:lineRule="auto"/>
        <w:ind w:left="25" w:firstLine="0"/>
        <w:jc w:val="left"/>
      </w:pPr>
      <w:r>
        <w:rPr>
          <w:noProof/>
        </w:rPr>
        <w:lastRenderedPageBreak/>
        <mc:AlternateContent>
          <mc:Choice Requires="wpg">
            <w:drawing>
              <wp:inline distT="0" distB="0" distL="0" distR="0" wp14:anchorId="342A9D9D" wp14:editId="61ED5DA9">
                <wp:extent cx="5283707" cy="3896106"/>
                <wp:effectExtent l="0" t="0" r="0" b="0"/>
                <wp:docPr id="128293" name="Group 128293"/>
                <wp:cNvGraphicFramePr/>
                <a:graphic xmlns:a="http://schemas.openxmlformats.org/drawingml/2006/main">
                  <a:graphicData uri="http://schemas.microsoft.com/office/word/2010/wordprocessingGroup">
                    <wpg:wgp>
                      <wpg:cNvGrpSpPr/>
                      <wpg:grpSpPr>
                        <a:xfrm>
                          <a:off x="0" y="0"/>
                          <a:ext cx="5283707" cy="3896106"/>
                          <a:chOff x="0" y="0"/>
                          <a:chExt cx="5283707" cy="3896106"/>
                        </a:xfrm>
                      </wpg:grpSpPr>
                      <wps:wsp>
                        <wps:cNvPr id="8524" name="Shape 8524"/>
                        <wps:cNvSpPr/>
                        <wps:spPr>
                          <a:xfrm>
                            <a:off x="2205900" y="0"/>
                            <a:ext cx="1538960" cy="820232"/>
                          </a:xfrm>
                          <a:custGeom>
                            <a:avLst/>
                            <a:gdLst/>
                            <a:ahLst/>
                            <a:cxnLst/>
                            <a:rect l="0" t="0" r="0" b="0"/>
                            <a:pathLst>
                              <a:path w="1538960" h="820232">
                                <a:moveTo>
                                  <a:pt x="0" y="820232"/>
                                </a:moveTo>
                                <a:lnTo>
                                  <a:pt x="1538960" y="820232"/>
                                </a:lnTo>
                                <a:lnTo>
                                  <a:pt x="1538960"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525" name="Rectangle 8525"/>
                        <wps:cNvSpPr/>
                        <wps:spPr>
                          <a:xfrm>
                            <a:off x="2228700" y="22328"/>
                            <a:ext cx="70832" cy="135150"/>
                          </a:xfrm>
                          <a:prstGeom prst="rect">
                            <a:avLst/>
                          </a:prstGeom>
                          <a:ln>
                            <a:noFill/>
                          </a:ln>
                        </wps:spPr>
                        <wps:txbx>
                          <w:txbxContent>
                            <w:p w14:paraId="3F19D9C5" w14:textId="77777777" w:rsidR="00D42923" w:rsidRDefault="00D42923">
                              <w:pPr>
                                <w:spacing w:after="160" w:line="259" w:lineRule="auto"/>
                                <w:ind w:left="0" w:firstLine="0"/>
                                <w:jc w:val="left"/>
                              </w:pPr>
                              <w:r>
                                <w:rPr>
                                  <w:rFonts w:ascii="Arial" w:eastAsia="Arial" w:hAnsi="Arial" w:cs="Arial"/>
                                  <w:b/>
                                  <w:sz w:val="14"/>
                                </w:rPr>
                                <w:t>&lt;</w:t>
                              </w:r>
                            </w:p>
                          </w:txbxContent>
                        </wps:txbx>
                        <wps:bodyPr horzOverflow="overflow" vert="horz" lIns="0" tIns="0" rIns="0" bIns="0" rtlCol="0">
                          <a:noAutofit/>
                        </wps:bodyPr>
                      </wps:wsp>
                      <wps:wsp>
                        <wps:cNvPr id="8526" name="Rectangle 8526"/>
                        <wps:cNvSpPr/>
                        <wps:spPr>
                          <a:xfrm>
                            <a:off x="2281936" y="22328"/>
                            <a:ext cx="485224" cy="135150"/>
                          </a:xfrm>
                          <a:prstGeom prst="rect">
                            <a:avLst/>
                          </a:prstGeom>
                          <a:ln>
                            <a:noFill/>
                          </a:ln>
                        </wps:spPr>
                        <wps:txbx>
                          <w:txbxContent>
                            <w:p w14:paraId="4CD317AA" w14:textId="77777777" w:rsidR="00D42923" w:rsidRDefault="00D42923">
                              <w:pPr>
                                <w:spacing w:after="160" w:line="259" w:lineRule="auto"/>
                                <w:ind w:left="0" w:firstLine="0"/>
                                <w:jc w:val="left"/>
                              </w:pPr>
                              <w:r>
                                <w:rPr>
                                  <w:rFonts w:ascii="Arial" w:eastAsia="Arial" w:hAnsi="Arial" w:cs="Arial"/>
                                  <w:b/>
                                  <w:sz w:val="14"/>
                                </w:rPr>
                                <w:t>Supplier</w:t>
                              </w:r>
                            </w:p>
                          </w:txbxContent>
                        </wps:txbx>
                        <wps:bodyPr horzOverflow="overflow" vert="horz" lIns="0" tIns="0" rIns="0" bIns="0" rtlCol="0">
                          <a:noAutofit/>
                        </wps:bodyPr>
                      </wps:wsp>
                      <wps:wsp>
                        <wps:cNvPr id="8527" name="Rectangle 8527"/>
                        <wps:cNvSpPr/>
                        <wps:spPr>
                          <a:xfrm>
                            <a:off x="2646727" y="22328"/>
                            <a:ext cx="70833" cy="135150"/>
                          </a:xfrm>
                          <a:prstGeom prst="rect">
                            <a:avLst/>
                          </a:prstGeom>
                          <a:ln>
                            <a:noFill/>
                          </a:ln>
                        </wps:spPr>
                        <wps:txbx>
                          <w:txbxContent>
                            <w:p w14:paraId="7E4770A7" w14:textId="77777777" w:rsidR="00D42923" w:rsidRDefault="00D42923">
                              <w:pPr>
                                <w:spacing w:after="160" w:line="259" w:lineRule="auto"/>
                                <w:ind w:left="0" w:firstLine="0"/>
                                <w:jc w:val="left"/>
                              </w:pPr>
                              <w:r>
                                <w:rPr>
                                  <w:rFonts w:ascii="Arial" w:eastAsia="Arial" w:hAnsi="Arial" w:cs="Arial"/>
                                  <w:b/>
                                  <w:sz w:val="14"/>
                                </w:rPr>
                                <w:t>&gt;</w:t>
                              </w:r>
                            </w:p>
                          </w:txbxContent>
                        </wps:txbx>
                        <wps:bodyPr horzOverflow="overflow" vert="horz" lIns="0" tIns="0" rIns="0" bIns="0" rtlCol="0">
                          <a:noAutofit/>
                        </wps:bodyPr>
                      </wps:wsp>
                      <wps:wsp>
                        <wps:cNvPr id="8528" name="Rectangle 8528"/>
                        <wps:cNvSpPr/>
                        <wps:spPr>
                          <a:xfrm>
                            <a:off x="2228700" y="131694"/>
                            <a:ext cx="67457" cy="135149"/>
                          </a:xfrm>
                          <a:prstGeom prst="rect">
                            <a:avLst/>
                          </a:prstGeom>
                          <a:ln>
                            <a:noFill/>
                          </a:ln>
                        </wps:spPr>
                        <wps:txbx>
                          <w:txbxContent>
                            <w:p w14:paraId="0E4AD5FA" w14:textId="77777777" w:rsidR="00D42923" w:rsidRDefault="00D42923">
                              <w:pPr>
                                <w:spacing w:after="160" w:line="259" w:lineRule="auto"/>
                                <w:ind w:left="0" w:firstLine="0"/>
                                <w:jc w:val="left"/>
                              </w:pPr>
                              <w:r>
                                <w:rPr>
                                  <w:rFonts w:ascii="Arial" w:eastAsia="Arial" w:hAnsi="Arial" w:cs="Arial"/>
                                  <w:sz w:val="14"/>
                                </w:rPr>
                                <w:t>1</w:t>
                              </w:r>
                            </w:p>
                          </w:txbxContent>
                        </wps:txbx>
                        <wps:bodyPr horzOverflow="overflow" vert="horz" lIns="0" tIns="0" rIns="0" bIns="0" rtlCol="0">
                          <a:noAutofit/>
                        </wps:bodyPr>
                      </wps:wsp>
                      <wps:wsp>
                        <wps:cNvPr id="127801" name="Rectangle 127801"/>
                        <wps:cNvSpPr/>
                        <wps:spPr>
                          <a:xfrm>
                            <a:off x="2309686" y="131694"/>
                            <a:ext cx="33699" cy="135150"/>
                          </a:xfrm>
                          <a:prstGeom prst="rect">
                            <a:avLst/>
                          </a:prstGeom>
                          <a:ln>
                            <a:noFill/>
                          </a:ln>
                        </wps:spPr>
                        <wps:txbx>
                          <w:txbxContent>
                            <w:p w14:paraId="4F92EB2C"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00" name="Rectangle 127800"/>
                        <wps:cNvSpPr/>
                        <wps:spPr>
                          <a:xfrm>
                            <a:off x="2279314" y="131694"/>
                            <a:ext cx="40391" cy="135150"/>
                          </a:xfrm>
                          <a:prstGeom prst="rect">
                            <a:avLst/>
                          </a:prstGeom>
                          <a:ln>
                            <a:noFill/>
                          </a:ln>
                        </wps:spPr>
                        <wps:txbx>
                          <w:txbxContent>
                            <w:p w14:paraId="1ADEE033"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530" name="Rectangle 8530"/>
                        <wps:cNvSpPr/>
                        <wps:spPr>
                          <a:xfrm>
                            <a:off x="2335059" y="131694"/>
                            <a:ext cx="1860778" cy="135149"/>
                          </a:xfrm>
                          <a:prstGeom prst="rect">
                            <a:avLst/>
                          </a:prstGeom>
                          <a:ln>
                            <a:noFill/>
                          </a:ln>
                        </wps:spPr>
                        <wps:txbx>
                          <w:txbxContent>
                            <w:p w14:paraId="3A2F77ED" w14:textId="77777777" w:rsidR="00D42923" w:rsidRDefault="00D42923">
                              <w:pPr>
                                <w:spacing w:after="160" w:line="259" w:lineRule="auto"/>
                                <w:ind w:left="0" w:firstLine="0"/>
                                <w:jc w:val="left"/>
                              </w:pPr>
                              <w:r>
                                <w:rPr>
                                  <w:rFonts w:ascii="Arial" w:eastAsia="Arial" w:hAnsi="Arial" w:cs="Arial"/>
                                  <w:sz w:val="14"/>
                                </w:rPr>
                                <w:t xml:space="preserve">Completes a change request form </w:t>
                              </w:r>
                            </w:p>
                          </w:txbxContent>
                        </wps:txbx>
                        <wps:bodyPr horzOverflow="overflow" vert="horz" lIns="0" tIns="0" rIns="0" bIns="0" rtlCol="0">
                          <a:noAutofit/>
                        </wps:bodyPr>
                      </wps:wsp>
                      <wps:wsp>
                        <wps:cNvPr id="8531" name="Rectangle 8531"/>
                        <wps:cNvSpPr/>
                        <wps:spPr>
                          <a:xfrm>
                            <a:off x="2228700" y="241058"/>
                            <a:ext cx="67457" cy="135149"/>
                          </a:xfrm>
                          <a:prstGeom prst="rect">
                            <a:avLst/>
                          </a:prstGeom>
                          <a:ln>
                            <a:noFill/>
                          </a:ln>
                        </wps:spPr>
                        <wps:txbx>
                          <w:txbxContent>
                            <w:p w14:paraId="2A0F5F20" w14:textId="77777777" w:rsidR="00D42923" w:rsidRDefault="00D42923">
                              <w:pPr>
                                <w:spacing w:after="160" w:line="259" w:lineRule="auto"/>
                                <w:ind w:left="0" w:firstLine="0"/>
                                <w:jc w:val="left"/>
                              </w:pPr>
                              <w:r>
                                <w:rPr>
                                  <w:rFonts w:ascii="Arial" w:eastAsia="Arial" w:hAnsi="Arial" w:cs="Arial"/>
                                  <w:sz w:val="14"/>
                                </w:rPr>
                                <w:t>2</w:t>
                              </w:r>
                            </w:p>
                          </w:txbxContent>
                        </wps:txbx>
                        <wps:bodyPr horzOverflow="overflow" vert="horz" lIns="0" tIns="0" rIns="0" bIns="0" rtlCol="0">
                          <a:noAutofit/>
                        </wps:bodyPr>
                      </wps:wsp>
                      <wps:wsp>
                        <wps:cNvPr id="127803" name="Rectangle 127803"/>
                        <wps:cNvSpPr/>
                        <wps:spPr>
                          <a:xfrm>
                            <a:off x="2309686" y="241058"/>
                            <a:ext cx="33699" cy="135150"/>
                          </a:xfrm>
                          <a:prstGeom prst="rect">
                            <a:avLst/>
                          </a:prstGeom>
                          <a:ln>
                            <a:noFill/>
                          </a:ln>
                        </wps:spPr>
                        <wps:txbx>
                          <w:txbxContent>
                            <w:p w14:paraId="4A3268D7"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02" name="Rectangle 127802"/>
                        <wps:cNvSpPr/>
                        <wps:spPr>
                          <a:xfrm>
                            <a:off x="2279314" y="241058"/>
                            <a:ext cx="40391" cy="135150"/>
                          </a:xfrm>
                          <a:prstGeom prst="rect">
                            <a:avLst/>
                          </a:prstGeom>
                          <a:ln>
                            <a:noFill/>
                          </a:ln>
                        </wps:spPr>
                        <wps:txbx>
                          <w:txbxContent>
                            <w:p w14:paraId="3C18A316"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533" name="Rectangle 8533"/>
                        <wps:cNvSpPr/>
                        <wps:spPr>
                          <a:xfrm>
                            <a:off x="2335059" y="241058"/>
                            <a:ext cx="1638268" cy="135149"/>
                          </a:xfrm>
                          <a:prstGeom prst="rect">
                            <a:avLst/>
                          </a:prstGeom>
                          <a:ln>
                            <a:noFill/>
                          </a:ln>
                        </wps:spPr>
                        <wps:txbx>
                          <w:txbxContent>
                            <w:p w14:paraId="50D2B916" w14:textId="77777777" w:rsidR="00D42923" w:rsidRDefault="00D42923">
                              <w:pPr>
                                <w:spacing w:after="160" w:line="259" w:lineRule="auto"/>
                                <w:ind w:left="0" w:firstLine="0"/>
                                <w:jc w:val="left"/>
                              </w:pPr>
                              <w:r>
                                <w:rPr>
                                  <w:rFonts w:ascii="Arial" w:eastAsia="Arial" w:hAnsi="Arial" w:cs="Arial"/>
                                  <w:sz w:val="14"/>
                                </w:rPr>
                                <w:t xml:space="preserve">Sends request form to Capital </w:t>
                              </w:r>
                            </w:p>
                          </w:txbxContent>
                        </wps:txbx>
                        <wps:bodyPr horzOverflow="overflow" vert="horz" lIns="0" tIns="0" rIns="0" bIns="0" rtlCol="0">
                          <a:noAutofit/>
                        </wps:bodyPr>
                      </wps:wsp>
                      <wps:wsp>
                        <wps:cNvPr id="8534" name="Rectangle 8534"/>
                        <wps:cNvSpPr/>
                        <wps:spPr>
                          <a:xfrm>
                            <a:off x="2228700" y="350422"/>
                            <a:ext cx="1166485" cy="135150"/>
                          </a:xfrm>
                          <a:prstGeom prst="rect">
                            <a:avLst/>
                          </a:prstGeom>
                          <a:ln>
                            <a:noFill/>
                          </a:ln>
                        </wps:spPr>
                        <wps:txbx>
                          <w:txbxContent>
                            <w:p w14:paraId="66569A9E" w14:textId="77777777" w:rsidR="00D42923" w:rsidRDefault="00D42923">
                              <w:pPr>
                                <w:spacing w:after="160" w:line="259" w:lineRule="auto"/>
                                <w:ind w:left="0" w:firstLine="0"/>
                                <w:jc w:val="left"/>
                              </w:pPr>
                              <w:r>
                                <w:rPr>
                                  <w:rFonts w:ascii="Arial" w:eastAsia="Arial" w:hAnsi="Arial" w:cs="Arial"/>
                                  <w:sz w:val="14"/>
                                </w:rPr>
                                <w:t>One Supplier Support</w:t>
                              </w:r>
                            </w:p>
                          </w:txbxContent>
                        </wps:txbx>
                        <wps:bodyPr horzOverflow="overflow" vert="horz" lIns="0" tIns="0" rIns="0" bIns="0" rtlCol="0">
                          <a:noAutofit/>
                        </wps:bodyPr>
                      </wps:wsp>
                      <wps:wsp>
                        <wps:cNvPr id="8535" name="Rectangle 8535"/>
                        <wps:cNvSpPr/>
                        <wps:spPr>
                          <a:xfrm>
                            <a:off x="3105679" y="335781"/>
                            <a:ext cx="43839" cy="87831"/>
                          </a:xfrm>
                          <a:prstGeom prst="rect">
                            <a:avLst/>
                          </a:prstGeom>
                          <a:ln>
                            <a:noFill/>
                          </a:ln>
                        </wps:spPr>
                        <wps:txbx>
                          <w:txbxContent>
                            <w:p w14:paraId="132CE9CD" w14:textId="77777777" w:rsidR="00D42923" w:rsidRDefault="00D42923">
                              <w:pPr>
                                <w:spacing w:after="160" w:line="259" w:lineRule="auto"/>
                                <w:ind w:left="0" w:firstLine="0"/>
                                <w:jc w:val="left"/>
                              </w:pPr>
                              <w:r>
                                <w:rPr>
                                  <w:rFonts w:ascii="Arial" w:eastAsia="Arial" w:hAnsi="Arial" w:cs="Arial"/>
                                  <w:b/>
                                  <w:sz w:val="9"/>
                                </w:rPr>
                                <w:t>1</w:t>
                              </w:r>
                            </w:p>
                          </w:txbxContent>
                        </wps:txbx>
                        <wps:bodyPr horzOverflow="overflow" vert="horz" lIns="0" tIns="0" rIns="0" bIns="0" rtlCol="0">
                          <a:noAutofit/>
                        </wps:bodyPr>
                      </wps:wsp>
                      <wps:wsp>
                        <wps:cNvPr id="8536" name="Rectangle 8536"/>
                        <wps:cNvSpPr/>
                        <wps:spPr>
                          <a:xfrm>
                            <a:off x="2228700" y="459786"/>
                            <a:ext cx="67457" cy="135150"/>
                          </a:xfrm>
                          <a:prstGeom prst="rect">
                            <a:avLst/>
                          </a:prstGeom>
                          <a:ln>
                            <a:noFill/>
                          </a:ln>
                        </wps:spPr>
                        <wps:txbx>
                          <w:txbxContent>
                            <w:p w14:paraId="79DEC369" w14:textId="77777777" w:rsidR="00D42923" w:rsidRDefault="00D42923">
                              <w:pPr>
                                <w:spacing w:after="160" w:line="259" w:lineRule="auto"/>
                                <w:ind w:left="0" w:firstLine="0"/>
                                <w:jc w:val="left"/>
                              </w:pPr>
                              <w:r>
                                <w:rPr>
                                  <w:rFonts w:ascii="Arial" w:eastAsia="Arial" w:hAnsi="Arial" w:cs="Arial"/>
                                  <w:sz w:val="14"/>
                                </w:rPr>
                                <w:t>3</w:t>
                              </w:r>
                            </w:p>
                          </w:txbxContent>
                        </wps:txbx>
                        <wps:bodyPr horzOverflow="overflow" vert="horz" lIns="0" tIns="0" rIns="0" bIns="0" rtlCol="0">
                          <a:noAutofit/>
                        </wps:bodyPr>
                      </wps:wsp>
                      <wps:wsp>
                        <wps:cNvPr id="127805" name="Rectangle 127805"/>
                        <wps:cNvSpPr/>
                        <wps:spPr>
                          <a:xfrm>
                            <a:off x="2309686" y="459787"/>
                            <a:ext cx="33699" cy="135150"/>
                          </a:xfrm>
                          <a:prstGeom prst="rect">
                            <a:avLst/>
                          </a:prstGeom>
                          <a:ln>
                            <a:noFill/>
                          </a:ln>
                        </wps:spPr>
                        <wps:txbx>
                          <w:txbxContent>
                            <w:p w14:paraId="5ABB15CD"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04" name="Rectangle 127804"/>
                        <wps:cNvSpPr/>
                        <wps:spPr>
                          <a:xfrm>
                            <a:off x="2279314" y="459787"/>
                            <a:ext cx="40391" cy="135150"/>
                          </a:xfrm>
                          <a:prstGeom prst="rect">
                            <a:avLst/>
                          </a:prstGeom>
                          <a:ln>
                            <a:noFill/>
                          </a:ln>
                        </wps:spPr>
                        <wps:txbx>
                          <w:txbxContent>
                            <w:p w14:paraId="7C58A38D"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538" name="Rectangle 8538"/>
                        <wps:cNvSpPr/>
                        <wps:spPr>
                          <a:xfrm>
                            <a:off x="2335059" y="459786"/>
                            <a:ext cx="1570871" cy="135150"/>
                          </a:xfrm>
                          <a:prstGeom prst="rect">
                            <a:avLst/>
                          </a:prstGeom>
                          <a:ln>
                            <a:noFill/>
                          </a:ln>
                        </wps:spPr>
                        <wps:txbx>
                          <w:txbxContent>
                            <w:p w14:paraId="381E4AE9" w14:textId="77777777" w:rsidR="00D42923" w:rsidRDefault="00D42923">
                              <w:pPr>
                                <w:spacing w:after="160" w:line="259" w:lineRule="auto"/>
                                <w:ind w:left="0" w:firstLine="0"/>
                                <w:jc w:val="left"/>
                              </w:pPr>
                              <w:r>
                                <w:rPr>
                                  <w:rFonts w:ascii="Arial" w:eastAsia="Arial" w:hAnsi="Arial" w:cs="Arial"/>
                                  <w:sz w:val="14"/>
                                </w:rPr>
                                <w:t xml:space="preserve">Provides confirmation on the </w:t>
                              </w:r>
                            </w:p>
                          </w:txbxContent>
                        </wps:txbx>
                        <wps:bodyPr horzOverflow="overflow" vert="horz" lIns="0" tIns="0" rIns="0" bIns="0" rtlCol="0">
                          <a:noAutofit/>
                        </wps:bodyPr>
                      </wps:wsp>
                      <wps:wsp>
                        <wps:cNvPr id="8539" name="Rectangle 8539"/>
                        <wps:cNvSpPr/>
                        <wps:spPr>
                          <a:xfrm>
                            <a:off x="2228700" y="569151"/>
                            <a:ext cx="1132730" cy="135149"/>
                          </a:xfrm>
                          <a:prstGeom prst="rect">
                            <a:avLst/>
                          </a:prstGeom>
                          <a:ln>
                            <a:noFill/>
                          </a:ln>
                        </wps:spPr>
                        <wps:txbx>
                          <w:txbxContent>
                            <w:p w14:paraId="3620E787" w14:textId="77777777" w:rsidR="00D42923" w:rsidRDefault="00D42923">
                              <w:pPr>
                                <w:spacing w:after="160" w:line="259" w:lineRule="auto"/>
                                <w:ind w:left="0" w:firstLine="0"/>
                                <w:jc w:val="left"/>
                              </w:pPr>
                              <w:r>
                                <w:rPr>
                                  <w:rFonts w:ascii="Arial" w:eastAsia="Arial" w:hAnsi="Arial" w:cs="Arial"/>
                                  <w:sz w:val="14"/>
                                </w:rPr>
                                <w:t xml:space="preserve">change status within </w:t>
                              </w:r>
                            </w:p>
                          </w:txbxContent>
                        </wps:txbx>
                        <wps:bodyPr horzOverflow="overflow" vert="horz" lIns="0" tIns="0" rIns="0" bIns="0" rtlCol="0">
                          <a:noAutofit/>
                        </wps:bodyPr>
                      </wps:wsp>
                      <wps:wsp>
                        <wps:cNvPr id="127807" name="Rectangle 127807"/>
                        <wps:cNvSpPr/>
                        <wps:spPr>
                          <a:xfrm>
                            <a:off x="3181810" y="569151"/>
                            <a:ext cx="33699" cy="135150"/>
                          </a:xfrm>
                          <a:prstGeom prst="rect">
                            <a:avLst/>
                          </a:prstGeom>
                          <a:ln>
                            <a:noFill/>
                          </a:ln>
                        </wps:spPr>
                        <wps:txbx>
                          <w:txbxContent>
                            <w:p w14:paraId="02B950B5"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06" name="Rectangle 127806"/>
                        <wps:cNvSpPr/>
                        <wps:spPr>
                          <a:xfrm>
                            <a:off x="3080372" y="569151"/>
                            <a:ext cx="134913" cy="135150"/>
                          </a:xfrm>
                          <a:prstGeom prst="rect">
                            <a:avLst/>
                          </a:prstGeom>
                          <a:ln>
                            <a:noFill/>
                          </a:ln>
                        </wps:spPr>
                        <wps:txbx>
                          <w:txbxContent>
                            <w:p w14:paraId="06FBCE44" w14:textId="77777777" w:rsidR="00D42923" w:rsidRDefault="00D42923">
                              <w:pPr>
                                <w:spacing w:after="160" w:line="259" w:lineRule="auto"/>
                                <w:ind w:left="0" w:firstLine="0"/>
                                <w:jc w:val="left"/>
                              </w:pPr>
                              <w:r>
                                <w:rPr>
                                  <w:rFonts w:ascii="Arial" w:eastAsia="Arial" w:hAnsi="Arial" w:cs="Arial"/>
                                  <w:sz w:val="14"/>
                                </w:rPr>
                                <w:t>24</w:t>
                              </w:r>
                            </w:p>
                          </w:txbxContent>
                        </wps:txbx>
                        <wps:bodyPr horzOverflow="overflow" vert="horz" lIns="0" tIns="0" rIns="0" bIns="0" rtlCol="0">
                          <a:noAutofit/>
                        </wps:bodyPr>
                      </wps:wsp>
                      <wps:wsp>
                        <wps:cNvPr id="8541" name="Rectangle 8541"/>
                        <wps:cNvSpPr/>
                        <wps:spPr>
                          <a:xfrm>
                            <a:off x="3207137" y="569151"/>
                            <a:ext cx="674269" cy="135149"/>
                          </a:xfrm>
                          <a:prstGeom prst="rect">
                            <a:avLst/>
                          </a:prstGeom>
                          <a:ln>
                            <a:noFill/>
                          </a:ln>
                        </wps:spPr>
                        <wps:txbx>
                          <w:txbxContent>
                            <w:p w14:paraId="6BAB7807" w14:textId="77777777" w:rsidR="00D42923" w:rsidRDefault="00D42923">
                              <w:pPr>
                                <w:spacing w:after="160" w:line="259" w:lineRule="auto"/>
                                <w:ind w:left="0" w:firstLine="0"/>
                                <w:jc w:val="left"/>
                              </w:pPr>
                              <w:r>
                                <w:rPr>
                                  <w:rFonts w:ascii="Arial" w:eastAsia="Arial" w:hAnsi="Arial" w:cs="Arial"/>
                                  <w:sz w:val="14"/>
                                </w:rPr>
                                <w:t xml:space="preserve">hours of the </w:t>
                              </w:r>
                            </w:p>
                          </w:txbxContent>
                        </wps:txbx>
                        <wps:bodyPr horzOverflow="overflow" vert="horz" lIns="0" tIns="0" rIns="0" bIns="0" rtlCol="0">
                          <a:noAutofit/>
                        </wps:bodyPr>
                      </wps:wsp>
                      <wps:wsp>
                        <wps:cNvPr id="8542" name="Rectangle 8542"/>
                        <wps:cNvSpPr/>
                        <wps:spPr>
                          <a:xfrm>
                            <a:off x="2228700" y="678516"/>
                            <a:ext cx="1065507" cy="135149"/>
                          </a:xfrm>
                          <a:prstGeom prst="rect">
                            <a:avLst/>
                          </a:prstGeom>
                          <a:ln>
                            <a:noFill/>
                          </a:ln>
                        </wps:spPr>
                        <wps:txbx>
                          <w:txbxContent>
                            <w:p w14:paraId="2E30E5F7" w14:textId="77777777" w:rsidR="00D42923" w:rsidRDefault="00D42923">
                              <w:pPr>
                                <w:spacing w:after="160" w:line="259" w:lineRule="auto"/>
                                <w:ind w:left="0" w:firstLine="0"/>
                                <w:jc w:val="left"/>
                              </w:pPr>
                              <w:r>
                                <w:rPr>
                                  <w:rFonts w:ascii="Arial" w:eastAsia="Arial" w:hAnsi="Arial" w:cs="Arial"/>
                                  <w:sz w:val="14"/>
                                </w:rPr>
                                <w:t>change being made</w:t>
                              </w:r>
                            </w:p>
                          </w:txbxContent>
                        </wps:txbx>
                        <wps:bodyPr horzOverflow="overflow" vert="horz" lIns="0" tIns="0" rIns="0" bIns="0" rtlCol="0">
                          <a:noAutofit/>
                        </wps:bodyPr>
                      </wps:wsp>
                      <wps:wsp>
                        <wps:cNvPr id="8548" name="Shape 8548"/>
                        <wps:cNvSpPr/>
                        <wps:spPr>
                          <a:xfrm>
                            <a:off x="1940173" y="868307"/>
                            <a:ext cx="633938" cy="724083"/>
                          </a:xfrm>
                          <a:custGeom>
                            <a:avLst/>
                            <a:gdLst/>
                            <a:ahLst/>
                            <a:cxnLst/>
                            <a:rect l="0" t="0" r="0" b="0"/>
                            <a:pathLst>
                              <a:path w="633938" h="724083">
                                <a:moveTo>
                                  <a:pt x="633938" y="0"/>
                                </a:moveTo>
                                <a:lnTo>
                                  <a:pt x="0" y="724083"/>
                                </a:lnTo>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549" name="Shape 8549"/>
                        <wps:cNvSpPr/>
                        <wps:spPr>
                          <a:xfrm>
                            <a:off x="2552794" y="820232"/>
                            <a:ext cx="63496" cy="67783"/>
                          </a:xfrm>
                          <a:custGeom>
                            <a:avLst/>
                            <a:gdLst/>
                            <a:ahLst/>
                            <a:cxnLst/>
                            <a:rect l="0" t="0" r="0" b="0"/>
                            <a:pathLst>
                              <a:path w="63496" h="67783">
                                <a:moveTo>
                                  <a:pt x="63496" y="0"/>
                                </a:moveTo>
                                <a:lnTo>
                                  <a:pt x="34997" y="67783"/>
                                </a:lnTo>
                                <a:lnTo>
                                  <a:pt x="0" y="37138"/>
                                </a:lnTo>
                                <a:lnTo>
                                  <a:pt x="6349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6073" name="Shape 146073"/>
                        <wps:cNvSpPr/>
                        <wps:spPr>
                          <a:xfrm>
                            <a:off x="1436420" y="922761"/>
                            <a:ext cx="718181" cy="410116"/>
                          </a:xfrm>
                          <a:custGeom>
                            <a:avLst/>
                            <a:gdLst/>
                            <a:ahLst/>
                            <a:cxnLst/>
                            <a:rect l="0" t="0" r="0" b="0"/>
                            <a:pathLst>
                              <a:path w="718181" h="410116">
                                <a:moveTo>
                                  <a:pt x="0" y="0"/>
                                </a:moveTo>
                                <a:lnTo>
                                  <a:pt x="718181" y="0"/>
                                </a:lnTo>
                                <a:lnTo>
                                  <a:pt x="718181" y="410116"/>
                                </a:lnTo>
                                <a:lnTo>
                                  <a:pt x="0" y="41011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552" name="Rectangle 8552"/>
                        <wps:cNvSpPr/>
                        <wps:spPr>
                          <a:xfrm>
                            <a:off x="1574927" y="963318"/>
                            <a:ext cx="70832" cy="135150"/>
                          </a:xfrm>
                          <a:prstGeom prst="rect">
                            <a:avLst/>
                          </a:prstGeom>
                          <a:ln>
                            <a:noFill/>
                          </a:ln>
                        </wps:spPr>
                        <wps:txbx>
                          <w:txbxContent>
                            <w:p w14:paraId="1A0479EA" w14:textId="77777777" w:rsidR="00D42923" w:rsidRDefault="00D42923">
                              <w:pPr>
                                <w:spacing w:after="160" w:line="259" w:lineRule="auto"/>
                                <w:ind w:left="0" w:firstLine="0"/>
                                <w:jc w:val="left"/>
                              </w:pPr>
                              <w:r>
                                <w:rPr>
                                  <w:rFonts w:ascii="Arial" w:eastAsia="Arial" w:hAnsi="Arial" w:cs="Arial"/>
                                  <w:sz w:val="14"/>
                                </w:rPr>
                                <w:t>&lt;</w:t>
                              </w:r>
                            </w:p>
                          </w:txbxContent>
                        </wps:txbx>
                        <wps:bodyPr horzOverflow="overflow" vert="horz" lIns="0" tIns="0" rIns="0" bIns="0" rtlCol="0">
                          <a:noAutofit/>
                        </wps:bodyPr>
                      </wps:wsp>
                      <wps:wsp>
                        <wps:cNvPr id="8553" name="Rectangle 8553"/>
                        <wps:cNvSpPr/>
                        <wps:spPr>
                          <a:xfrm>
                            <a:off x="1628163" y="963318"/>
                            <a:ext cx="445010" cy="135150"/>
                          </a:xfrm>
                          <a:prstGeom prst="rect">
                            <a:avLst/>
                          </a:prstGeom>
                          <a:ln>
                            <a:noFill/>
                          </a:ln>
                        </wps:spPr>
                        <wps:txbx>
                          <w:txbxContent>
                            <w:p w14:paraId="15FEE97D" w14:textId="77777777" w:rsidR="00D42923" w:rsidRDefault="00D42923">
                              <w:pPr>
                                <w:spacing w:after="160" w:line="259" w:lineRule="auto"/>
                                <w:ind w:left="0" w:firstLine="0"/>
                                <w:jc w:val="left"/>
                              </w:pPr>
                              <w:r>
                                <w:rPr>
                                  <w:rFonts w:ascii="Arial" w:eastAsia="Arial" w:hAnsi="Arial" w:cs="Arial"/>
                                  <w:sz w:val="14"/>
                                </w:rPr>
                                <w:t>Supplier</w:t>
                              </w:r>
                            </w:p>
                          </w:txbxContent>
                        </wps:txbx>
                        <wps:bodyPr horzOverflow="overflow" vert="horz" lIns="0" tIns="0" rIns="0" bIns="0" rtlCol="0">
                          <a:noAutofit/>
                        </wps:bodyPr>
                      </wps:wsp>
                      <wps:wsp>
                        <wps:cNvPr id="127808" name="Rectangle 127808"/>
                        <wps:cNvSpPr/>
                        <wps:spPr>
                          <a:xfrm>
                            <a:off x="1962745" y="963319"/>
                            <a:ext cx="70832" cy="135150"/>
                          </a:xfrm>
                          <a:prstGeom prst="rect">
                            <a:avLst/>
                          </a:prstGeom>
                          <a:ln>
                            <a:noFill/>
                          </a:ln>
                        </wps:spPr>
                        <wps:txbx>
                          <w:txbxContent>
                            <w:p w14:paraId="6D2EE79C" w14:textId="77777777" w:rsidR="00D42923" w:rsidRDefault="00D42923">
                              <w:pPr>
                                <w:spacing w:after="160" w:line="259" w:lineRule="auto"/>
                                <w:ind w:left="0" w:firstLine="0"/>
                                <w:jc w:val="left"/>
                              </w:pPr>
                              <w:r>
                                <w:rPr>
                                  <w:rFonts w:ascii="Arial" w:eastAsia="Arial" w:hAnsi="Arial" w:cs="Arial"/>
                                  <w:sz w:val="14"/>
                                </w:rPr>
                                <w:t>&gt;</w:t>
                              </w:r>
                            </w:p>
                          </w:txbxContent>
                        </wps:txbx>
                        <wps:bodyPr horzOverflow="overflow" vert="horz" lIns="0" tIns="0" rIns="0" bIns="0" rtlCol="0">
                          <a:noAutofit/>
                        </wps:bodyPr>
                      </wps:wsp>
                      <wps:wsp>
                        <wps:cNvPr id="127809" name="Rectangle 127809"/>
                        <wps:cNvSpPr/>
                        <wps:spPr>
                          <a:xfrm>
                            <a:off x="2016003" y="963319"/>
                            <a:ext cx="33699" cy="135150"/>
                          </a:xfrm>
                          <a:prstGeom prst="rect">
                            <a:avLst/>
                          </a:prstGeom>
                          <a:ln>
                            <a:noFill/>
                          </a:ln>
                        </wps:spPr>
                        <wps:txbx>
                          <w:txbxContent>
                            <w:p w14:paraId="0F3D768F"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555" name="Rectangle 8555"/>
                        <wps:cNvSpPr/>
                        <wps:spPr>
                          <a:xfrm>
                            <a:off x="1519182" y="1072682"/>
                            <a:ext cx="768500" cy="135150"/>
                          </a:xfrm>
                          <a:prstGeom prst="rect">
                            <a:avLst/>
                          </a:prstGeom>
                          <a:ln>
                            <a:noFill/>
                          </a:ln>
                        </wps:spPr>
                        <wps:txbx>
                          <w:txbxContent>
                            <w:p w14:paraId="699AA0D4" w14:textId="77777777" w:rsidR="00D42923" w:rsidRDefault="00D42923">
                              <w:pPr>
                                <w:spacing w:after="160" w:line="259" w:lineRule="auto"/>
                                <w:ind w:left="0" w:firstLine="0"/>
                                <w:jc w:val="left"/>
                              </w:pPr>
                              <w:r>
                                <w:rPr>
                                  <w:rFonts w:ascii="Arial" w:eastAsia="Arial" w:hAnsi="Arial" w:cs="Arial"/>
                                  <w:sz w:val="14"/>
                                </w:rPr>
                                <w:t xml:space="preserve">sends form to </w:t>
                              </w:r>
                            </w:p>
                          </w:txbxContent>
                        </wps:txbx>
                        <wps:bodyPr horzOverflow="overflow" vert="horz" lIns="0" tIns="0" rIns="0" bIns="0" rtlCol="0">
                          <a:noAutofit/>
                        </wps:bodyPr>
                      </wps:wsp>
                      <wps:wsp>
                        <wps:cNvPr id="8556" name="Rectangle 8556"/>
                        <wps:cNvSpPr/>
                        <wps:spPr>
                          <a:xfrm>
                            <a:off x="1625655" y="1182047"/>
                            <a:ext cx="485466" cy="135150"/>
                          </a:xfrm>
                          <a:prstGeom prst="rect">
                            <a:avLst/>
                          </a:prstGeom>
                          <a:ln>
                            <a:noFill/>
                          </a:ln>
                        </wps:spPr>
                        <wps:txbx>
                          <w:txbxContent>
                            <w:p w14:paraId="0D363F89" w14:textId="77777777" w:rsidR="00D42923" w:rsidRDefault="00D42923">
                              <w:pPr>
                                <w:spacing w:after="160" w:line="259" w:lineRule="auto"/>
                                <w:ind w:left="0" w:firstLine="0"/>
                                <w:jc w:val="left"/>
                              </w:pPr>
                              <w:r>
                                <w:rPr>
                                  <w:rFonts w:ascii="Arial" w:eastAsia="Arial" w:hAnsi="Arial" w:cs="Arial"/>
                                  <w:sz w:val="14"/>
                                </w:rPr>
                                <w:t xml:space="preserve">CapOne </w:t>
                              </w:r>
                            </w:p>
                          </w:txbxContent>
                        </wps:txbx>
                        <wps:bodyPr horzOverflow="overflow" vert="horz" lIns="0" tIns="0" rIns="0" bIns="0" rtlCol="0">
                          <a:noAutofit/>
                        </wps:bodyPr>
                      </wps:wsp>
                      <wps:wsp>
                        <wps:cNvPr id="146074" name="Shape 146074"/>
                        <wps:cNvSpPr/>
                        <wps:spPr>
                          <a:xfrm>
                            <a:off x="1077272" y="1537936"/>
                            <a:ext cx="1385064" cy="1742995"/>
                          </a:xfrm>
                          <a:custGeom>
                            <a:avLst/>
                            <a:gdLst/>
                            <a:ahLst/>
                            <a:cxnLst/>
                            <a:rect l="0" t="0" r="0" b="0"/>
                            <a:pathLst>
                              <a:path w="1385064" h="1742995">
                                <a:moveTo>
                                  <a:pt x="0" y="0"/>
                                </a:moveTo>
                                <a:lnTo>
                                  <a:pt x="1385064" y="0"/>
                                </a:lnTo>
                                <a:lnTo>
                                  <a:pt x="1385064" y="1742995"/>
                                </a:lnTo>
                                <a:lnTo>
                                  <a:pt x="0" y="174299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558" name="Shape 8558"/>
                        <wps:cNvSpPr/>
                        <wps:spPr>
                          <a:xfrm>
                            <a:off x="1077272" y="1537936"/>
                            <a:ext cx="1385064" cy="1742995"/>
                          </a:xfrm>
                          <a:custGeom>
                            <a:avLst/>
                            <a:gdLst/>
                            <a:ahLst/>
                            <a:cxnLst/>
                            <a:rect l="0" t="0" r="0" b="0"/>
                            <a:pathLst>
                              <a:path w="1385064" h="1742995">
                                <a:moveTo>
                                  <a:pt x="0" y="1742995"/>
                                </a:moveTo>
                                <a:lnTo>
                                  <a:pt x="1385064" y="1742995"/>
                                </a:lnTo>
                                <a:lnTo>
                                  <a:pt x="1385064"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559" name="Rectangle 8559"/>
                        <wps:cNvSpPr/>
                        <wps:spPr>
                          <a:xfrm>
                            <a:off x="1100072" y="1534063"/>
                            <a:ext cx="1395041" cy="135150"/>
                          </a:xfrm>
                          <a:prstGeom prst="rect">
                            <a:avLst/>
                          </a:prstGeom>
                          <a:ln>
                            <a:noFill/>
                          </a:ln>
                        </wps:spPr>
                        <wps:txbx>
                          <w:txbxContent>
                            <w:p w14:paraId="51A36CF4" w14:textId="77777777" w:rsidR="00D42923" w:rsidRDefault="00D42923">
                              <w:pPr>
                                <w:spacing w:after="160" w:line="259" w:lineRule="auto"/>
                                <w:ind w:left="0" w:firstLine="0"/>
                                <w:jc w:val="left"/>
                              </w:pPr>
                              <w:r>
                                <w:rPr>
                                  <w:rFonts w:ascii="Arial" w:eastAsia="Arial" w:hAnsi="Arial" w:cs="Arial"/>
                                  <w:b/>
                                  <w:sz w:val="14"/>
                                </w:rPr>
                                <w:t xml:space="preserve">IT Change Management </w:t>
                              </w:r>
                            </w:p>
                          </w:txbxContent>
                        </wps:txbx>
                        <wps:bodyPr horzOverflow="overflow" vert="horz" lIns="0" tIns="0" rIns="0" bIns="0" rtlCol="0">
                          <a:noAutofit/>
                        </wps:bodyPr>
                      </wps:wsp>
                      <wps:wsp>
                        <wps:cNvPr id="8560" name="Rectangle 8560"/>
                        <wps:cNvSpPr/>
                        <wps:spPr>
                          <a:xfrm>
                            <a:off x="1100072" y="1643428"/>
                            <a:ext cx="694000" cy="135151"/>
                          </a:xfrm>
                          <a:prstGeom prst="rect">
                            <a:avLst/>
                          </a:prstGeom>
                          <a:ln>
                            <a:noFill/>
                          </a:ln>
                        </wps:spPr>
                        <wps:txbx>
                          <w:txbxContent>
                            <w:p w14:paraId="298963F0" w14:textId="77777777" w:rsidR="00D42923" w:rsidRDefault="00D42923">
                              <w:pPr>
                                <w:spacing w:after="160" w:line="259" w:lineRule="auto"/>
                                <w:ind w:left="0" w:firstLine="0"/>
                                <w:jc w:val="left"/>
                              </w:pPr>
                              <w:r>
                                <w:rPr>
                                  <w:rFonts w:ascii="Arial" w:eastAsia="Arial" w:hAnsi="Arial" w:cs="Arial"/>
                                  <w:b/>
                                  <w:sz w:val="14"/>
                                </w:rPr>
                                <w:t>Coordinator</w:t>
                              </w:r>
                            </w:p>
                          </w:txbxContent>
                        </wps:txbx>
                        <wps:bodyPr horzOverflow="overflow" vert="horz" lIns="0" tIns="0" rIns="0" bIns="0" rtlCol="0">
                          <a:noAutofit/>
                        </wps:bodyPr>
                      </wps:wsp>
                      <wps:wsp>
                        <wps:cNvPr id="8561" name="Rectangle 8561"/>
                        <wps:cNvSpPr/>
                        <wps:spPr>
                          <a:xfrm>
                            <a:off x="1100072" y="1752792"/>
                            <a:ext cx="67457" cy="135151"/>
                          </a:xfrm>
                          <a:prstGeom prst="rect">
                            <a:avLst/>
                          </a:prstGeom>
                          <a:ln>
                            <a:noFill/>
                          </a:ln>
                        </wps:spPr>
                        <wps:txbx>
                          <w:txbxContent>
                            <w:p w14:paraId="215B5683" w14:textId="77777777" w:rsidR="00D42923" w:rsidRDefault="00D42923">
                              <w:pPr>
                                <w:spacing w:after="160" w:line="259" w:lineRule="auto"/>
                                <w:ind w:left="0" w:firstLine="0"/>
                                <w:jc w:val="left"/>
                              </w:pPr>
                              <w:r>
                                <w:rPr>
                                  <w:rFonts w:ascii="Arial" w:eastAsia="Arial" w:hAnsi="Arial" w:cs="Arial"/>
                                  <w:sz w:val="14"/>
                                </w:rPr>
                                <w:t>1</w:t>
                              </w:r>
                            </w:p>
                          </w:txbxContent>
                        </wps:txbx>
                        <wps:bodyPr horzOverflow="overflow" vert="horz" lIns="0" tIns="0" rIns="0" bIns="0" rtlCol="0">
                          <a:noAutofit/>
                        </wps:bodyPr>
                      </wps:wsp>
                      <wps:wsp>
                        <wps:cNvPr id="127815" name="Rectangle 127815"/>
                        <wps:cNvSpPr/>
                        <wps:spPr>
                          <a:xfrm>
                            <a:off x="1181115" y="1752793"/>
                            <a:ext cx="33699" cy="135151"/>
                          </a:xfrm>
                          <a:prstGeom prst="rect">
                            <a:avLst/>
                          </a:prstGeom>
                          <a:ln>
                            <a:noFill/>
                          </a:ln>
                        </wps:spPr>
                        <wps:txbx>
                          <w:txbxContent>
                            <w:p w14:paraId="0EA32231"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14" name="Rectangle 127814"/>
                        <wps:cNvSpPr/>
                        <wps:spPr>
                          <a:xfrm>
                            <a:off x="1150743" y="1752793"/>
                            <a:ext cx="40391" cy="135151"/>
                          </a:xfrm>
                          <a:prstGeom prst="rect">
                            <a:avLst/>
                          </a:prstGeom>
                          <a:ln>
                            <a:noFill/>
                          </a:ln>
                        </wps:spPr>
                        <wps:txbx>
                          <w:txbxContent>
                            <w:p w14:paraId="38565946"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563" name="Rectangle 8563"/>
                        <wps:cNvSpPr/>
                        <wps:spPr>
                          <a:xfrm>
                            <a:off x="1206488" y="1752792"/>
                            <a:ext cx="1577572" cy="135151"/>
                          </a:xfrm>
                          <a:prstGeom prst="rect">
                            <a:avLst/>
                          </a:prstGeom>
                          <a:ln>
                            <a:noFill/>
                          </a:ln>
                        </wps:spPr>
                        <wps:txbx>
                          <w:txbxContent>
                            <w:p w14:paraId="4C2AA2AB" w14:textId="77777777" w:rsidR="00D42923" w:rsidRDefault="00D42923">
                              <w:pPr>
                                <w:spacing w:after="160" w:line="259" w:lineRule="auto"/>
                                <w:ind w:left="0" w:firstLine="0"/>
                                <w:jc w:val="left"/>
                              </w:pPr>
                              <w:r>
                                <w:rPr>
                                  <w:rFonts w:ascii="Arial" w:eastAsia="Arial" w:hAnsi="Arial" w:cs="Arial"/>
                                  <w:sz w:val="14"/>
                                </w:rPr>
                                <w:t xml:space="preserve">Review change request from </w:t>
                              </w:r>
                            </w:p>
                          </w:txbxContent>
                        </wps:txbx>
                        <wps:bodyPr horzOverflow="overflow" vert="horz" lIns="0" tIns="0" rIns="0" bIns="0" rtlCol="0">
                          <a:noAutofit/>
                        </wps:bodyPr>
                      </wps:wsp>
                      <wps:wsp>
                        <wps:cNvPr id="8564" name="Rectangle 8564"/>
                        <wps:cNvSpPr/>
                        <wps:spPr>
                          <a:xfrm>
                            <a:off x="1100072" y="1862157"/>
                            <a:ext cx="70832" cy="135150"/>
                          </a:xfrm>
                          <a:prstGeom prst="rect">
                            <a:avLst/>
                          </a:prstGeom>
                          <a:ln>
                            <a:noFill/>
                          </a:ln>
                        </wps:spPr>
                        <wps:txbx>
                          <w:txbxContent>
                            <w:p w14:paraId="54C18431" w14:textId="77777777" w:rsidR="00D42923" w:rsidRDefault="00D42923">
                              <w:pPr>
                                <w:spacing w:after="160" w:line="259" w:lineRule="auto"/>
                                <w:ind w:left="0" w:firstLine="0"/>
                                <w:jc w:val="left"/>
                              </w:pPr>
                              <w:r>
                                <w:rPr>
                                  <w:rFonts w:ascii="Arial" w:eastAsia="Arial" w:hAnsi="Arial" w:cs="Arial"/>
                                  <w:sz w:val="14"/>
                                </w:rPr>
                                <w:t>&lt;</w:t>
                              </w:r>
                            </w:p>
                          </w:txbxContent>
                        </wps:txbx>
                        <wps:bodyPr horzOverflow="overflow" vert="horz" lIns="0" tIns="0" rIns="0" bIns="0" rtlCol="0">
                          <a:noAutofit/>
                        </wps:bodyPr>
                      </wps:wsp>
                      <wps:wsp>
                        <wps:cNvPr id="8565" name="Rectangle 8565"/>
                        <wps:cNvSpPr/>
                        <wps:spPr>
                          <a:xfrm>
                            <a:off x="1153365" y="1862157"/>
                            <a:ext cx="445010" cy="135150"/>
                          </a:xfrm>
                          <a:prstGeom prst="rect">
                            <a:avLst/>
                          </a:prstGeom>
                          <a:ln>
                            <a:noFill/>
                          </a:ln>
                        </wps:spPr>
                        <wps:txbx>
                          <w:txbxContent>
                            <w:p w14:paraId="58174B63" w14:textId="77777777" w:rsidR="00D42923" w:rsidRDefault="00D42923">
                              <w:pPr>
                                <w:spacing w:after="160" w:line="259" w:lineRule="auto"/>
                                <w:ind w:left="0" w:firstLine="0"/>
                                <w:jc w:val="left"/>
                              </w:pPr>
                              <w:r>
                                <w:rPr>
                                  <w:rFonts w:ascii="Arial" w:eastAsia="Arial" w:hAnsi="Arial" w:cs="Arial"/>
                                  <w:sz w:val="14"/>
                                </w:rPr>
                                <w:t>Supplier</w:t>
                              </w:r>
                            </w:p>
                          </w:txbxContent>
                        </wps:txbx>
                        <wps:bodyPr horzOverflow="overflow" vert="horz" lIns="0" tIns="0" rIns="0" bIns="0" rtlCol="0">
                          <a:noAutofit/>
                        </wps:bodyPr>
                      </wps:wsp>
                      <wps:wsp>
                        <wps:cNvPr id="127817" name="Rectangle 127817"/>
                        <wps:cNvSpPr/>
                        <wps:spPr>
                          <a:xfrm>
                            <a:off x="1541206" y="1862157"/>
                            <a:ext cx="33698" cy="135151"/>
                          </a:xfrm>
                          <a:prstGeom prst="rect">
                            <a:avLst/>
                          </a:prstGeom>
                          <a:ln>
                            <a:noFill/>
                          </a:ln>
                        </wps:spPr>
                        <wps:txbx>
                          <w:txbxContent>
                            <w:p w14:paraId="61A968D5"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16" name="Rectangle 127816"/>
                        <wps:cNvSpPr/>
                        <wps:spPr>
                          <a:xfrm>
                            <a:off x="1487947" y="1862157"/>
                            <a:ext cx="70832" cy="135151"/>
                          </a:xfrm>
                          <a:prstGeom prst="rect">
                            <a:avLst/>
                          </a:prstGeom>
                          <a:ln>
                            <a:noFill/>
                          </a:ln>
                        </wps:spPr>
                        <wps:txbx>
                          <w:txbxContent>
                            <w:p w14:paraId="7CAE31F8" w14:textId="77777777" w:rsidR="00D42923" w:rsidRDefault="00D42923">
                              <w:pPr>
                                <w:spacing w:after="160" w:line="259" w:lineRule="auto"/>
                                <w:ind w:left="0" w:firstLine="0"/>
                                <w:jc w:val="left"/>
                              </w:pPr>
                              <w:r>
                                <w:rPr>
                                  <w:rFonts w:ascii="Arial" w:eastAsia="Arial" w:hAnsi="Arial" w:cs="Arial"/>
                                  <w:sz w:val="14"/>
                                </w:rPr>
                                <w:t>&gt;</w:t>
                              </w:r>
                            </w:p>
                          </w:txbxContent>
                        </wps:txbx>
                        <wps:bodyPr horzOverflow="overflow" vert="horz" lIns="0" tIns="0" rIns="0" bIns="0" rtlCol="0">
                          <a:noAutofit/>
                        </wps:bodyPr>
                      </wps:wsp>
                      <wps:wsp>
                        <wps:cNvPr id="8567" name="Rectangle 8567"/>
                        <wps:cNvSpPr/>
                        <wps:spPr>
                          <a:xfrm>
                            <a:off x="1566491" y="1862157"/>
                            <a:ext cx="923610" cy="135150"/>
                          </a:xfrm>
                          <a:prstGeom prst="rect">
                            <a:avLst/>
                          </a:prstGeom>
                          <a:ln>
                            <a:noFill/>
                          </a:ln>
                        </wps:spPr>
                        <wps:txbx>
                          <w:txbxContent>
                            <w:p w14:paraId="7E229D79" w14:textId="77777777" w:rsidR="00D42923" w:rsidRDefault="00D42923">
                              <w:pPr>
                                <w:spacing w:after="160" w:line="259" w:lineRule="auto"/>
                                <w:ind w:left="0" w:firstLine="0"/>
                                <w:jc w:val="left"/>
                              </w:pPr>
                              <w:r>
                                <w:rPr>
                                  <w:rFonts w:ascii="Arial" w:eastAsia="Arial" w:hAnsi="Arial" w:cs="Arial"/>
                                  <w:sz w:val="14"/>
                                </w:rPr>
                                <w:t>for completeness</w:t>
                              </w:r>
                            </w:p>
                          </w:txbxContent>
                        </wps:txbx>
                        <wps:bodyPr horzOverflow="overflow" vert="horz" lIns="0" tIns="0" rIns="0" bIns="0" rtlCol="0">
                          <a:noAutofit/>
                        </wps:bodyPr>
                      </wps:wsp>
                      <wps:wsp>
                        <wps:cNvPr id="8568" name="Rectangle 8568"/>
                        <wps:cNvSpPr/>
                        <wps:spPr>
                          <a:xfrm>
                            <a:off x="2260961" y="1862157"/>
                            <a:ext cx="101094" cy="135150"/>
                          </a:xfrm>
                          <a:prstGeom prst="rect">
                            <a:avLst/>
                          </a:prstGeom>
                          <a:ln>
                            <a:noFill/>
                          </a:ln>
                        </wps:spPr>
                        <wps:txbx>
                          <w:txbxContent>
                            <w:p w14:paraId="4B909794"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569" name="Rectangle 8569"/>
                        <wps:cNvSpPr/>
                        <wps:spPr>
                          <a:xfrm>
                            <a:off x="1100072" y="1971521"/>
                            <a:ext cx="991065" cy="135151"/>
                          </a:xfrm>
                          <a:prstGeom prst="rect">
                            <a:avLst/>
                          </a:prstGeom>
                          <a:ln>
                            <a:noFill/>
                          </a:ln>
                        </wps:spPr>
                        <wps:txbx>
                          <w:txbxContent>
                            <w:p w14:paraId="684AB612" w14:textId="77777777" w:rsidR="00D42923" w:rsidRDefault="00D42923">
                              <w:pPr>
                                <w:spacing w:after="160" w:line="259" w:lineRule="auto"/>
                                <w:ind w:left="0" w:firstLine="0"/>
                                <w:jc w:val="left"/>
                              </w:pPr>
                              <w:r>
                                <w:rPr>
                                  <w:rFonts w:ascii="Arial" w:eastAsia="Arial" w:hAnsi="Arial" w:cs="Arial"/>
                                  <w:sz w:val="14"/>
                                </w:rPr>
                                <w:t>Request more info</w:t>
                              </w:r>
                            </w:p>
                          </w:txbxContent>
                        </wps:txbx>
                        <wps:bodyPr horzOverflow="overflow" vert="horz" lIns="0" tIns="0" rIns="0" bIns="0" rtlCol="0">
                          <a:noAutofit/>
                        </wps:bodyPr>
                      </wps:wsp>
                      <wps:wsp>
                        <wps:cNvPr id="8570" name="Rectangle 8570"/>
                        <wps:cNvSpPr/>
                        <wps:spPr>
                          <a:xfrm>
                            <a:off x="1845213" y="1971521"/>
                            <a:ext cx="67396" cy="135151"/>
                          </a:xfrm>
                          <a:prstGeom prst="rect">
                            <a:avLst/>
                          </a:prstGeom>
                          <a:ln>
                            <a:noFill/>
                          </a:ln>
                        </wps:spPr>
                        <wps:txbx>
                          <w:txbxContent>
                            <w:p w14:paraId="18054992"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571" name="Rectangle 8571"/>
                        <wps:cNvSpPr/>
                        <wps:spPr>
                          <a:xfrm>
                            <a:off x="1895942" y="1971521"/>
                            <a:ext cx="539360" cy="135151"/>
                          </a:xfrm>
                          <a:prstGeom prst="rect">
                            <a:avLst/>
                          </a:prstGeom>
                          <a:ln>
                            <a:noFill/>
                          </a:ln>
                        </wps:spPr>
                        <wps:txbx>
                          <w:txbxContent>
                            <w:p w14:paraId="54AAB7FE" w14:textId="77777777" w:rsidR="00D42923" w:rsidRDefault="00D42923">
                              <w:pPr>
                                <w:spacing w:after="160" w:line="259" w:lineRule="auto"/>
                                <w:ind w:left="0" w:firstLine="0"/>
                                <w:jc w:val="left"/>
                              </w:pPr>
                              <w:r>
                                <w:rPr>
                                  <w:rFonts w:ascii="Arial" w:eastAsia="Arial" w:hAnsi="Arial" w:cs="Arial"/>
                                  <w:sz w:val="14"/>
                                </w:rPr>
                                <w:t>if required</w:t>
                              </w:r>
                            </w:p>
                          </w:txbxContent>
                        </wps:txbx>
                        <wps:bodyPr horzOverflow="overflow" vert="horz" lIns="0" tIns="0" rIns="0" bIns="0" rtlCol="0">
                          <a:noAutofit/>
                        </wps:bodyPr>
                      </wps:wsp>
                      <wps:wsp>
                        <wps:cNvPr id="8572" name="Rectangle 8572"/>
                        <wps:cNvSpPr/>
                        <wps:spPr>
                          <a:xfrm>
                            <a:off x="2301430" y="1971521"/>
                            <a:ext cx="33698" cy="135151"/>
                          </a:xfrm>
                          <a:prstGeom prst="rect">
                            <a:avLst/>
                          </a:prstGeom>
                          <a:ln>
                            <a:noFill/>
                          </a:ln>
                        </wps:spPr>
                        <wps:txbx>
                          <w:txbxContent>
                            <w:p w14:paraId="1887AEAA"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573" name="Rectangle 8573"/>
                        <wps:cNvSpPr/>
                        <wps:spPr>
                          <a:xfrm>
                            <a:off x="1100072" y="2080885"/>
                            <a:ext cx="67457" cy="135151"/>
                          </a:xfrm>
                          <a:prstGeom prst="rect">
                            <a:avLst/>
                          </a:prstGeom>
                          <a:ln>
                            <a:noFill/>
                          </a:ln>
                        </wps:spPr>
                        <wps:txbx>
                          <w:txbxContent>
                            <w:p w14:paraId="65E440D5" w14:textId="77777777" w:rsidR="00D42923" w:rsidRDefault="00D42923">
                              <w:pPr>
                                <w:spacing w:after="160" w:line="259" w:lineRule="auto"/>
                                <w:ind w:left="0" w:firstLine="0"/>
                                <w:jc w:val="left"/>
                              </w:pPr>
                              <w:r>
                                <w:rPr>
                                  <w:rFonts w:ascii="Arial" w:eastAsia="Arial" w:hAnsi="Arial" w:cs="Arial"/>
                                  <w:sz w:val="14"/>
                                </w:rPr>
                                <w:t>2</w:t>
                              </w:r>
                            </w:p>
                          </w:txbxContent>
                        </wps:txbx>
                        <wps:bodyPr horzOverflow="overflow" vert="horz" lIns="0" tIns="0" rIns="0" bIns="0" rtlCol="0">
                          <a:noAutofit/>
                        </wps:bodyPr>
                      </wps:wsp>
                      <wps:wsp>
                        <wps:cNvPr id="127820" name="Rectangle 127820"/>
                        <wps:cNvSpPr/>
                        <wps:spPr>
                          <a:xfrm>
                            <a:off x="1150743" y="2080885"/>
                            <a:ext cx="40391" cy="135151"/>
                          </a:xfrm>
                          <a:prstGeom prst="rect">
                            <a:avLst/>
                          </a:prstGeom>
                          <a:ln>
                            <a:noFill/>
                          </a:ln>
                        </wps:spPr>
                        <wps:txbx>
                          <w:txbxContent>
                            <w:p w14:paraId="673D36C6"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127821" name="Rectangle 127821"/>
                        <wps:cNvSpPr/>
                        <wps:spPr>
                          <a:xfrm>
                            <a:off x="1181115" y="2080885"/>
                            <a:ext cx="33699" cy="135151"/>
                          </a:xfrm>
                          <a:prstGeom prst="rect">
                            <a:avLst/>
                          </a:prstGeom>
                          <a:ln>
                            <a:noFill/>
                          </a:ln>
                        </wps:spPr>
                        <wps:txbx>
                          <w:txbxContent>
                            <w:p w14:paraId="5891FCCA"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575" name="Rectangle 8575"/>
                        <wps:cNvSpPr/>
                        <wps:spPr>
                          <a:xfrm>
                            <a:off x="1206488" y="2080885"/>
                            <a:ext cx="1570935" cy="135151"/>
                          </a:xfrm>
                          <a:prstGeom prst="rect">
                            <a:avLst/>
                          </a:prstGeom>
                          <a:ln>
                            <a:noFill/>
                          </a:ln>
                        </wps:spPr>
                        <wps:txbx>
                          <w:txbxContent>
                            <w:p w14:paraId="3712AF39" w14:textId="77777777" w:rsidR="00D42923" w:rsidRDefault="00D42923">
                              <w:pPr>
                                <w:spacing w:after="160" w:line="259" w:lineRule="auto"/>
                                <w:ind w:left="0" w:firstLine="0"/>
                                <w:jc w:val="left"/>
                              </w:pPr>
                              <w:r>
                                <w:rPr>
                                  <w:rFonts w:ascii="Arial" w:eastAsia="Arial" w:hAnsi="Arial" w:cs="Arial"/>
                                  <w:sz w:val="14"/>
                                </w:rPr>
                                <w:t xml:space="preserve">Notifies appropriate CapOne </w:t>
                              </w:r>
                            </w:p>
                          </w:txbxContent>
                        </wps:txbx>
                        <wps:bodyPr horzOverflow="overflow" vert="horz" lIns="0" tIns="0" rIns="0" bIns="0" rtlCol="0">
                          <a:noAutofit/>
                        </wps:bodyPr>
                      </wps:wsp>
                      <wps:wsp>
                        <wps:cNvPr id="8576" name="Rectangle 8576"/>
                        <wps:cNvSpPr/>
                        <wps:spPr>
                          <a:xfrm>
                            <a:off x="1100072" y="2190249"/>
                            <a:ext cx="687720" cy="135151"/>
                          </a:xfrm>
                          <a:prstGeom prst="rect">
                            <a:avLst/>
                          </a:prstGeom>
                          <a:ln>
                            <a:noFill/>
                          </a:ln>
                        </wps:spPr>
                        <wps:txbx>
                          <w:txbxContent>
                            <w:p w14:paraId="37FC8EC6" w14:textId="77777777" w:rsidR="00D42923" w:rsidRDefault="00D42923">
                              <w:pPr>
                                <w:spacing w:after="160" w:line="259" w:lineRule="auto"/>
                                <w:ind w:left="0" w:firstLine="0"/>
                                <w:jc w:val="left"/>
                              </w:pPr>
                              <w:r>
                                <w:rPr>
                                  <w:rFonts w:ascii="Arial" w:eastAsia="Arial" w:hAnsi="Arial" w:cs="Arial"/>
                                  <w:sz w:val="14"/>
                                </w:rPr>
                                <w:t>stakeholders</w:t>
                              </w:r>
                            </w:p>
                          </w:txbxContent>
                        </wps:txbx>
                        <wps:bodyPr horzOverflow="overflow" vert="horz" lIns="0" tIns="0" rIns="0" bIns="0" rtlCol="0">
                          <a:noAutofit/>
                        </wps:bodyPr>
                      </wps:wsp>
                      <wps:wsp>
                        <wps:cNvPr id="8577" name="Rectangle 8577"/>
                        <wps:cNvSpPr/>
                        <wps:spPr>
                          <a:xfrm>
                            <a:off x="1617106" y="2190249"/>
                            <a:ext cx="67396" cy="135151"/>
                          </a:xfrm>
                          <a:prstGeom prst="rect">
                            <a:avLst/>
                          </a:prstGeom>
                          <a:ln>
                            <a:noFill/>
                          </a:ln>
                        </wps:spPr>
                        <wps:txbx>
                          <w:txbxContent>
                            <w:p w14:paraId="2581E5FB"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578" name="Rectangle 8578"/>
                        <wps:cNvSpPr/>
                        <wps:spPr>
                          <a:xfrm>
                            <a:off x="1667834" y="2190249"/>
                            <a:ext cx="1024886" cy="135151"/>
                          </a:xfrm>
                          <a:prstGeom prst="rect">
                            <a:avLst/>
                          </a:prstGeom>
                          <a:ln>
                            <a:noFill/>
                          </a:ln>
                        </wps:spPr>
                        <wps:txbx>
                          <w:txbxContent>
                            <w:p w14:paraId="2CCD4EDB" w14:textId="77777777" w:rsidR="00D42923" w:rsidRDefault="00D42923">
                              <w:pPr>
                                <w:spacing w:after="160" w:line="259" w:lineRule="auto"/>
                                <w:ind w:left="0" w:firstLine="0"/>
                                <w:jc w:val="left"/>
                              </w:pPr>
                              <w:r>
                                <w:rPr>
                                  <w:rFonts w:ascii="Arial" w:eastAsia="Arial" w:hAnsi="Arial" w:cs="Arial"/>
                                  <w:sz w:val="14"/>
                                </w:rPr>
                                <w:t xml:space="preserve">including business </w:t>
                              </w:r>
                            </w:p>
                          </w:txbxContent>
                        </wps:txbx>
                        <wps:bodyPr horzOverflow="overflow" vert="horz" lIns="0" tIns="0" rIns="0" bIns="0" rtlCol="0">
                          <a:noAutofit/>
                        </wps:bodyPr>
                      </wps:wsp>
                      <wps:wsp>
                        <wps:cNvPr id="8579" name="Rectangle 8579"/>
                        <wps:cNvSpPr/>
                        <wps:spPr>
                          <a:xfrm>
                            <a:off x="1100072" y="2299614"/>
                            <a:ext cx="40391" cy="135150"/>
                          </a:xfrm>
                          <a:prstGeom prst="rect">
                            <a:avLst/>
                          </a:prstGeom>
                          <a:ln>
                            <a:noFill/>
                          </a:ln>
                        </wps:spPr>
                        <wps:txbx>
                          <w:txbxContent>
                            <w:p w14:paraId="30B2DC33"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580" name="Rectangle 8580"/>
                        <wps:cNvSpPr/>
                        <wps:spPr>
                          <a:xfrm>
                            <a:off x="1130452" y="2299614"/>
                            <a:ext cx="438144" cy="135150"/>
                          </a:xfrm>
                          <a:prstGeom prst="rect">
                            <a:avLst/>
                          </a:prstGeom>
                          <a:ln>
                            <a:noFill/>
                          </a:ln>
                        </wps:spPr>
                        <wps:txbx>
                          <w:txbxContent>
                            <w:p w14:paraId="64F99969" w14:textId="77777777" w:rsidR="00D42923" w:rsidRDefault="00D42923">
                              <w:pPr>
                                <w:spacing w:after="160" w:line="259" w:lineRule="auto"/>
                                <w:ind w:left="0" w:firstLine="0"/>
                                <w:jc w:val="left"/>
                              </w:pPr>
                              <w:r>
                                <w:rPr>
                                  <w:rFonts w:ascii="Arial" w:eastAsia="Arial" w:hAnsi="Arial" w:cs="Arial"/>
                                  <w:sz w:val="14"/>
                                </w:rPr>
                                <w:t xml:space="preserve">Notifies </w:t>
                              </w:r>
                            </w:p>
                          </w:txbxContent>
                        </wps:txbx>
                        <wps:bodyPr horzOverflow="overflow" vert="horz" lIns="0" tIns="0" rIns="0" bIns="0" rtlCol="0">
                          <a:noAutofit/>
                        </wps:bodyPr>
                      </wps:wsp>
                      <wps:wsp>
                        <wps:cNvPr id="8581" name="Rectangle 8581"/>
                        <wps:cNvSpPr/>
                        <wps:spPr>
                          <a:xfrm>
                            <a:off x="1459903" y="2299614"/>
                            <a:ext cx="70832" cy="135150"/>
                          </a:xfrm>
                          <a:prstGeom prst="rect">
                            <a:avLst/>
                          </a:prstGeom>
                          <a:ln>
                            <a:noFill/>
                          </a:ln>
                        </wps:spPr>
                        <wps:txbx>
                          <w:txbxContent>
                            <w:p w14:paraId="6A9D74D1" w14:textId="77777777" w:rsidR="00D42923" w:rsidRDefault="00D42923">
                              <w:pPr>
                                <w:spacing w:after="160" w:line="259" w:lineRule="auto"/>
                                <w:ind w:left="0" w:firstLine="0"/>
                                <w:jc w:val="left"/>
                              </w:pPr>
                              <w:r>
                                <w:rPr>
                                  <w:rFonts w:ascii="Arial" w:eastAsia="Arial" w:hAnsi="Arial" w:cs="Arial"/>
                                  <w:sz w:val="14"/>
                                </w:rPr>
                                <w:t>&lt;</w:t>
                              </w:r>
                            </w:p>
                          </w:txbxContent>
                        </wps:txbx>
                        <wps:bodyPr horzOverflow="overflow" vert="horz" lIns="0" tIns="0" rIns="0" bIns="0" rtlCol="0">
                          <a:noAutofit/>
                        </wps:bodyPr>
                      </wps:wsp>
                      <wps:wsp>
                        <wps:cNvPr id="8582" name="Rectangle 8582"/>
                        <wps:cNvSpPr/>
                        <wps:spPr>
                          <a:xfrm>
                            <a:off x="1513140" y="2299614"/>
                            <a:ext cx="445010" cy="135150"/>
                          </a:xfrm>
                          <a:prstGeom prst="rect">
                            <a:avLst/>
                          </a:prstGeom>
                          <a:ln>
                            <a:noFill/>
                          </a:ln>
                        </wps:spPr>
                        <wps:txbx>
                          <w:txbxContent>
                            <w:p w14:paraId="0B3D4876" w14:textId="77777777" w:rsidR="00D42923" w:rsidRDefault="00D42923">
                              <w:pPr>
                                <w:spacing w:after="160" w:line="259" w:lineRule="auto"/>
                                <w:ind w:left="0" w:firstLine="0"/>
                                <w:jc w:val="left"/>
                              </w:pPr>
                              <w:r>
                                <w:rPr>
                                  <w:rFonts w:ascii="Arial" w:eastAsia="Arial" w:hAnsi="Arial" w:cs="Arial"/>
                                  <w:sz w:val="14"/>
                                </w:rPr>
                                <w:t>Supplier</w:t>
                              </w:r>
                            </w:p>
                          </w:txbxContent>
                        </wps:txbx>
                        <wps:bodyPr horzOverflow="overflow" vert="horz" lIns="0" tIns="0" rIns="0" bIns="0" rtlCol="0">
                          <a:noAutofit/>
                        </wps:bodyPr>
                      </wps:wsp>
                      <wps:wsp>
                        <wps:cNvPr id="127826" name="Rectangle 127826"/>
                        <wps:cNvSpPr/>
                        <wps:spPr>
                          <a:xfrm>
                            <a:off x="1900980" y="2299614"/>
                            <a:ext cx="33698" cy="135151"/>
                          </a:xfrm>
                          <a:prstGeom prst="rect">
                            <a:avLst/>
                          </a:prstGeom>
                          <a:ln>
                            <a:noFill/>
                          </a:ln>
                        </wps:spPr>
                        <wps:txbx>
                          <w:txbxContent>
                            <w:p w14:paraId="4231556A"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25" name="Rectangle 127825"/>
                        <wps:cNvSpPr/>
                        <wps:spPr>
                          <a:xfrm>
                            <a:off x="1847721" y="2299614"/>
                            <a:ext cx="70832" cy="135151"/>
                          </a:xfrm>
                          <a:prstGeom prst="rect">
                            <a:avLst/>
                          </a:prstGeom>
                          <a:ln>
                            <a:noFill/>
                          </a:ln>
                        </wps:spPr>
                        <wps:txbx>
                          <w:txbxContent>
                            <w:p w14:paraId="08EC25A0" w14:textId="77777777" w:rsidR="00D42923" w:rsidRDefault="00D42923">
                              <w:pPr>
                                <w:spacing w:after="160" w:line="259" w:lineRule="auto"/>
                                <w:ind w:left="0" w:firstLine="0"/>
                                <w:jc w:val="left"/>
                              </w:pPr>
                              <w:r>
                                <w:rPr>
                                  <w:rFonts w:ascii="Arial" w:eastAsia="Arial" w:hAnsi="Arial" w:cs="Arial"/>
                                  <w:sz w:val="14"/>
                                </w:rPr>
                                <w:t>&gt;</w:t>
                              </w:r>
                            </w:p>
                          </w:txbxContent>
                        </wps:txbx>
                        <wps:bodyPr horzOverflow="overflow" vert="horz" lIns="0" tIns="0" rIns="0" bIns="0" rtlCol="0">
                          <a:noAutofit/>
                        </wps:bodyPr>
                      </wps:wsp>
                      <wps:wsp>
                        <wps:cNvPr id="8584" name="Rectangle 8584"/>
                        <wps:cNvSpPr/>
                        <wps:spPr>
                          <a:xfrm>
                            <a:off x="1926380" y="2299614"/>
                            <a:ext cx="647265" cy="135150"/>
                          </a:xfrm>
                          <a:prstGeom prst="rect">
                            <a:avLst/>
                          </a:prstGeom>
                          <a:ln>
                            <a:noFill/>
                          </a:ln>
                        </wps:spPr>
                        <wps:txbx>
                          <w:txbxContent>
                            <w:p w14:paraId="5FF827EC" w14:textId="77777777" w:rsidR="00D42923" w:rsidRDefault="00D42923">
                              <w:pPr>
                                <w:spacing w:after="160" w:line="259" w:lineRule="auto"/>
                                <w:ind w:left="0" w:firstLine="0"/>
                                <w:jc w:val="left"/>
                              </w:pPr>
                              <w:r>
                                <w:rPr>
                                  <w:rFonts w:ascii="Arial" w:eastAsia="Arial" w:hAnsi="Arial" w:cs="Arial"/>
                                  <w:sz w:val="14"/>
                                </w:rPr>
                                <w:t xml:space="preserve">if change is </w:t>
                              </w:r>
                            </w:p>
                          </w:txbxContent>
                        </wps:txbx>
                        <wps:bodyPr horzOverflow="overflow" vert="horz" lIns="0" tIns="0" rIns="0" bIns="0" rtlCol="0">
                          <a:noAutofit/>
                        </wps:bodyPr>
                      </wps:wsp>
                      <wps:wsp>
                        <wps:cNvPr id="8585" name="Rectangle 8585"/>
                        <wps:cNvSpPr/>
                        <wps:spPr>
                          <a:xfrm>
                            <a:off x="1100072" y="2408978"/>
                            <a:ext cx="1065390" cy="135151"/>
                          </a:xfrm>
                          <a:prstGeom prst="rect">
                            <a:avLst/>
                          </a:prstGeom>
                          <a:ln>
                            <a:noFill/>
                          </a:ln>
                        </wps:spPr>
                        <wps:txbx>
                          <w:txbxContent>
                            <w:p w14:paraId="4D669C92" w14:textId="77777777" w:rsidR="00D42923" w:rsidRDefault="00D42923">
                              <w:pPr>
                                <w:spacing w:after="160" w:line="259" w:lineRule="auto"/>
                                <w:ind w:left="0" w:firstLine="0"/>
                                <w:jc w:val="left"/>
                              </w:pPr>
                              <w:r>
                                <w:rPr>
                                  <w:rFonts w:ascii="Arial" w:eastAsia="Arial" w:hAnsi="Arial" w:cs="Arial"/>
                                  <w:sz w:val="14"/>
                                </w:rPr>
                                <w:t>generated internally</w:t>
                              </w:r>
                            </w:p>
                          </w:txbxContent>
                        </wps:txbx>
                        <wps:bodyPr horzOverflow="overflow" vert="horz" lIns="0" tIns="0" rIns="0" bIns="0" rtlCol="0">
                          <a:noAutofit/>
                        </wps:bodyPr>
                      </wps:wsp>
                      <wps:wsp>
                        <wps:cNvPr id="8586" name="Rectangle 8586"/>
                        <wps:cNvSpPr/>
                        <wps:spPr>
                          <a:xfrm>
                            <a:off x="1901072" y="2408978"/>
                            <a:ext cx="74092" cy="135151"/>
                          </a:xfrm>
                          <a:prstGeom prst="rect">
                            <a:avLst/>
                          </a:prstGeom>
                          <a:ln>
                            <a:noFill/>
                          </a:ln>
                        </wps:spPr>
                        <wps:txbx>
                          <w:txbxContent>
                            <w:p w14:paraId="0AD983C2"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587" name="Rectangle 8587"/>
                        <wps:cNvSpPr/>
                        <wps:spPr>
                          <a:xfrm>
                            <a:off x="1100072" y="2518343"/>
                            <a:ext cx="67457" cy="135151"/>
                          </a:xfrm>
                          <a:prstGeom prst="rect">
                            <a:avLst/>
                          </a:prstGeom>
                          <a:ln>
                            <a:noFill/>
                          </a:ln>
                        </wps:spPr>
                        <wps:txbx>
                          <w:txbxContent>
                            <w:p w14:paraId="022C6490" w14:textId="77777777" w:rsidR="00D42923" w:rsidRDefault="00D42923">
                              <w:pPr>
                                <w:spacing w:after="160" w:line="259" w:lineRule="auto"/>
                                <w:ind w:left="0" w:firstLine="0"/>
                                <w:jc w:val="left"/>
                              </w:pPr>
                              <w:r>
                                <w:rPr>
                                  <w:rFonts w:ascii="Arial" w:eastAsia="Arial" w:hAnsi="Arial" w:cs="Arial"/>
                                  <w:sz w:val="14"/>
                                </w:rPr>
                                <w:t>3</w:t>
                              </w:r>
                            </w:p>
                          </w:txbxContent>
                        </wps:txbx>
                        <wps:bodyPr horzOverflow="overflow" vert="horz" lIns="0" tIns="0" rIns="0" bIns="0" rtlCol="0">
                          <a:noAutofit/>
                        </wps:bodyPr>
                      </wps:wsp>
                      <wps:wsp>
                        <wps:cNvPr id="127827" name="Rectangle 127827"/>
                        <wps:cNvSpPr/>
                        <wps:spPr>
                          <a:xfrm>
                            <a:off x="1150743" y="2518343"/>
                            <a:ext cx="40391" cy="135151"/>
                          </a:xfrm>
                          <a:prstGeom prst="rect">
                            <a:avLst/>
                          </a:prstGeom>
                          <a:ln>
                            <a:noFill/>
                          </a:ln>
                        </wps:spPr>
                        <wps:txbx>
                          <w:txbxContent>
                            <w:p w14:paraId="20C3C97F"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127828" name="Rectangle 127828"/>
                        <wps:cNvSpPr/>
                        <wps:spPr>
                          <a:xfrm>
                            <a:off x="1181115" y="2518343"/>
                            <a:ext cx="33699" cy="135151"/>
                          </a:xfrm>
                          <a:prstGeom prst="rect">
                            <a:avLst/>
                          </a:prstGeom>
                          <a:ln>
                            <a:noFill/>
                          </a:ln>
                        </wps:spPr>
                        <wps:txbx>
                          <w:txbxContent>
                            <w:p w14:paraId="67AD9727"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589" name="Rectangle 8589"/>
                        <wps:cNvSpPr/>
                        <wps:spPr>
                          <a:xfrm>
                            <a:off x="1206488" y="2518343"/>
                            <a:ext cx="1476586" cy="135151"/>
                          </a:xfrm>
                          <a:prstGeom prst="rect">
                            <a:avLst/>
                          </a:prstGeom>
                          <a:ln>
                            <a:noFill/>
                          </a:ln>
                        </wps:spPr>
                        <wps:txbx>
                          <w:txbxContent>
                            <w:p w14:paraId="740F6919" w14:textId="77777777" w:rsidR="00D42923" w:rsidRDefault="00D42923">
                              <w:pPr>
                                <w:spacing w:after="160" w:line="259" w:lineRule="auto"/>
                                <w:ind w:left="0" w:firstLine="0"/>
                                <w:jc w:val="left"/>
                              </w:pPr>
                              <w:r>
                                <w:rPr>
                                  <w:rFonts w:ascii="Arial" w:eastAsia="Arial" w:hAnsi="Arial" w:cs="Arial"/>
                                  <w:sz w:val="14"/>
                                </w:rPr>
                                <w:t xml:space="preserve">Submits change request to </w:t>
                              </w:r>
                            </w:p>
                          </w:txbxContent>
                        </wps:txbx>
                        <wps:bodyPr horzOverflow="overflow" vert="horz" lIns="0" tIns="0" rIns="0" bIns="0" rtlCol="0">
                          <a:noAutofit/>
                        </wps:bodyPr>
                      </wps:wsp>
                      <wps:wsp>
                        <wps:cNvPr id="8590" name="Rectangle 8590"/>
                        <wps:cNvSpPr/>
                        <wps:spPr>
                          <a:xfrm>
                            <a:off x="1100072" y="2627707"/>
                            <a:ext cx="283092" cy="135151"/>
                          </a:xfrm>
                          <a:prstGeom prst="rect">
                            <a:avLst/>
                          </a:prstGeom>
                          <a:ln>
                            <a:noFill/>
                          </a:ln>
                        </wps:spPr>
                        <wps:txbx>
                          <w:txbxContent>
                            <w:p w14:paraId="4173B54E" w14:textId="77777777" w:rsidR="00D42923" w:rsidRDefault="00D42923">
                              <w:pPr>
                                <w:spacing w:after="160" w:line="259" w:lineRule="auto"/>
                                <w:ind w:left="0" w:firstLine="0"/>
                                <w:jc w:val="left"/>
                              </w:pPr>
                              <w:r>
                                <w:rPr>
                                  <w:rFonts w:ascii="Arial" w:eastAsia="Arial" w:hAnsi="Arial" w:cs="Arial"/>
                                  <w:sz w:val="14"/>
                                </w:rPr>
                                <w:t xml:space="preserve">CAB </w:t>
                              </w:r>
                            </w:p>
                          </w:txbxContent>
                        </wps:txbx>
                        <wps:bodyPr horzOverflow="overflow" vert="horz" lIns="0" tIns="0" rIns="0" bIns="0" rtlCol="0">
                          <a:noAutofit/>
                        </wps:bodyPr>
                      </wps:wsp>
                      <wps:wsp>
                        <wps:cNvPr id="8591" name="Rectangle 8591"/>
                        <wps:cNvSpPr/>
                        <wps:spPr>
                          <a:xfrm>
                            <a:off x="1312961" y="2627707"/>
                            <a:ext cx="40391" cy="135151"/>
                          </a:xfrm>
                          <a:prstGeom prst="rect">
                            <a:avLst/>
                          </a:prstGeom>
                          <a:ln>
                            <a:noFill/>
                          </a:ln>
                        </wps:spPr>
                        <wps:txbx>
                          <w:txbxContent>
                            <w:p w14:paraId="72ABF240"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592" name="Rectangle 8592"/>
                        <wps:cNvSpPr/>
                        <wps:spPr>
                          <a:xfrm>
                            <a:off x="1343284" y="2627707"/>
                            <a:ext cx="70832" cy="135151"/>
                          </a:xfrm>
                          <a:prstGeom prst="rect">
                            <a:avLst/>
                          </a:prstGeom>
                          <a:ln>
                            <a:noFill/>
                          </a:ln>
                        </wps:spPr>
                        <wps:txbx>
                          <w:txbxContent>
                            <w:p w14:paraId="53880669" w14:textId="77777777" w:rsidR="00D42923" w:rsidRDefault="00D42923">
                              <w:pPr>
                                <w:spacing w:after="160" w:line="259" w:lineRule="auto"/>
                                <w:ind w:left="0" w:firstLine="0"/>
                                <w:jc w:val="left"/>
                              </w:pPr>
                              <w:r>
                                <w:rPr>
                                  <w:rFonts w:ascii="Arial" w:eastAsia="Arial" w:hAnsi="Arial" w:cs="Arial"/>
                                  <w:sz w:val="14"/>
                                </w:rPr>
                                <w:t>&lt;</w:t>
                              </w:r>
                            </w:p>
                          </w:txbxContent>
                        </wps:txbx>
                        <wps:bodyPr horzOverflow="overflow" vert="horz" lIns="0" tIns="0" rIns="0" bIns="0" rtlCol="0">
                          <a:noAutofit/>
                        </wps:bodyPr>
                      </wps:wsp>
                      <wps:wsp>
                        <wps:cNvPr id="8593" name="Rectangle 8593"/>
                        <wps:cNvSpPr/>
                        <wps:spPr>
                          <a:xfrm>
                            <a:off x="1396521" y="2627707"/>
                            <a:ext cx="445010" cy="135151"/>
                          </a:xfrm>
                          <a:prstGeom prst="rect">
                            <a:avLst/>
                          </a:prstGeom>
                          <a:ln>
                            <a:noFill/>
                          </a:ln>
                        </wps:spPr>
                        <wps:txbx>
                          <w:txbxContent>
                            <w:p w14:paraId="2E831101" w14:textId="77777777" w:rsidR="00D42923" w:rsidRDefault="00D42923">
                              <w:pPr>
                                <w:spacing w:after="160" w:line="259" w:lineRule="auto"/>
                                <w:ind w:left="0" w:firstLine="0"/>
                                <w:jc w:val="left"/>
                              </w:pPr>
                              <w:r>
                                <w:rPr>
                                  <w:rFonts w:ascii="Arial" w:eastAsia="Arial" w:hAnsi="Arial" w:cs="Arial"/>
                                  <w:sz w:val="14"/>
                                </w:rPr>
                                <w:t>Supplier</w:t>
                              </w:r>
                            </w:p>
                          </w:txbxContent>
                        </wps:txbx>
                        <wps:bodyPr horzOverflow="overflow" vert="horz" lIns="0" tIns="0" rIns="0" bIns="0" rtlCol="0">
                          <a:noAutofit/>
                        </wps:bodyPr>
                      </wps:wsp>
                      <wps:wsp>
                        <wps:cNvPr id="127830" name="Rectangle 127830"/>
                        <wps:cNvSpPr/>
                        <wps:spPr>
                          <a:xfrm>
                            <a:off x="1784361" y="2627708"/>
                            <a:ext cx="33698" cy="135151"/>
                          </a:xfrm>
                          <a:prstGeom prst="rect">
                            <a:avLst/>
                          </a:prstGeom>
                          <a:ln>
                            <a:noFill/>
                          </a:ln>
                        </wps:spPr>
                        <wps:txbx>
                          <w:txbxContent>
                            <w:p w14:paraId="540C5805"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29" name="Rectangle 127829"/>
                        <wps:cNvSpPr/>
                        <wps:spPr>
                          <a:xfrm>
                            <a:off x="1731103" y="2627708"/>
                            <a:ext cx="70832" cy="135151"/>
                          </a:xfrm>
                          <a:prstGeom prst="rect">
                            <a:avLst/>
                          </a:prstGeom>
                          <a:ln>
                            <a:noFill/>
                          </a:ln>
                        </wps:spPr>
                        <wps:txbx>
                          <w:txbxContent>
                            <w:p w14:paraId="36A3A9A3" w14:textId="77777777" w:rsidR="00D42923" w:rsidRDefault="00D42923">
                              <w:pPr>
                                <w:spacing w:after="160" w:line="259" w:lineRule="auto"/>
                                <w:ind w:left="0" w:firstLine="0"/>
                                <w:jc w:val="left"/>
                              </w:pPr>
                              <w:r>
                                <w:rPr>
                                  <w:rFonts w:ascii="Arial" w:eastAsia="Arial" w:hAnsi="Arial" w:cs="Arial"/>
                                  <w:sz w:val="14"/>
                                </w:rPr>
                                <w:t>&gt;</w:t>
                              </w:r>
                            </w:p>
                          </w:txbxContent>
                        </wps:txbx>
                        <wps:bodyPr horzOverflow="overflow" vert="horz" lIns="0" tIns="0" rIns="0" bIns="0" rtlCol="0">
                          <a:noAutofit/>
                        </wps:bodyPr>
                      </wps:wsp>
                      <wps:wsp>
                        <wps:cNvPr id="8595" name="Rectangle 8595"/>
                        <wps:cNvSpPr/>
                        <wps:spPr>
                          <a:xfrm>
                            <a:off x="1809761" y="2627707"/>
                            <a:ext cx="721418" cy="135151"/>
                          </a:xfrm>
                          <a:prstGeom prst="rect">
                            <a:avLst/>
                          </a:prstGeom>
                          <a:ln>
                            <a:noFill/>
                          </a:ln>
                        </wps:spPr>
                        <wps:txbx>
                          <w:txbxContent>
                            <w:p w14:paraId="4D3B16DE" w14:textId="77777777" w:rsidR="00D42923" w:rsidRDefault="00D42923">
                              <w:pPr>
                                <w:spacing w:after="160" w:line="259" w:lineRule="auto"/>
                                <w:ind w:left="0" w:firstLine="0"/>
                                <w:jc w:val="left"/>
                              </w:pPr>
                              <w:r>
                                <w:rPr>
                                  <w:rFonts w:ascii="Arial" w:eastAsia="Arial" w:hAnsi="Arial" w:cs="Arial"/>
                                  <w:sz w:val="14"/>
                                </w:rPr>
                                <w:t>requests only</w:t>
                              </w:r>
                            </w:p>
                          </w:txbxContent>
                        </wps:txbx>
                        <wps:bodyPr horzOverflow="overflow" vert="horz" lIns="0" tIns="0" rIns="0" bIns="0" rtlCol="0">
                          <a:noAutofit/>
                        </wps:bodyPr>
                      </wps:wsp>
                      <wps:wsp>
                        <wps:cNvPr id="8596" name="Rectangle 8596"/>
                        <wps:cNvSpPr/>
                        <wps:spPr>
                          <a:xfrm>
                            <a:off x="2352158" y="2627707"/>
                            <a:ext cx="40391" cy="135151"/>
                          </a:xfrm>
                          <a:prstGeom prst="rect">
                            <a:avLst/>
                          </a:prstGeom>
                          <a:ln>
                            <a:noFill/>
                          </a:ln>
                        </wps:spPr>
                        <wps:txbx>
                          <w:txbxContent>
                            <w:p w14:paraId="7FABFC71"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597" name="Rectangle 8597"/>
                        <wps:cNvSpPr/>
                        <wps:spPr>
                          <a:xfrm>
                            <a:off x="1100072" y="2737072"/>
                            <a:ext cx="67457" cy="135150"/>
                          </a:xfrm>
                          <a:prstGeom prst="rect">
                            <a:avLst/>
                          </a:prstGeom>
                          <a:ln>
                            <a:noFill/>
                          </a:ln>
                        </wps:spPr>
                        <wps:txbx>
                          <w:txbxContent>
                            <w:p w14:paraId="20434CD9" w14:textId="77777777" w:rsidR="00D42923" w:rsidRDefault="00D42923">
                              <w:pPr>
                                <w:spacing w:after="160" w:line="259" w:lineRule="auto"/>
                                <w:ind w:left="0" w:firstLine="0"/>
                                <w:jc w:val="left"/>
                              </w:pPr>
                              <w:r>
                                <w:rPr>
                                  <w:rFonts w:ascii="Arial" w:eastAsia="Arial" w:hAnsi="Arial" w:cs="Arial"/>
                                  <w:sz w:val="14"/>
                                </w:rPr>
                                <w:t>4</w:t>
                              </w:r>
                            </w:p>
                          </w:txbxContent>
                        </wps:txbx>
                        <wps:bodyPr horzOverflow="overflow" vert="horz" lIns="0" tIns="0" rIns="0" bIns="0" rtlCol="0">
                          <a:noAutofit/>
                        </wps:bodyPr>
                      </wps:wsp>
                      <wps:wsp>
                        <wps:cNvPr id="127832" name="Rectangle 127832"/>
                        <wps:cNvSpPr/>
                        <wps:spPr>
                          <a:xfrm>
                            <a:off x="1181115" y="2737072"/>
                            <a:ext cx="33699" cy="135151"/>
                          </a:xfrm>
                          <a:prstGeom prst="rect">
                            <a:avLst/>
                          </a:prstGeom>
                          <a:ln>
                            <a:noFill/>
                          </a:ln>
                        </wps:spPr>
                        <wps:txbx>
                          <w:txbxContent>
                            <w:p w14:paraId="69F0BF0C"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31" name="Rectangle 127831"/>
                        <wps:cNvSpPr/>
                        <wps:spPr>
                          <a:xfrm>
                            <a:off x="1150743" y="2737072"/>
                            <a:ext cx="40391" cy="135151"/>
                          </a:xfrm>
                          <a:prstGeom prst="rect">
                            <a:avLst/>
                          </a:prstGeom>
                          <a:ln>
                            <a:noFill/>
                          </a:ln>
                        </wps:spPr>
                        <wps:txbx>
                          <w:txbxContent>
                            <w:p w14:paraId="0D635E08"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599" name="Rectangle 8599"/>
                        <wps:cNvSpPr/>
                        <wps:spPr>
                          <a:xfrm>
                            <a:off x="1206488" y="2737072"/>
                            <a:ext cx="653964" cy="135150"/>
                          </a:xfrm>
                          <a:prstGeom prst="rect">
                            <a:avLst/>
                          </a:prstGeom>
                          <a:ln>
                            <a:noFill/>
                          </a:ln>
                        </wps:spPr>
                        <wps:txbx>
                          <w:txbxContent>
                            <w:p w14:paraId="01BC7182" w14:textId="77777777" w:rsidR="00D42923" w:rsidRDefault="00D42923">
                              <w:pPr>
                                <w:spacing w:after="160" w:line="259" w:lineRule="auto"/>
                                <w:ind w:left="0" w:firstLine="0"/>
                                <w:jc w:val="left"/>
                              </w:pPr>
                              <w:r>
                                <w:rPr>
                                  <w:rFonts w:ascii="Arial" w:eastAsia="Arial" w:hAnsi="Arial" w:cs="Arial"/>
                                  <w:sz w:val="14"/>
                                </w:rPr>
                                <w:t xml:space="preserve">Represents </w:t>
                              </w:r>
                            </w:p>
                          </w:txbxContent>
                        </wps:txbx>
                        <wps:bodyPr horzOverflow="overflow" vert="horz" lIns="0" tIns="0" rIns="0" bIns="0" rtlCol="0">
                          <a:noAutofit/>
                        </wps:bodyPr>
                      </wps:wsp>
                      <wps:wsp>
                        <wps:cNvPr id="8600" name="Rectangle 8600"/>
                        <wps:cNvSpPr/>
                        <wps:spPr>
                          <a:xfrm>
                            <a:off x="1698157" y="2737072"/>
                            <a:ext cx="70832" cy="135150"/>
                          </a:xfrm>
                          <a:prstGeom prst="rect">
                            <a:avLst/>
                          </a:prstGeom>
                          <a:ln>
                            <a:noFill/>
                          </a:ln>
                        </wps:spPr>
                        <wps:txbx>
                          <w:txbxContent>
                            <w:p w14:paraId="09478BF9" w14:textId="77777777" w:rsidR="00D42923" w:rsidRDefault="00D42923">
                              <w:pPr>
                                <w:spacing w:after="160" w:line="259" w:lineRule="auto"/>
                                <w:ind w:left="0" w:firstLine="0"/>
                                <w:jc w:val="left"/>
                              </w:pPr>
                              <w:r>
                                <w:rPr>
                                  <w:rFonts w:ascii="Arial" w:eastAsia="Arial" w:hAnsi="Arial" w:cs="Arial"/>
                                  <w:sz w:val="14"/>
                                </w:rPr>
                                <w:t>&lt;</w:t>
                              </w:r>
                            </w:p>
                          </w:txbxContent>
                        </wps:txbx>
                        <wps:bodyPr horzOverflow="overflow" vert="horz" lIns="0" tIns="0" rIns="0" bIns="0" rtlCol="0">
                          <a:noAutofit/>
                        </wps:bodyPr>
                      </wps:wsp>
                      <wps:wsp>
                        <wps:cNvPr id="8601" name="Rectangle 8601"/>
                        <wps:cNvSpPr/>
                        <wps:spPr>
                          <a:xfrm>
                            <a:off x="1751508" y="2737072"/>
                            <a:ext cx="445010" cy="135150"/>
                          </a:xfrm>
                          <a:prstGeom prst="rect">
                            <a:avLst/>
                          </a:prstGeom>
                          <a:ln>
                            <a:noFill/>
                          </a:ln>
                        </wps:spPr>
                        <wps:txbx>
                          <w:txbxContent>
                            <w:p w14:paraId="37E6A484" w14:textId="77777777" w:rsidR="00D42923" w:rsidRDefault="00D42923">
                              <w:pPr>
                                <w:spacing w:after="160" w:line="259" w:lineRule="auto"/>
                                <w:ind w:left="0" w:firstLine="0"/>
                                <w:jc w:val="left"/>
                              </w:pPr>
                              <w:r>
                                <w:rPr>
                                  <w:rFonts w:ascii="Arial" w:eastAsia="Arial" w:hAnsi="Arial" w:cs="Arial"/>
                                  <w:sz w:val="14"/>
                                </w:rPr>
                                <w:t>Supplier</w:t>
                              </w:r>
                            </w:p>
                          </w:txbxContent>
                        </wps:txbx>
                        <wps:bodyPr horzOverflow="overflow" vert="horz" lIns="0" tIns="0" rIns="0" bIns="0" rtlCol="0">
                          <a:noAutofit/>
                        </wps:bodyPr>
                      </wps:wsp>
                      <wps:wsp>
                        <wps:cNvPr id="127833" name="Rectangle 127833"/>
                        <wps:cNvSpPr/>
                        <wps:spPr>
                          <a:xfrm>
                            <a:off x="2086089" y="2737072"/>
                            <a:ext cx="70832" cy="135151"/>
                          </a:xfrm>
                          <a:prstGeom prst="rect">
                            <a:avLst/>
                          </a:prstGeom>
                          <a:ln>
                            <a:noFill/>
                          </a:ln>
                        </wps:spPr>
                        <wps:txbx>
                          <w:txbxContent>
                            <w:p w14:paraId="531115B2" w14:textId="77777777" w:rsidR="00D42923" w:rsidRDefault="00D42923">
                              <w:pPr>
                                <w:spacing w:after="160" w:line="259" w:lineRule="auto"/>
                                <w:ind w:left="0" w:firstLine="0"/>
                                <w:jc w:val="left"/>
                              </w:pPr>
                              <w:r>
                                <w:rPr>
                                  <w:rFonts w:ascii="Arial" w:eastAsia="Arial" w:hAnsi="Arial" w:cs="Arial"/>
                                  <w:sz w:val="14"/>
                                </w:rPr>
                                <w:t>&gt;</w:t>
                              </w:r>
                            </w:p>
                          </w:txbxContent>
                        </wps:txbx>
                        <wps:bodyPr horzOverflow="overflow" vert="horz" lIns="0" tIns="0" rIns="0" bIns="0" rtlCol="0">
                          <a:noAutofit/>
                        </wps:bodyPr>
                      </wps:wsp>
                      <wps:wsp>
                        <wps:cNvPr id="127834" name="Rectangle 127834"/>
                        <wps:cNvSpPr/>
                        <wps:spPr>
                          <a:xfrm>
                            <a:off x="2139348" y="2737072"/>
                            <a:ext cx="33698" cy="135151"/>
                          </a:xfrm>
                          <a:prstGeom prst="rect">
                            <a:avLst/>
                          </a:prstGeom>
                          <a:ln>
                            <a:noFill/>
                          </a:ln>
                        </wps:spPr>
                        <wps:txbx>
                          <w:txbxContent>
                            <w:p w14:paraId="58277C11"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603" name="Rectangle 8603"/>
                        <wps:cNvSpPr/>
                        <wps:spPr>
                          <a:xfrm>
                            <a:off x="2164634" y="2737072"/>
                            <a:ext cx="128102" cy="135150"/>
                          </a:xfrm>
                          <a:prstGeom prst="rect">
                            <a:avLst/>
                          </a:prstGeom>
                          <a:ln>
                            <a:noFill/>
                          </a:ln>
                        </wps:spPr>
                        <wps:txbx>
                          <w:txbxContent>
                            <w:p w14:paraId="1B3BCAC8" w14:textId="77777777" w:rsidR="00D42923" w:rsidRDefault="00D42923">
                              <w:pPr>
                                <w:spacing w:after="160" w:line="259" w:lineRule="auto"/>
                                <w:ind w:left="0" w:firstLine="0"/>
                                <w:jc w:val="left"/>
                              </w:pPr>
                              <w:r>
                                <w:rPr>
                                  <w:rFonts w:ascii="Arial" w:eastAsia="Arial" w:hAnsi="Arial" w:cs="Arial"/>
                                  <w:sz w:val="14"/>
                                </w:rPr>
                                <w:t xml:space="preserve">in </w:t>
                              </w:r>
                            </w:p>
                          </w:txbxContent>
                        </wps:txbx>
                        <wps:bodyPr horzOverflow="overflow" vert="horz" lIns="0" tIns="0" rIns="0" bIns="0" rtlCol="0">
                          <a:noAutofit/>
                        </wps:bodyPr>
                      </wps:wsp>
                      <wps:wsp>
                        <wps:cNvPr id="8604" name="Rectangle 8604"/>
                        <wps:cNvSpPr/>
                        <wps:spPr>
                          <a:xfrm>
                            <a:off x="1100072" y="2846436"/>
                            <a:ext cx="249395" cy="135150"/>
                          </a:xfrm>
                          <a:prstGeom prst="rect">
                            <a:avLst/>
                          </a:prstGeom>
                          <a:ln>
                            <a:noFill/>
                          </a:ln>
                        </wps:spPr>
                        <wps:txbx>
                          <w:txbxContent>
                            <w:p w14:paraId="0D7865A5" w14:textId="77777777" w:rsidR="00D42923" w:rsidRDefault="00D42923">
                              <w:pPr>
                                <w:spacing w:after="160" w:line="259" w:lineRule="auto"/>
                                <w:ind w:left="0" w:firstLine="0"/>
                                <w:jc w:val="left"/>
                              </w:pPr>
                              <w:r>
                                <w:rPr>
                                  <w:rFonts w:ascii="Arial" w:eastAsia="Arial" w:hAnsi="Arial" w:cs="Arial"/>
                                  <w:sz w:val="14"/>
                                </w:rPr>
                                <w:t>CAB</w:t>
                              </w:r>
                            </w:p>
                          </w:txbxContent>
                        </wps:txbx>
                        <wps:bodyPr horzOverflow="overflow" vert="horz" lIns="0" tIns="0" rIns="0" bIns="0" rtlCol="0">
                          <a:noAutofit/>
                        </wps:bodyPr>
                      </wps:wsp>
                      <wps:wsp>
                        <wps:cNvPr id="8605" name="Rectangle 8605"/>
                        <wps:cNvSpPr/>
                        <wps:spPr>
                          <a:xfrm>
                            <a:off x="1100072" y="2955800"/>
                            <a:ext cx="67457" cy="135151"/>
                          </a:xfrm>
                          <a:prstGeom prst="rect">
                            <a:avLst/>
                          </a:prstGeom>
                          <a:ln>
                            <a:noFill/>
                          </a:ln>
                        </wps:spPr>
                        <wps:txbx>
                          <w:txbxContent>
                            <w:p w14:paraId="5768FBA1" w14:textId="77777777" w:rsidR="00D42923" w:rsidRDefault="00D42923">
                              <w:pPr>
                                <w:spacing w:after="160" w:line="259" w:lineRule="auto"/>
                                <w:ind w:left="0" w:firstLine="0"/>
                                <w:jc w:val="left"/>
                              </w:pPr>
                              <w:r>
                                <w:rPr>
                                  <w:rFonts w:ascii="Arial" w:eastAsia="Arial" w:hAnsi="Arial" w:cs="Arial"/>
                                  <w:sz w:val="14"/>
                                </w:rPr>
                                <w:t>5</w:t>
                              </w:r>
                            </w:p>
                          </w:txbxContent>
                        </wps:txbx>
                        <wps:bodyPr horzOverflow="overflow" vert="horz" lIns="0" tIns="0" rIns="0" bIns="0" rtlCol="0">
                          <a:noAutofit/>
                        </wps:bodyPr>
                      </wps:wsp>
                      <wps:wsp>
                        <wps:cNvPr id="127836" name="Rectangle 127836"/>
                        <wps:cNvSpPr/>
                        <wps:spPr>
                          <a:xfrm>
                            <a:off x="1181115" y="2955801"/>
                            <a:ext cx="33699" cy="135151"/>
                          </a:xfrm>
                          <a:prstGeom prst="rect">
                            <a:avLst/>
                          </a:prstGeom>
                          <a:ln>
                            <a:noFill/>
                          </a:ln>
                        </wps:spPr>
                        <wps:txbx>
                          <w:txbxContent>
                            <w:p w14:paraId="5BD65365"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35" name="Rectangle 127835"/>
                        <wps:cNvSpPr/>
                        <wps:spPr>
                          <a:xfrm>
                            <a:off x="1150743" y="2955801"/>
                            <a:ext cx="40391" cy="135151"/>
                          </a:xfrm>
                          <a:prstGeom prst="rect">
                            <a:avLst/>
                          </a:prstGeom>
                          <a:ln>
                            <a:noFill/>
                          </a:ln>
                        </wps:spPr>
                        <wps:txbx>
                          <w:txbxContent>
                            <w:p w14:paraId="601C603F"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607" name="Rectangle 8607"/>
                        <wps:cNvSpPr/>
                        <wps:spPr>
                          <a:xfrm>
                            <a:off x="1206488" y="2955800"/>
                            <a:ext cx="1584381" cy="135151"/>
                          </a:xfrm>
                          <a:prstGeom prst="rect">
                            <a:avLst/>
                          </a:prstGeom>
                          <a:ln>
                            <a:noFill/>
                          </a:ln>
                        </wps:spPr>
                        <wps:txbx>
                          <w:txbxContent>
                            <w:p w14:paraId="4F21FCAB" w14:textId="77777777" w:rsidR="00D42923" w:rsidRDefault="00D42923">
                              <w:pPr>
                                <w:spacing w:after="160" w:line="259" w:lineRule="auto"/>
                                <w:ind w:left="0" w:firstLine="0"/>
                                <w:jc w:val="left"/>
                              </w:pPr>
                              <w:r>
                                <w:rPr>
                                  <w:rFonts w:ascii="Arial" w:eastAsia="Arial" w:hAnsi="Arial" w:cs="Arial"/>
                                  <w:sz w:val="14"/>
                                </w:rPr>
                                <w:t xml:space="preserve">Provides all stakeholders the </w:t>
                              </w:r>
                            </w:p>
                          </w:txbxContent>
                        </wps:txbx>
                        <wps:bodyPr horzOverflow="overflow" vert="horz" lIns="0" tIns="0" rIns="0" bIns="0" rtlCol="0">
                          <a:noAutofit/>
                        </wps:bodyPr>
                      </wps:wsp>
                      <wps:wsp>
                        <wps:cNvPr id="8608" name="Rectangle 8608"/>
                        <wps:cNvSpPr/>
                        <wps:spPr>
                          <a:xfrm>
                            <a:off x="1100072" y="3065165"/>
                            <a:ext cx="1503595" cy="135150"/>
                          </a:xfrm>
                          <a:prstGeom prst="rect">
                            <a:avLst/>
                          </a:prstGeom>
                          <a:ln>
                            <a:noFill/>
                          </a:ln>
                        </wps:spPr>
                        <wps:txbx>
                          <w:txbxContent>
                            <w:p w14:paraId="68E296CC" w14:textId="77777777" w:rsidR="00D42923" w:rsidRDefault="00D42923">
                              <w:pPr>
                                <w:spacing w:after="160" w:line="259" w:lineRule="auto"/>
                                <w:ind w:left="0" w:firstLine="0"/>
                                <w:jc w:val="left"/>
                              </w:pPr>
                              <w:r>
                                <w:rPr>
                                  <w:rFonts w:ascii="Arial" w:eastAsia="Arial" w:hAnsi="Arial" w:cs="Arial"/>
                                  <w:sz w:val="14"/>
                                </w:rPr>
                                <w:t xml:space="preserve">Capital One change control </w:t>
                              </w:r>
                            </w:p>
                          </w:txbxContent>
                        </wps:txbx>
                        <wps:bodyPr horzOverflow="overflow" vert="horz" lIns="0" tIns="0" rIns="0" bIns="0" rtlCol="0">
                          <a:noAutofit/>
                        </wps:bodyPr>
                      </wps:wsp>
                      <wps:wsp>
                        <wps:cNvPr id="8609" name="Rectangle 8609"/>
                        <wps:cNvSpPr/>
                        <wps:spPr>
                          <a:xfrm>
                            <a:off x="1100072" y="3174529"/>
                            <a:ext cx="411254" cy="135151"/>
                          </a:xfrm>
                          <a:prstGeom prst="rect">
                            <a:avLst/>
                          </a:prstGeom>
                          <a:ln>
                            <a:noFill/>
                          </a:ln>
                        </wps:spPr>
                        <wps:txbx>
                          <w:txbxContent>
                            <w:p w14:paraId="7DA365B7" w14:textId="77777777" w:rsidR="00D42923" w:rsidRDefault="00D42923">
                              <w:pPr>
                                <w:spacing w:after="160" w:line="259" w:lineRule="auto"/>
                                <w:ind w:left="0" w:firstLine="0"/>
                                <w:jc w:val="left"/>
                              </w:pPr>
                              <w:r>
                                <w:rPr>
                                  <w:rFonts w:ascii="Arial" w:eastAsia="Arial" w:hAnsi="Arial" w:cs="Arial"/>
                                  <w:sz w:val="14"/>
                                </w:rPr>
                                <w:t>number</w:t>
                              </w:r>
                            </w:p>
                          </w:txbxContent>
                        </wps:txbx>
                        <wps:bodyPr horzOverflow="overflow" vert="horz" lIns="0" tIns="0" rIns="0" bIns="0" rtlCol="0">
                          <a:noAutofit/>
                        </wps:bodyPr>
                      </wps:wsp>
                      <wps:wsp>
                        <wps:cNvPr id="8611" name="Shape 8611"/>
                        <wps:cNvSpPr/>
                        <wps:spPr>
                          <a:xfrm>
                            <a:off x="3847344" y="1742994"/>
                            <a:ext cx="1231168" cy="820233"/>
                          </a:xfrm>
                          <a:custGeom>
                            <a:avLst/>
                            <a:gdLst/>
                            <a:ahLst/>
                            <a:cxnLst/>
                            <a:rect l="0" t="0" r="0" b="0"/>
                            <a:pathLst>
                              <a:path w="1231168" h="820233">
                                <a:moveTo>
                                  <a:pt x="0" y="820233"/>
                                </a:moveTo>
                                <a:lnTo>
                                  <a:pt x="1231168" y="820233"/>
                                </a:lnTo>
                                <a:lnTo>
                                  <a:pt x="1231168"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12" name="Rectangle 8612"/>
                        <wps:cNvSpPr/>
                        <wps:spPr>
                          <a:xfrm>
                            <a:off x="3870257" y="1769880"/>
                            <a:ext cx="950084" cy="135151"/>
                          </a:xfrm>
                          <a:prstGeom prst="rect">
                            <a:avLst/>
                          </a:prstGeom>
                          <a:ln>
                            <a:noFill/>
                          </a:ln>
                        </wps:spPr>
                        <wps:txbx>
                          <w:txbxContent>
                            <w:p w14:paraId="1983224A" w14:textId="77777777" w:rsidR="00D42923" w:rsidRDefault="00D42923">
                              <w:pPr>
                                <w:spacing w:after="160" w:line="259" w:lineRule="auto"/>
                                <w:ind w:left="0" w:firstLine="0"/>
                                <w:jc w:val="left"/>
                              </w:pPr>
                              <w:r>
                                <w:rPr>
                                  <w:rFonts w:ascii="Arial" w:eastAsia="Arial" w:hAnsi="Arial" w:cs="Arial"/>
                                  <w:b/>
                                  <w:sz w:val="14"/>
                                </w:rPr>
                                <w:t xml:space="preserve">Mission Control </w:t>
                              </w:r>
                            </w:p>
                          </w:txbxContent>
                        </wps:txbx>
                        <wps:bodyPr horzOverflow="overflow" vert="horz" lIns="0" tIns="0" rIns="0" bIns="0" rtlCol="0">
                          <a:noAutofit/>
                        </wps:bodyPr>
                      </wps:wsp>
                      <wps:wsp>
                        <wps:cNvPr id="8613" name="Rectangle 8613"/>
                        <wps:cNvSpPr/>
                        <wps:spPr>
                          <a:xfrm>
                            <a:off x="4584563" y="1769880"/>
                            <a:ext cx="40391" cy="135151"/>
                          </a:xfrm>
                          <a:prstGeom prst="rect">
                            <a:avLst/>
                          </a:prstGeom>
                          <a:ln>
                            <a:noFill/>
                          </a:ln>
                        </wps:spPr>
                        <wps:txbx>
                          <w:txbxContent>
                            <w:p w14:paraId="353A2783" w14:textId="77777777" w:rsidR="00D42923" w:rsidRDefault="00D42923">
                              <w:pPr>
                                <w:spacing w:after="160" w:line="259" w:lineRule="auto"/>
                                <w:ind w:left="0" w:firstLine="0"/>
                                <w:jc w:val="left"/>
                              </w:pPr>
                              <w:r>
                                <w:rPr>
                                  <w:rFonts w:ascii="Arial" w:eastAsia="Arial" w:hAnsi="Arial" w:cs="Arial"/>
                                  <w:b/>
                                  <w:sz w:val="14"/>
                                </w:rPr>
                                <w:t>(</w:t>
                              </w:r>
                            </w:p>
                          </w:txbxContent>
                        </wps:txbx>
                        <wps:bodyPr horzOverflow="overflow" vert="horz" lIns="0" tIns="0" rIns="0" bIns="0" rtlCol="0">
                          <a:noAutofit/>
                        </wps:bodyPr>
                      </wps:wsp>
                      <wps:wsp>
                        <wps:cNvPr id="8614" name="Rectangle 8614"/>
                        <wps:cNvSpPr/>
                        <wps:spPr>
                          <a:xfrm>
                            <a:off x="4614886" y="1769880"/>
                            <a:ext cx="384135" cy="135151"/>
                          </a:xfrm>
                          <a:prstGeom prst="rect">
                            <a:avLst/>
                          </a:prstGeom>
                          <a:ln>
                            <a:noFill/>
                          </a:ln>
                        </wps:spPr>
                        <wps:txbx>
                          <w:txbxContent>
                            <w:p w14:paraId="1A467FA5" w14:textId="77777777" w:rsidR="00D42923" w:rsidRDefault="00D42923">
                              <w:pPr>
                                <w:spacing w:after="160" w:line="259" w:lineRule="auto"/>
                                <w:ind w:left="0" w:firstLine="0"/>
                                <w:jc w:val="left"/>
                              </w:pPr>
                              <w:r>
                                <w:rPr>
                                  <w:rFonts w:ascii="Arial" w:eastAsia="Arial" w:hAnsi="Arial" w:cs="Arial"/>
                                  <w:b/>
                                  <w:sz w:val="14"/>
                                </w:rPr>
                                <w:t>ICCOS</w:t>
                              </w:r>
                            </w:p>
                          </w:txbxContent>
                        </wps:txbx>
                        <wps:bodyPr horzOverflow="overflow" vert="horz" lIns="0" tIns="0" rIns="0" bIns="0" rtlCol="0">
                          <a:noAutofit/>
                        </wps:bodyPr>
                      </wps:wsp>
                      <wps:wsp>
                        <wps:cNvPr id="8615" name="Rectangle 8615"/>
                        <wps:cNvSpPr/>
                        <wps:spPr>
                          <a:xfrm>
                            <a:off x="4903755" y="1769880"/>
                            <a:ext cx="40391" cy="135151"/>
                          </a:xfrm>
                          <a:prstGeom prst="rect">
                            <a:avLst/>
                          </a:prstGeom>
                          <a:ln>
                            <a:noFill/>
                          </a:ln>
                        </wps:spPr>
                        <wps:txbx>
                          <w:txbxContent>
                            <w:p w14:paraId="75D4B576" w14:textId="77777777" w:rsidR="00D42923" w:rsidRDefault="00D42923">
                              <w:pPr>
                                <w:spacing w:after="160" w:line="259" w:lineRule="auto"/>
                                <w:ind w:left="0" w:firstLine="0"/>
                                <w:jc w:val="left"/>
                              </w:pPr>
                              <w:r>
                                <w:rPr>
                                  <w:rFonts w:ascii="Arial" w:eastAsia="Arial" w:hAnsi="Arial" w:cs="Arial"/>
                                  <w:b/>
                                  <w:sz w:val="14"/>
                                </w:rPr>
                                <w:t>)</w:t>
                              </w:r>
                            </w:p>
                          </w:txbxContent>
                        </wps:txbx>
                        <wps:bodyPr horzOverflow="overflow" vert="horz" lIns="0" tIns="0" rIns="0" bIns="0" rtlCol="0">
                          <a:noAutofit/>
                        </wps:bodyPr>
                      </wps:wsp>
                      <wps:wsp>
                        <wps:cNvPr id="8616" name="Rectangle 8616"/>
                        <wps:cNvSpPr/>
                        <wps:spPr>
                          <a:xfrm>
                            <a:off x="3870257" y="1879245"/>
                            <a:ext cx="67457" cy="135150"/>
                          </a:xfrm>
                          <a:prstGeom prst="rect">
                            <a:avLst/>
                          </a:prstGeom>
                          <a:ln>
                            <a:noFill/>
                          </a:ln>
                        </wps:spPr>
                        <wps:txbx>
                          <w:txbxContent>
                            <w:p w14:paraId="18D2B6BE" w14:textId="77777777" w:rsidR="00D42923" w:rsidRDefault="00D42923">
                              <w:pPr>
                                <w:spacing w:after="160" w:line="259" w:lineRule="auto"/>
                                <w:ind w:left="0" w:firstLine="0"/>
                                <w:jc w:val="left"/>
                              </w:pPr>
                              <w:r>
                                <w:rPr>
                                  <w:rFonts w:ascii="Arial" w:eastAsia="Arial" w:hAnsi="Arial" w:cs="Arial"/>
                                  <w:sz w:val="14"/>
                                </w:rPr>
                                <w:t>1</w:t>
                              </w:r>
                            </w:p>
                          </w:txbxContent>
                        </wps:txbx>
                        <wps:bodyPr horzOverflow="overflow" vert="horz" lIns="0" tIns="0" rIns="0" bIns="0" rtlCol="0">
                          <a:noAutofit/>
                        </wps:bodyPr>
                      </wps:wsp>
                      <wps:wsp>
                        <wps:cNvPr id="127818" name="Rectangle 127818"/>
                        <wps:cNvSpPr/>
                        <wps:spPr>
                          <a:xfrm>
                            <a:off x="3920872" y="1879245"/>
                            <a:ext cx="40391" cy="135151"/>
                          </a:xfrm>
                          <a:prstGeom prst="rect">
                            <a:avLst/>
                          </a:prstGeom>
                          <a:ln>
                            <a:noFill/>
                          </a:ln>
                        </wps:spPr>
                        <wps:txbx>
                          <w:txbxContent>
                            <w:p w14:paraId="7148B5AE"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127819" name="Rectangle 127819"/>
                        <wps:cNvSpPr/>
                        <wps:spPr>
                          <a:xfrm>
                            <a:off x="3951243" y="1879245"/>
                            <a:ext cx="67396" cy="135151"/>
                          </a:xfrm>
                          <a:prstGeom prst="rect">
                            <a:avLst/>
                          </a:prstGeom>
                          <a:ln>
                            <a:noFill/>
                          </a:ln>
                        </wps:spPr>
                        <wps:txbx>
                          <w:txbxContent>
                            <w:p w14:paraId="700B75ED"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618" name="Rectangle 8618"/>
                        <wps:cNvSpPr/>
                        <wps:spPr>
                          <a:xfrm>
                            <a:off x="4001924" y="1879245"/>
                            <a:ext cx="1166133" cy="135150"/>
                          </a:xfrm>
                          <a:prstGeom prst="rect">
                            <a:avLst/>
                          </a:prstGeom>
                          <a:ln>
                            <a:noFill/>
                          </a:ln>
                        </wps:spPr>
                        <wps:txbx>
                          <w:txbxContent>
                            <w:p w14:paraId="644C3F36" w14:textId="77777777" w:rsidR="00D42923" w:rsidRDefault="00D42923">
                              <w:pPr>
                                <w:spacing w:after="160" w:line="259" w:lineRule="auto"/>
                                <w:ind w:left="0" w:firstLine="0"/>
                                <w:jc w:val="left"/>
                              </w:pPr>
                              <w:r>
                                <w:rPr>
                                  <w:rFonts w:ascii="Arial" w:eastAsia="Arial" w:hAnsi="Arial" w:cs="Arial"/>
                                  <w:sz w:val="14"/>
                                </w:rPr>
                                <w:t xml:space="preserve">Assess impact to call </w:t>
                              </w:r>
                            </w:p>
                          </w:txbxContent>
                        </wps:txbx>
                        <wps:bodyPr horzOverflow="overflow" vert="horz" lIns="0" tIns="0" rIns="0" bIns="0" rtlCol="0">
                          <a:noAutofit/>
                        </wps:bodyPr>
                      </wps:wsp>
                      <wps:wsp>
                        <wps:cNvPr id="8619" name="Rectangle 8619"/>
                        <wps:cNvSpPr/>
                        <wps:spPr>
                          <a:xfrm>
                            <a:off x="3870257" y="1988609"/>
                            <a:ext cx="404563" cy="135151"/>
                          </a:xfrm>
                          <a:prstGeom prst="rect">
                            <a:avLst/>
                          </a:prstGeom>
                          <a:ln>
                            <a:noFill/>
                          </a:ln>
                        </wps:spPr>
                        <wps:txbx>
                          <w:txbxContent>
                            <w:p w14:paraId="18D215D4" w14:textId="77777777" w:rsidR="00D42923" w:rsidRDefault="00D42923">
                              <w:pPr>
                                <w:spacing w:after="160" w:line="259" w:lineRule="auto"/>
                                <w:ind w:left="0" w:firstLine="0"/>
                                <w:jc w:val="left"/>
                              </w:pPr>
                              <w:r>
                                <w:rPr>
                                  <w:rFonts w:ascii="Arial" w:eastAsia="Arial" w:hAnsi="Arial" w:cs="Arial"/>
                                  <w:sz w:val="14"/>
                                </w:rPr>
                                <w:t xml:space="preserve">routing </w:t>
                              </w:r>
                            </w:p>
                          </w:txbxContent>
                        </wps:txbx>
                        <wps:bodyPr horzOverflow="overflow" vert="horz" lIns="0" tIns="0" rIns="0" bIns="0" rtlCol="0">
                          <a:noAutofit/>
                        </wps:bodyPr>
                      </wps:wsp>
                      <wps:wsp>
                        <wps:cNvPr id="8620" name="Rectangle 8620"/>
                        <wps:cNvSpPr/>
                        <wps:spPr>
                          <a:xfrm>
                            <a:off x="4174402" y="1988609"/>
                            <a:ext cx="114598" cy="135151"/>
                          </a:xfrm>
                          <a:prstGeom prst="rect">
                            <a:avLst/>
                          </a:prstGeom>
                          <a:ln>
                            <a:noFill/>
                          </a:ln>
                        </wps:spPr>
                        <wps:txbx>
                          <w:txbxContent>
                            <w:p w14:paraId="5734354E" w14:textId="77777777" w:rsidR="00D42923" w:rsidRDefault="00D42923">
                              <w:pPr>
                                <w:spacing w:after="160" w:line="259" w:lineRule="auto"/>
                                <w:ind w:left="0" w:firstLine="0"/>
                                <w:jc w:val="left"/>
                              </w:pPr>
                              <w:r>
                                <w:rPr>
                                  <w:rFonts w:ascii="Arial" w:eastAsia="Arial" w:hAnsi="Arial" w:cs="Arial"/>
                                  <w:sz w:val="14"/>
                                </w:rPr>
                                <w:t xml:space="preserve">&amp; </w:t>
                              </w:r>
                            </w:p>
                          </w:txbxContent>
                        </wps:txbx>
                        <wps:bodyPr horzOverflow="overflow" vert="horz" lIns="0" tIns="0" rIns="0" bIns="0" rtlCol="0">
                          <a:noAutofit/>
                        </wps:bodyPr>
                      </wps:wsp>
                      <wps:wsp>
                        <wps:cNvPr id="8621" name="Rectangle 8621"/>
                        <wps:cNvSpPr/>
                        <wps:spPr>
                          <a:xfrm>
                            <a:off x="4260584" y="1988609"/>
                            <a:ext cx="391057" cy="135151"/>
                          </a:xfrm>
                          <a:prstGeom prst="rect">
                            <a:avLst/>
                          </a:prstGeom>
                          <a:ln>
                            <a:noFill/>
                          </a:ln>
                        </wps:spPr>
                        <wps:txbx>
                          <w:txbxContent>
                            <w:p w14:paraId="261C8913" w14:textId="77777777" w:rsidR="00D42923" w:rsidRDefault="00D42923">
                              <w:pPr>
                                <w:spacing w:after="160" w:line="259" w:lineRule="auto"/>
                                <w:ind w:left="0" w:firstLine="0"/>
                                <w:jc w:val="left"/>
                              </w:pPr>
                              <w:r>
                                <w:rPr>
                                  <w:rFonts w:ascii="Arial" w:eastAsia="Arial" w:hAnsi="Arial" w:cs="Arial"/>
                                  <w:sz w:val="14"/>
                                </w:rPr>
                                <w:t>staffing</w:t>
                              </w:r>
                            </w:p>
                          </w:txbxContent>
                        </wps:txbx>
                        <wps:bodyPr horzOverflow="overflow" vert="horz" lIns="0" tIns="0" rIns="0" bIns="0" rtlCol="0">
                          <a:noAutofit/>
                        </wps:bodyPr>
                      </wps:wsp>
                      <wps:wsp>
                        <wps:cNvPr id="8622" name="Rectangle 8622"/>
                        <wps:cNvSpPr/>
                        <wps:spPr>
                          <a:xfrm>
                            <a:off x="4554582" y="1988609"/>
                            <a:ext cx="101094" cy="135151"/>
                          </a:xfrm>
                          <a:prstGeom prst="rect">
                            <a:avLst/>
                          </a:prstGeom>
                          <a:ln>
                            <a:noFill/>
                          </a:ln>
                        </wps:spPr>
                        <wps:txbx>
                          <w:txbxContent>
                            <w:p w14:paraId="735AC4CE"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623" name="Rectangle 8623"/>
                        <wps:cNvSpPr/>
                        <wps:spPr>
                          <a:xfrm>
                            <a:off x="3870257" y="2097974"/>
                            <a:ext cx="67457" cy="135151"/>
                          </a:xfrm>
                          <a:prstGeom prst="rect">
                            <a:avLst/>
                          </a:prstGeom>
                          <a:ln>
                            <a:noFill/>
                          </a:ln>
                        </wps:spPr>
                        <wps:txbx>
                          <w:txbxContent>
                            <w:p w14:paraId="4AAC1F70" w14:textId="77777777" w:rsidR="00D42923" w:rsidRDefault="00D42923">
                              <w:pPr>
                                <w:spacing w:after="160" w:line="259" w:lineRule="auto"/>
                                <w:ind w:left="0" w:firstLine="0"/>
                                <w:jc w:val="left"/>
                              </w:pPr>
                              <w:r>
                                <w:rPr>
                                  <w:rFonts w:ascii="Arial" w:eastAsia="Arial" w:hAnsi="Arial" w:cs="Arial"/>
                                  <w:sz w:val="14"/>
                                </w:rPr>
                                <w:t>2</w:t>
                              </w:r>
                            </w:p>
                          </w:txbxContent>
                        </wps:txbx>
                        <wps:bodyPr horzOverflow="overflow" vert="horz" lIns="0" tIns="0" rIns="0" bIns="0" rtlCol="0">
                          <a:noAutofit/>
                        </wps:bodyPr>
                      </wps:wsp>
                      <wps:wsp>
                        <wps:cNvPr id="127822" name="Rectangle 127822"/>
                        <wps:cNvSpPr/>
                        <wps:spPr>
                          <a:xfrm>
                            <a:off x="3920872" y="2097974"/>
                            <a:ext cx="40391" cy="135151"/>
                          </a:xfrm>
                          <a:prstGeom prst="rect">
                            <a:avLst/>
                          </a:prstGeom>
                          <a:ln>
                            <a:noFill/>
                          </a:ln>
                        </wps:spPr>
                        <wps:txbx>
                          <w:txbxContent>
                            <w:p w14:paraId="2DBF1753"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127823" name="Rectangle 127823"/>
                        <wps:cNvSpPr/>
                        <wps:spPr>
                          <a:xfrm>
                            <a:off x="3951243" y="2097974"/>
                            <a:ext cx="67396" cy="135151"/>
                          </a:xfrm>
                          <a:prstGeom prst="rect">
                            <a:avLst/>
                          </a:prstGeom>
                          <a:ln>
                            <a:noFill/>
                          </a:ln>
                        </wps:spPr>
                        <wps:txbx>
                          <w:txbxContent>
                            <w:p w14:paraId="57F82717"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625" name="Rectangle 8625"/>
                        <wps:cNvSpPr/>
                        <wps:spPr>
                          <a:xfrm>
                            <a:off x="4001924" y="2097974"/>
                            <a:ext cx="1307859" cy="135151"/>
                          </a:xfrm>
                          <a:prstGeom prst="rect">
                            <a:avLst/>
                          </a:prstGeom>
                          <a:ln>
                            <a:noFill/>
                          </a:ln>
                        </wps:spPr>
                        <wps:txbx>
                          <w:txbxContent>
                            <w:p w14:paraId="39CFD783" w14:textId="77777777" w:rsidR="00D42923" w:rsidRDefault="00D42923">
                              <w:pPr>
                                <w:spacing w:after="160" w:line="259" w:lineRule="auto"/>
                                <w:ind w:left="0" w:firstLine="0"/>
                                <w:jc w:val="left"/>
                              </w:pPr>
                              <w:r>
                                <w:rPr>
                                  <w:rFonts w:ascii="Arial" w:eastAsia="Arial" w:hAnsi="Arial" w:cs="Arial"/>
                                  <w:sz w:val="14"/>
                                </w:rPr>
                                <w:t xml:space="preserve">Provides feedback from </w:t>
                              </w:r>
                            </w:p>
                          </w:txbxContent>
                        </wps:txbx>
                        <wps:bodyPr horzOverflow="overflow" vert="horz" lIns="0" tIns="0" rIns="0" bIns="0" rtlCol="0">
                          <a:noAutofit/>
                        </wps:bodyPr>
                      </wps:wsp>
                      <wps:wsp>
                        <wps:cNvPr id="8626" name="Rectangle 8626"/>
                        <wps:cNvSpPr/>
                        <wps:spPr>
                          <a:xfrm>
                            <a:off x="3870257" y="2207338"/>
                            <a:ext cx="1341908" cy="135150"/>
                          </a:xfrm>
                          <a:prstGeom prst="rect">
                            <a:avLst/>
                          </a:prstGeom>
                          <a:ln>
                            <a:noFill/>
                          </a:ln>
                        </wps:spPr>
                        <wps:txbx>
                          <w:txbxContent>
                            <w:p w14:paraId="044DEBB6" w14:textId="77777777" w:rsidR="00D42923" w:rsidRDefault="00D42923">
                              <w:pPr>
                                <w:spacing w:after="160" w:line="259" w:lineRule="auto"/>
                                <w:ind w:left="0" w:firstLine="0"/>
                                <w:jc w:val="left"/>
                              </w:pPr>
                              <w:r>
                                <w:rPr>
                                  <w:rFonts w:ascii="Arial" w:eastAsia="Arial" w:hAnsi="Arial" w:cs="Arial"/>
                                  <w:sz w:val="14"/>
                                </w:rPr>
                                <w:t xml:space="preserve">business and negotiates </w:t>
                              </w:r>
                            </w:p>
                          </w:txbxContent>
                        </wps:txbx>
                        <wps:bodyPr horzOverflow="overflow" vert="horz" lIns="0" tIns="0" rIns="0" bIns="0" rtlCol="0">
                          <a:noAutofit/>
                        </wps:bodyPr>
                      </wps:wsp>
                      <wps:wsp>
                        <wps:cNvPr id="8627" name="Rectangle 8627"/>
                        <wps:cNvSpPr/>
                        <wps:spPr>
                          <a:xfrm>
                            <a:off x="3870257" y="2316703"/>
                            <a:ext cx="458576" cy="135150"/>
                          </a:xfrm>
                          <a:prstGeom prst="rect">
                            <a:avLst/>
                          </a:prstGeom>
                          <a:ln>
                            <a:noFill/>
                          </a:ln>
                        </wps:spPr>
                        <wps:txbx>
                          <w:txbxContent>
                            <w:p w14:paraId="222F2935" w14:textId="77777777" w:rsidR="00D42923" w:rsidRDefault="00D42923">
                              <w:pPr>
                                <w:spacing w:after="160" w:line="259" w:lineRule="auto"/>
                                <w:ind w:left="0" w:firstLine="0"/>
                                <w:jc w:val="left"/>
                              </w:pPr>
                              <w:r>
                                <w:rPr>
                                  <w:rFonts w:ascii="Arial" w:eastAsia="Arial" w:hAnsi="Arial" w:cs="Arial"/>
                                  <w:sz w:val="14"/>
                                </w:rPr>
                                <w:t>changes</w:t>
                              </w:r>
                            </w:p>
                          </w:txbxContent>
                        </wps:txbx>
                        <wps:bodyPr horzOverflow="overflow" vert="horz" lIns="0" tIns="0" rIns="0" bIns="0" rtlCol="0">
                          <a:noAutofit/>
                        </wps:bodyPr>
                      </wps:wsp>
                      <wps:wsp>
                        <wps:cNvPr id="8629" name="Shape 8629"/>
                        <wps:cNvSpPr/>
                        <wps:spPr>
                          <a:xfrm>
                            <a:off x="564286" y="3691048"/>
                            <a:ext cx="410390" cy="205058"/>
                          </a:xfrm>
                          <a:custGeom>
                            <a:avLst/>
                            <a:gdLst/>
                            <a:ahLst/>
                            <a:cxnLst/>
                            <a:rect l="0" t="0" r="0" b="0"/>
                            <a:pathLst>
                              <a:path w="410390" h="205058">
                                <a:moveTo>
                                  <a:pt x="0" y="205058"/>
                                </a:moveTo>
                                <a:lnTo>
                                  <a:pt x="410390" y="205058"/>
                                </a:lnTo>
                                <a:lnTo>
                                  <a:pt x="410390"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30" name="Rectangle 8630"/>
                        <wps:cNvSpPr/>
                        <wps:spPr>
                          <a:xfrm>
                            <a:off x="680779" y="3738439"/>
                            <a:ext cx="235948" cy="135151"/>
                          </a:xfrm>
                          <a:prstGeom prst="rect">
                            <a:avLst/>
                          </a:prstGeom>
                          <a:ln>
                            <a:noFill/>
                          </a:ln>
                        </wps:spPr>
                        <wps:txbx>
                          <w:txbxContent>
                            <w:p w14:paraId="425AD073" w14:textId="77777777" w:rsidR="00D42923" w:rsidRDefault="00D42923">
                              <w:pPr>
                                <w:spacing w:after="160" w:line="259" w:lineRule="auto"/>
                                <w:ind w:left="0" w:firstLine="0"/>
                                <w:jc w:val="left"/>
                              </w:pPr>
                              <w:r>
                                <w:rPr>
                                  <w:rFonts w:ascii="Arial" w:eastAsia="Arial" w:hAnsi="Arial" w:cs="Arial"/>
                                  <w:sz w:val="14"/>
                                </w:rPr>
                                <w:t>LAN</w:t>
                              </w:r>
                            </w:p>
                          </w:txbxContent>
                        </wps:txbx>
                        <wps:bodyPr horzOverflow="overflow" vert="horz" lIns="0" tIns="0" rIns="0" bIns="0" rtlCol="0">
                          <a:noAutofit/>
                        </wps:bodyPr>
                      </wps:wsp>
                      <wps:wsp>
                        <wps:cNvPr id="8632" name="Shape 8632"/>
                        <wps:cNvSpPr/>
                        <wps:spPr>
                          <a:xfrm>
                            <a:off x="1128628" y="3691048"/>
                            <a:ext cx="307792" cy="205058"/>
                          </a:xfrm>
                          <a:custGeom>
                            <a:avLst/>
                            <a:gdLst/>
                            <a:ahLst/>
                            <a:cxnLst/>
                            <a:rect l="0" t="0" r="0" b="0"/>
                            <a:pathLst>
                              <a:path w="307792" h="205058">
                                <a:moveTo>
                                  <a:pt x="0" y="205058"/>
                                </a:moveTo>
                                <a:lnTo>
                                  <a:pt x="307792" y="205058"/>
                                </a:lnTo>
                                <a:lnTo>
                                  <a:pt x="307792"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33" name="Rectangle 8633"/>
                        <wps:cNvSpPr/>
                        <wps:spPr>
                          <a:xfrm>
                            <a:off x="1176051" y="3738439"/>
                            <a:ext cx="282972" cy="135151"/>
                          </a:xfrm>
                          <a:prstGeom prst="rect">
                            <a:avLst/>
                          </a:prstGeom>
                          <a:ln>
                            <a:noFill/>
                          </a:ln>
                        </wps:spPr>
                        <wps:txbx>
                          <w:txbxContent>
                            <w:p w14:paraId="406C7750" w14:textId="77777777" w:rsidR="00D42923" w:rsidRDefault="00D42923">
                              <w:pPr>
                                <w:spacing w:after="160" w:line="259" w:lineRule="auto"/>
                                <w:ind w:left="0" w:firstLine="0"/>
                                <w:jc w:val="left"/>
                              </w:pPr>
                              <w:r>
                                <w:rPr>
                                  <w:rFonts w:ascii="Arial" w:eastAsia="Arial" w:hAnsi="Arial" w:cs="Arial"/>
                                  <w:sz w:val="14"/>
                                </w:rPr>
                                <w:t>WAN</w:t>
                              </w:r>
                            </w:p>
                          </w:txbxContent>
                        </wps:txbx>
                        <wps:bodyPr horzOverflow="overflow" vert="horz" lIns="0" tIns="0" rIns="0" bIns="0" rtlCol="0">
                          <a:noAutofit/>
                        </wps:bodyPr>
                      </wps:wsp>
                      <wps:wsp>
                        <wps:cNvPr id="8635" name="Shape 8635"/>
                        <wps:cNvSpPr/>
                        <wps:spPr>
                          <a:xfrm>
                            <a:off x="1564667" y="3691048"/>
                            <a:ext cx="615584" cy="205058"/>
                          </a:xfrm>
                          <a:custGeom>
                            <a:avLst/>
                            <a:gdLst/>
                            <a:ahLst/>
                            <a:cxnLst/>
                            <a:rect l="0" t="0" r="0" b="0"/>
                            <a:pathLst>
                              <a:path w="615584" h="205058">
                                <a:moveTo>
                                  <a:pt x="0" y="205058"/>
                                </a:moveTo>
                                <a:lnTo>
                                  <a:pt x="615584" y="205058"/>
                                </a:lnTo>
                                <a:lnTo>
                                  <a:pt x="615584"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36" name="Rectangle 8636"/>
                        <wps:cNvSpPr/>
                        <wps:spPr>
                          <a:xfrm>
                            <a:off x="1659512" y="3738439"/>
                            <a:ext cx="566423" cy="135151"/>
                          </a:xfrm>
                          <a:prstGeom prst="rect">
                            <a:avLst/>
                          </a:prstGeom>
                          <a:ln>
                            <a:noFill/>
                          </a:ln>
                        </wps:spPr>
                        <wps:txbx>
                          <w:txbxContent>
                            <w:p w14:paraId="15035C56" w14:textId="77777777" w:rsidR="00D42923" w:rsidRDefault="00D42923">
                              <w:pPr>
                                <w:spacing w:after="160" w:line="259" w:lineRule="auto"/>
                                <w:ind w:left="0" w:firstLine="0"/>
                                <w:jc w:val="left"/>
                              </w:pPr>
                              <w:r>
                                <w:rPr>
                                  <w:rFonts w:ascii="Arial" w:eastAsia="Arial" w:hAnsi="Arial" w:cs="Arial"/>
                                  <w:sz w:val="14"/>
                                </w:rPr>
                                <w:t>Telephony</w:t>
                              </w:r>
                            </w:p>
                          </w:txbxContent>
                        </wps:txbx>
                        <wps:bodyPr horzOverflow="overflow" vert="horz" lIns="0" tIns="0" rIns="0" bIns="0" rtlCol="0">
                          <a:noAutofit/>
                        </wps:bodyPr>
                      </wps:wsp>
                      <wps:wsp>
                        <wps:cNvPr id="8638" name="Shape 8638"/>
                        <wps:cNvSpPr/>
                        <wps:spPr>
                          <a:xfrm>
                            <a:off x="2308498" y="3691048"/>
                            <a:ext cx="307792" cy="205058"/>
                          </a:xfrm>
                          <a:custGeom>
                            <a:avLst/>
                            <a:gdLst/>
                            <a:ahLst/>
                            <a:cxnLst/>
                            <a:rect l="0" t="0" r="0" b="0"/>
                            <a:pathLst>
                              <a:path w="307792" h="205058">
                                <a:moveTo>
                                  <a:pt x="0" y="205058"/>
                                </a:moveTo>
                                <a:lnTo>
                                  <a:pt x="307792" y="205058"/>
                                </a:lnTo>
                                <a:lnTo>
                                  <a:pt x="307792"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39" name="Rectangle 8639"/>
                        <wps:cNvSpPr/>
                        <wps:spPr>
                          <a:xfrm>
                            <a:off x="2371082" y="3738439"/>
                            <a:ext cx="242644" cy="135151"/>
                          </a:xfrm>
                          <a:prstGeom prst="rect">
                            <a:avLst/>
                          </a:prstGeom>
                          <a:ln>
                            <a:noFill/>
                          </a:ln>
                        </wps:spPr>
                        <wps:txbx>
                          <w:txbxContent>
                            <w:p w14:paraId="5CF9AD84" w14:textId="77777777" w:rsidR="00D42923" w:rsidRDefault="00D42923">
                              <w:pPr>
                                <w:spacing w:after="160" w:line="259" w:lineRule="auto"/>
                                <w:ind w:left="0" w:firstLine="0"/>
                                <w:jc w:val="left"/>
                              </w:pPr>
                              <w:r>
                                <w:rPr>
                                  <w:rFonts w:ascii="Arial" w:eastAsia="Arial" w:hAnsi="Arial" w:cs="Arial"/>
                                  <w:sz w:val="14"/>
                                </w:rPr>
                                <w:t>Unix</w:t>
                              </w:r>
                            </w:p>
                          </w:txbxContent>
                        </wps:txbx>
                        <wps:bodyPr horzOverflow="overflow" vert="horz" lIns="0" tIns="0" rIns="0" bIns="0" rtlCol="0">
                          <a:noAutofit/>
                        </wps:bodyPr>
                      </wps:wsp>
                      <wps:wsp>
                        <wps:cNvPr id="8641" name="Shape 8641"/>
                        <wps:cNvSpPr/>
                        <wps:spPr>
                          <a:xfrm>
                            <a:off x="2770186" y="3691048"/>
                            <a:ext cx="512987" cy="205058"/>
                          </a:xfrm>
                          <a:custGeom>
                            <a:avLst/>
                            <a:gdLst/>
                            <a:ahLst/>
                            <a:cxnLst/>
                            <a:rect l="0" t="0" r="0" b="0"/>
                            <a:pathLst>
                              <a:path w="512987" h="205058">
                                <a:moveTo>
                                  <a:pt x="0" y="205058"/>
                                </a:moveTo>
                                <a:lnTo>
                                  <a:pt x="512987" y="205058"/>
                                </a:lnTo>
                                <a:lnTo>
                                  <a:pt x="512987"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42" name="Rectangle 8642"/>
                        <wps:cNvSpPr/>
                        <wps:spPr>
                          <a:xfrm>
                            <a:off x="2836532" y="3738439"/>
                            <a:ext cx="505600" cy="135151"/>
                          </a:xfrm>
                          <a:prstGeom prst="rect">
                            <a:avLst/>
                          </a:prstGeom>
                          <a:ln>
                            <a:noFill/>
                          </a:ln>
                        </wps:spPr>
                        <wps:txbx>
                          <w:txbxContent>
                            <w:p w14:paraId="3842B1AC" w14:textId="77777777" w:rsidR="00D42923" w:rsidRDefault="00D42923">
                              <w:pPr>
                                <w:spacing w:after="160" w:line="259" w:lineRule="auto"/>
                                <w:ind w:left="0" w:firstLine="0"/>
                                <w:jc w:val="left"/>
                              </w:pPr>
                              <w:r>
                                <w:rPr>
                                  <w:rFonts w:ascii="Arial" w:eastAsia="Arial" w:hAnsi="Arial" w:cs="Arial"/>
                                  <w:sz w:val="14"/>
                                </w:rPr>
                                <w:t>End User</w:t>
                              </w:r>
                            </w:p>
                          </w:txbxContent>
                        </wps:txbx>
                        <wps:bodyPr horzOverflow="overflow" vert="horz" lIns="0" tIns="0" rIns="0" bIns="0" rtlCol="0">
                          <a:noAutofit/>
                        </wps:bodyPr>
                      </wps:wsp>
                      <wps:wsp>
                        <wps:cNvPr id="8643" name="Shape 8643"/>
                        <wps:cNvSpPr/>
                        <wps:spPr>
                          <a:xfrm>
                            <a:off x="917300" y="3326158"/>
                            <a:ext cx="319967" cy="319663"/>
                          </a:xfrm>
                          <a:custGeom>
                            <a:avLst/>
                            <a:gdLst/>
                            <a:ahLst/>
                            <a:cxnLst/>
                            <a:rect l="0" t="0" r="0" b="0"/>
                            <a:pathLst>
                              <a:path w="319967" h="319663">
                                <a:moveTo>
                                  <a:pt x="319967" y="0"/>
                                </a:moveTo>
                                <a:lnTo>
                                  <a:pt x="0" y="319663"/>
                                </a:lnTo>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44" name="Shape 8644"/>
                        <wps:cNvSpPr/>
                        <wps:spPr>
                          <a:xfrm>
                            <a:off x="1216748" y="3280931"/>
                            <a:ext cx="65776" cy="65732"/>
                          </a:xfrm>
                          <a:custGeom>
                            <a:avLst/>
                            <a:gdLst/>
                            <a:ahLst/>
                            <a:cxnLst/>
                            <a:rect l="0" t="0" r="0" b="0"/>
                            <a:pathLst>
                              <a:path w="65776" h="65732">
                                <a:moveTo>
                                  <a:pt x="65776" y="0"/>
                                </a:moveTo>
                                <a:lnTo>
                                  <a:pt x="32831" y="65732"/>
                                </a:lnTo>
                                <a:lnTo>
                                  <a:pt x="0" y="32923"/>
                                </a:lnTo>
                                <a:lnTo>
                                  <a:pt x="6577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45" name="Shape 8645"/>
                        <wps:cNvSpPr/>
                        <wps:spPr>
                          <a:xfrm>
                            <a:off x="872078" y="3625315"/>
                            <a:ext cx="65776" cy="65732"/>
                          </a:xfrm>
                          <a:custGeom>
                            <a:avLst/>
                            <a:gdLst/>
                            <a:ahLst/>
                            <a:cxnLst/>
                            <a:rect l="0" t="0" r="0" b="0"/>
                            <a:pathLst>
                              <a:path w="65776" h="65732">
                                <a:moveTo>
                                  <a:pt x="32888" y="0"/>
                                </a:moveTo>
                                <a:lnTo>
                                  <a:pt x="65776" y="32923"/>
                                </a:lnTo>
                                <a:lnTo>
                                  <a:pt x="0" y="65732"/>
                                </a:lnTo>
                                <a:lnTo>
                                  <a:pt x="3288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46" name="Shape 8646"/>
                        <wps:cNvSpPr/>
                        <wps:spPr>
                          <a:xfrm>
                            <a:off x="1316381" y="3335157"/>
                            <a:ext cx="188665" cy="301663"/>
                          </a:xfrm>
                          <a:custGeom>
                            <a:avLst/>
                            <a:gdLst/>
                            <a:ahLst/>
                            <a:cxnLst/>
                            <a:rect l="0" t="0" r="0" b="0"/>
                            <a:pathLst>
                              <a:path w="188665" h="301663">
                                <a:moveTo>
                                  <a:pt x="188665" y="0"/>
                                </a:moveTo>
                                <a:lnTo>
                                  <a:pt x="0" y="301663"/>
                                </a:lnTo>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47" name="Shape 8647"/>
                        <wps:cNvSpPr/>
                        <wps:spPr>
                          <a:xfrm>
                            <a:off x="1482247" y="3280931"/>
                            <a:ext cx="56771" cy="71429"/>
                          </a:xfrm>
                          <a:custGeom>
                            <a:avLst/>
                            <a:gdLst/>
                            <a:ahLst/>
                            <a:cxnLst/>
                            <a:rect l="0" t="0" r="0" b="0"/>
                            <a:pathLst>
                              <a:path w="56771" h="71429">
                                <a:moveTo>
                                  <a:pt x="56771" y="0"/>
                                </a:moveTo>
                                <a:lnTo>
                                  <a:pt x="39443" y="71429"/>
                                </a:lnTo>
                                <a:lnTo>
                                  <a:pt x="0" y="46822"/>
                                </a:lnTo>
                                <a:lnTo>
                                  <a:pt x="5677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48" name="Shape 8648"/>
                        <wps:cNvSpPr/>
                        <wps:spPr>
                          <a:xfrm>
                            <a:off x="1282524" y="3619619"/>
                            <a:ext cx="56656" cy="71429"/>
                          </a:xfrm>
                          <a:custGeom>
                            <a:avLst/>
                            <a:gdLst/>
                            <a:ahLst/>
                            <a:cxnLst/>
                            <a:rect l="0" t="0" r="0" b="0"/>
                            <a:pathLst>
                              <a:path w="56656" h="71429">
                                <a:moveTo>
                                  <a:pt x="17213" y="0"/>
                                </a:moveTo>
                                <a:lnTo>
                                  <a:pt x="56656" y="24607"/>
                                </a:lnTo>
                                <a:lnTo>
                                  <a:pt x="0" y="71429"/>
                                </a:lnTo>
                                <a:lnTo>
                                  <a:pt x="1721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1949407" y="3344841"/>
                            <a:ext cx="0" cy="282297"/>
                          </a:xfrm>
                          <a:custGeom>
                            <a:avLst/>
                            <a:gdLst/>
                            <a:ahLst/>
                            <a:cxnLst/>
                            <a:rect l="0" t="0" r="0" b="0"/>
                            <a:pathLst>
                              <a:path h="282297">
                                <a:moveTo>
                                  <a:pt x="0" y="0"/>
                                </a:moveTo>
                                <a:lnTo>
                                  <a:pt x="0" y="282297"/>
                                </a:lnTo>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50" name="Shape 8650"/>
                        <wps:cNvSpPr/>
                        <wps:spPr>
                          <a:xfrm>
                            <a:off x="1926151" y="3280931"/>
                            <a:ext cx="46511" cy="69720"/>
                          </a:xfrm>
                          <a:custGeom>
                            <a:avLst/>
                            <a:gdLst/>
                            <a:ahLst/>
                            <a:cxnLst/>
                            <a:rect l="0" t="0" r="0" b="0"/>
                            <a:pathLst>
                              <a:path w="46511" h="69720">
                                <a:moveTo>
                                  <a:pt x="23255" y="0"/>
                                </a:moveTo>
                                <a:lnTo>
                                  <a:pt x="46511" y="69720"/>
                                </a:lnTo>
                                <a:lnTo>
                                  <a:pt x="0" y="69720"/>
                                </a:lnTo>
                                <a:lnTo>
                                  <a:pt x="232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51" name="Shape 8651"/>
                        <wps:cNvSpPr/>
                        <wps:spPr>
                          <a:xfrm>
                            <a:off x="1926151" y="3621328"/>
                            <a:ext cx="46511" cy="69720"/>
                          </a:xfrm>
                          <a:custGeom>
                            <a:avLst/>
                            <a:gdLst/>
                            <a:ahLst/>
                            <a:cxnLst/>
                            <a:rect l="0" t="0" r="0" b="0"/>
                            <a:pathLst>
                              <a:path w="46511" h="69720">
                                <a:moveTo>
                                  <a:pt x="0" y="0"/>
                                </a:moveTo>
                                <a:lnTo>
                                  <a:pt x="46511" y="0"/>
                                </a:lnTo>
                                <a:lnTo>
                                  <a:pt x="23255" y="6972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52" name="Shape 8652"/>
                        <wps:cNvSpPr/>
                        <wps:spPr>
                          <a:xfrm>
                            <a:off x="2330841" y="3340740"/>
                            <a:ext cx="109095" cy="290499"/>
                          </a:xfrm>
                          <a:custGeom>
                            <a:avLst/>
                            <a:gdLst/>
                            <a:ahLst/>
                            <a:cxnLst/>
                            <a:rect l="0" t="0" r="0" b="0"/>
                            <a:pathLst>
                              <a:path w="109095" h="290499">
                                <a:moveTo>
                                  <a:pt x="0" y="0"/>
                                </a:moveTo>
                                <a:lnTo>
                                  <a:pt x="109095" y="290499"/>
                                </a:lnTo>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53" name="Shape 8653"/>
                        <wps:cNvSpPr/>
                        <wps:spPr>
                          <a:xfrm>
                            <a:off x="2308498" y="3280931"/>
                            <a:ext cx="46169" cy="73479"/>
                          </a:xfrm>
                          <a:custGeom>
                            <a:avLst/>
                            <a:gdLst/>
                            <a:ahLst/>
                            <a:cxnLst/>
                            <a:rect l="0" t="0" r="0" b="0"/>
                            <a:pathLst>
                              <a:path w="46169" h="73479">
                                <a:moveTo>
                                  <a:pt x="0" y="0"/>
                                </a:moveTo>
                                <a:lnTo>
                                  <a:pt x="46169" y="57188"/>
                                </a:lnTo>
                                <a:lnTo>
                                  <a:pt x="2622" y="7347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54" name="Shape 8654"/>
                        <wps:cNvSpPr/>
                        <wps:spPr>
                          <a:xfrm>
                            <a:off x="2416111" y="3617568"/>
                            <a:ext cx="46282" cy="73480"/>
                          </a:xfrm>
                          <a:custGeom>
                            <a:avLst/>
                            <a:gdLst/>
                            <a:ahLst/>
                            <a:cxnLst/>
                            <a:rect l="0" t="0" r="0" b="0"/>
                            <a:pathLst>
                              <a:path w="46282" h="73480">
                                <a:moveTo>
                                  <a:pt x="43547" y="0"/>
                                </a:moveTo>
                                <a:lnTo>
                                  <a:pt x="46282" y="73480"/>
                                </a:lnTo>
                                <a:lnTo>
                                  <a:pt x="0" y="16405"/>
                                </a:lnTo>
                                <a:lnTo>
                                  <a:pt x="4354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55" name="Shape 8655"/>
                        <wps:cNvSpPr/>
                        <wps:spPr>
                          <a:xfrm>
                            <a:off x="2464218" y="3316360"/>
                            <a:ext cx="509225" cy="339257"/>
                          </a:xfrm>
                          <a:custGeom>
                            <a:avLst/>
                            <a:gdLst/>
                            <a:ahLst/>
                            <a:cxnLst/>
                            <a:rect l="0" t="0" r="0" b="0"/>
                            <a:pathLst>
                              <a:path w="509225" h="339257">
                                <a:moveTo>
                                  <a:pt x="0" y="0"/>
                                </a:moveTo>
                                <a:lnTo>
                                  <a:pt x="509225" y="339257"/>
                                </a:lnTo>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56" name="Shape 8656"/>
                        <wps:cNvSpPr/>
                        <wps:spPr>
                          <a:xfrm>
                            <a:off x="2411095" y="3280931"/>
                            <a:ext cx="70906" cy="57986"/>
                          </a:xfrm>
                          <a:custGeom>
                            <a:avLst/>
                            <a:gdLst/>
                            <a:ahLst/>
                            <a:cxnLst/>
                            <a:rect l="0" t="0" r="0" b="0"/>
                            <a:pathLst>
                              <a:path w="70906" h="57986">
                                <a:moveTo>
                                  <a:pt x="0" y="0"/>
                                </a:moveTo>
                                <a:lnTo>
                                  <a:pt x="70906" y="19367"/>
                                </a:lnTo>
                                <a:lnTo>
                                  <a:pt x="45143" y="5798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57" name="Shape 8657"/>
                        <wps:cNvSpPr/>
                        <wps:spPr>
                          <a:xfrm>
                            <a:off x="2955659" y="3633061"/>
                            <a:ext cx="70906" cy="57986"/>
                          </a:xfrm>
                          <a:custGeom>
                            <a:avLst/>
                            <a:gdLst/>
                            <a:ahLst/>
                            <a:cxnLst/>
                            <a:rect l="0" t="0" r="0" b="0"/>
                            <a:pathLst>
                              <a:path w="70906" h="57986">
                                <a:moveTo>
                                  <a:pt x="25763" y="0"/>
                                </a:moveTo>
                                <a:lnTo>
                                  <a:pt x="70906" y="57986"/>
                                </a:lnTo>
                                <a:lnTo>
                                  <a:pt x="0" y="38619"/>
                                </a:lnTo>
                                <a:lnTo>
                                  <a:pt x="2576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59" name="Shape 8659"/>
                        <wps:cNvSpPr/>
                        <wps:spPr>
                          <a:xfrm>
                            <a:off x="4052539" y="2870814"/>
                            <a:ext cx="1231168" cy="1025291"/>
                          </a:xfrm>
                          <a:custGeom>
                            <a:avLst/>
                            <a:gdLst/>
                            <a:ahLst/>
                            <a:cxnLst/>
                            <a:rect l="0" t="0" r="0" b="0"/>
                            <a:pathLst>
                              <a:path w="1231168" h="1025291">
                                <a:moveTo>
                                  <a:pt x="0" y="1025291"/>
                                </a:moveTo>
                                <a:lnTo>
                                  <a:pt x="1231168" y="1025291"/>
                                </a:lnTo>
                                <a:lnTo>
                                  <a:pt x="1231168"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60" name="Rectangle 8660"/>
                        <wps:cNvSpPr/>
                        <wps:spPr>
                          <a:xfrm>
                            <a:off x="4075452" y="2945547"/>
                            <a:ext cx="1145768" cy="135151"/>
                          </a:xfrm>
                          <a:prstGeom prst="rect">
                            <a:avLst/>
                          </a:prstGeom>
                          <a:ln>
                            <a:noFill/>
                          </a:ln>
                        </wps:spPr>
                        <wps:txbx>
                          <w:txbxContent>
                            <w:p w14:paraId="2D894834" w14:textId="77777777" w:rsidR="00D42923" w:rsidRDefault="00D42923">
                              <w:pPr>
                                <w:spacing w:after="160" w:line="259" w:lineRule="auto"/>
                                <w:ind w:left="0" w:firstLine="0"/>
                                <w:jc w:val="left"/>
                              </w:pPr>
                              <w:r>
                                <w:rPr>
                                  <w:rFonts w:ascii="Arial" w:eastAsia="Arial" w:hAnsi="Arial" w:cs="Arial"/>
                                  <w:b/>
                                  <w:sz w:val="14"/>
                                </w:rPr>
                                <w:t>Customer Relations</w:t>
                              </w:r>
                            </w:p>
                          </w:txbxContent>
                        </wps:txbx>
                        <wps:bodyPr horzOverflow="overflow" vert="horz" lIns="0" tIns="0" rIns="0" bIns="0" rtlCol="0">
                          <a:noAutofit/>
                        </wps:bodyPr>
                      </wps:wsp>
                      <wps:wsp>
                        <wps:cNvPr id="8661" name="Rectangle 8661"/>
                        <wps:cNvSpPr/>
                        <wps:spPr>
                          <a:xfrm>
                            <a:off x="4075452" y="3054912"/>
                            <a:ext cx="67457" cy="135150"/>
                          </a:xfrm>
                          <a:prstGeom prst="rect">
                            <a:avLst/>
                          </a:prstGeom>
                          <a:ln>
                            <a:noFill/>
                          </a:ln>
                        </wps:spPr>
                        <wps:txbx>
                          <w:txbxContent>
                            <w:p w14:paraId="52349329" w14:textId="77777777" w:rsidR="00D42923" w:rsidRDefault="00D42923">
                              <w:pPr>
                                <w:spacing w:after="160" w:line="259" w:lineRule="auto"/>
                                <w:ind w:left="0" w:firstLine="0"/>
                                <w:jc w:val="left"/>
                              </w:pPr>
                              <w:r>
                                <w:rPr>
                                  <w:rFonts w:ascii="Arial" w:eastAsia="Arial" w:hAnsi="Arial" w:cs="Arial"/>
                                  <w:sz w:val="14"/>
                                </w:rPr>
                                <w:t>1</w:t>
                              </w:r>
                            </w:p>
                          </w:txbxContent>
                        </wps:txbx>
                        <wps:bodyPr horzOverflow="overflow" vert="horz" lIns="0" tIns="0" rIns="0" bIns="0" rtlCol="0">
                          <a:noAutofit/>
                        </wps:bodyPr>
                      </wps:wsp>
                      <wps:wsp>
                        <wps:cNvPr id="127837" name="Rectangle 127837"/>
                        <wps:cNvSpPr/>
                        <wps:spPr>
                          <a:xfrm>
                            <a:off x="4126067" y="3054912"/>
                            <a:ext cx="40391" cy="135151"/>
                          </a:xfrm>
                          <a:prstGeom prst="rect">
                            <a:avLst/>
                          </a:prstGeom>
                          <a:ln>
                            <a:noFill/>
                          </a:ln>
                        </wps:spPr>
                        <wps:txbx>
                          <w:txbxContent>
                            <w:p w14:paraId="4CB6E1C7"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127838" name="Rectangle 127838"/>
                        <wps:cNvSpPr/>
                        <wps:spPr>
                          <a:xfrm>
                            <a:off x="4156438" y="3054912"/>
                            <a:ext cx="33698" cy="135151"/>
                          </a:xfrm>
                          <a:prstGeom prst="rect">
                            <a:avLst/>
                          </a:prstGeom>
                          <a:ln>
                            <a:noFill/>
                          </a:ln>
                        </wps:spPr>
                        <wps:txbx>
                          <w:txbxContent>
                            <w:p w14:paraId="6DFC0CF4"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663" name="Rectangle 8663"/>
                        <wps:cNvSpPr/>
                        <wps:spPr>
                          <a:xfrm>
                            <a:off x="4181812" y="3054912"/>
                            <a:ext cx="1388647" cy="135150"/>
                          </a:xfrm>
                          <a:prstGeom prst="rect">
                            <a:avLst/>
                          </a:prstGeom>
                          <a:ln>
                            <a:noFill/>
                          </a:ln>
                        </wps:spPr>
                        <wps:txbx>
                          <w:txbxContent>
                            <w:p w14:paraId="371CDC96" w14:textId="77777777" w:rsidR="00D42923" w:rsidRDefault="00D42923">
                              <w:pPr>
                                <w:spacing w:after="160" w:line="259" w:lineRule="auto"/>
                                <w:ind w:left="0" w:firstLine="0"/>
                                <w:jc w:val="left"/>
                              </w:pPr>
                              <w:r>
                                <w:rPr>
                                  <w:rFonts w:ascii="Arial" w:eastAsia="Arial" w:hAnsi="Arial" w:cs="Arial"/>
                                  <w:sz w:val="14"/>
                                </w:rPr>
                                <w:t xml:space="preserve">Assess business impacts </w:t>
                              </w:r>
                            </w:p>
                          </w:txbxContent>
                        </wps:txbx>
                        <wps:bodyPr horzOverflow="overflow" vert="horz" lIns="0" tIns="0" rIns="0" bIns="0" rtlCol="0">
                          <a:noAutofit/>
                        </wps:bodyPr>
                      </wps:wsp>
                      <wps:wsp>
                        <wps:cNvPr id="8664" name="Rectangle 8664"/>
                        <wps:cNvSpPr/>
                        <wps:spPr>
                          <a:xfrm>
                            <a:off x="5225911" y="3054912"/>
                            <a:ext cx="67396" cy="135150"/>
                          </a:xfrm>
                          <a:prstGeom prst="rect">
                            <a:avLst/>
                          </a:prstGeom>
                          <a:ln>
                            <a:noFill/>
                          </a:ln>
                        </wps:spPr>
                        <wps:txbx>
                          <w:txbxContent>
                            <w:p w14:paraId="69BBB9BE"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665" name="Rectangle 8665"/>
                        <wps:cNvSpPr/>
                        <wps:spPr>
                          <a:xfrm>
                            <a:off x="4075452" y="3164276"/>
                            <a:ext cx="188635" cy="135151"/>
                          </a:xfrm>
                          <a:prstGeom prst="rect">
                            <a:avLst/>
                          </a:prstGeom>
                          <a:ln>
                            <a:noFill/>
                          </a:ln>
                        </wps:spPr>
                        <wps:txbx>
                          <w:txbxContent>
                            <w:p w14:paraId="43524189" w14:textId="77777777" w:rsidR="00D42923" w:rsidRDefault="00D42923">
                              <w:pPr>
                                <w:spacing w:after="160" w:line="259" w:lineRule="auto"/>
                                <w:ind w:left="0" w:firstLine="0"/>
                                <w:jc w:val="left"/>
                              </w:pPr>
                              <w:r>
                                <w:rPr>
                                  <w:rFonts w:ascii="Arial" w:eastAsia="Arial" w:hAnsi="Arial" w:cs="Arial"/>
                                  <w:sz w:val="14"/>
                                </w:rPr>
                                <w:t>risk</w:t>
                              </w:r>
                            </w:p>
                          </w:txbxContent>
                        </wps:txbx>
                        <wps:bodyPr horzOverflow="overflow" vert="horz" lIns="0" tIns="0" rIns="0" bIns="0" rtlCol="0">
                          <a:noAutofit/>
                        </wps:bodyPr>
                      </wps:wsp>
                      <wps:wsp>
                        <wps:cNvPr id="8666" name="Rectangle 8666"/>
                        <wps:cNvSpPr/>
                        <wps:spPr>
                          <a:xfrm>
                            <a:off x="4217265" y="3164276"/>
                            <a:ext cx="67396" cy="135151"/>
                          </a:xfrm>
                          <a:prstGeom prst="rect">
                            <a:avLst/>
                          </a:prstGeom>
                          <a:ln>
                            <a:noFill/>
                          </a:ln>
                        </wps:spPr>
                        <wps:txbx>
                          <w:txbxContent>
                            <w:p w14:paraId="00EBA4F3"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667" name="Rectangle 8667"/>
                        <wps:cNvSpPr/>
                        <wps:spPr>
                          <a:xfrm>
                            <a:off x="4075452" y="3273641"/>
                            <a:ext cx="67457" cy="135150"/>
                          </a:xfrm>
                          <a:prstGeom prst="rect">
                            <a:avLst/>
                          </a:prstGeom>
                          <a:ln>
                            <a:noFill/>
                          </a:ln>
                        </wps:spPr>
                        <wps:txbx>
                          <w:txbxContent>
                            <w:p w14:paraId="52AF1310" w14:textId="77777777" w:rsidR="00D42923" w:rsidRDefault="00D42923">
                              <w:pPr>
                                <w:spacing w:after="160" w:line="259" w:lineRule="auto"/>
                                <w:ind w:left="0" w:firstLine="0"/>
                                <w:jc w:val="left"/>
                              </w:pPr>
                              <w:r>
                                <w:rPr>
                                  <w:rFonts w:ascii="Arial" w:eastAsia="Arial" w:hAnsi="Arial" w:cs="Arial"/>
                                  <w:sz w:val="14"/>
                                </w:rPr>
                                <w:t>2</w:t>
                              </w:r>
                            </w:p>
                          </w:txbxContent>
                        </wps:txbx>
                        <wps:bodyPr horzOverflow="overflow" vert="horz" lIns="0" tIns="0" rIns="0" bIns="0" rtlCol="0">
                          <a:noAutofit/>
                        </wps:bodyPr>
                      </wps:wsp>
                      <wps:wsp>
                        <wps:cNvPr id="127840" name="Rectangle 127840"/>
                        <wps:cNvSpPr/>
                        <wps:spPr>
                          <a:xfrm>
                            <a:off x="4156438" y="3273641"/>
                            <a:ext cx="33698" cy="135151"/>
                          </a:xfrm>
                          <a:prstGeom prst="rect">
                            <a:avLst/>
                          </a:prstGeom>
                          <a:ln>
                            <a:noFill/>
                          </a:ln>
                        </wps:spPr>
                        <wps:txbx>
                          <w:txbxContent>
                            <w:p w14:paraId="0D781B7B"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127839" name="Rectangle 127839"/>
                        <wps:cNvSpPr/>
                        <wps:spPr>
                          <a:xfrm>
                            <a:off x="4126067" y="3273641"/>
                            <a:ext cx="40391" cy="135151"/>
                          </a:xfrm>
                          <a:prstGeom prst="rect">
                            <a:avLst/>
                          </a:prstGeom>
                          <a:ln>
                            <a:noFill/>
                          </a:ln>
                        </wps:spPr>
                        <wps:txbx>
                          <w:txbxContent>
                            <w:p w14:paraId="7876C5E4"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669" name="Rectangle 8669"/>
                        <wps:cNvSpPr/>
                        <wps:spPr>
                          <a:xfrm>
                            <a:off x="4181812" y="3273641"/>
                            <a:ext cx="1456338" cy="135150"/>
                          </a:xfrm>
                          <a:prstGeom prst="rect">
                            <a:avLst/>
                          </a:prstGeom>
                          <a:ln>
                            <a:noFill/>
                          </a:ln>
                        </wps:spPr>
                        <wps:txbx>
                          <w:txbxContent>
                            <w:p w14:paraId="3AD155D4" w14:textId="77777777" w:rsidR="00D42923" w:rsidRDefault="00D42923">
                              <w:pPr>
                                <w:spacing w:after="160" w:line="259" w:lineRule="auto"/>
                                <w:ind w:left="0" w:firstLine="0"/>
                                <w:jc w:val="left"/>
                              </w:pPr>
                              <w:r>
                                <w:rPr>
                                  <w:rFonts w:ascii="Arial" w:eastAsia="Arial" w:hAnsi="Arial" w:cs="Arial"/>
                                  <w:sz w:val="14"/>
                                </w:rPr>
                                <w:t xml:space="preserve">Provide business approval </w:t>
                              </w:r>
                            </w:p>
                          </w:txbxContent>
                        </wps:txbx>
                        <wps:bodyPr horzOverflow="overflow" vert="horz" lIns="0" tIns="0" rIns="0" bIns="0" rtlCol="0">
                          <a:noAutofit/>
                        </wps:bodyPr>
                      </wps:wsp>
                      <wps:wsp>
                        <wps:cNvPr id="8670" name="Rectangle 8670"/>
                        <wps:cNvSpPr/>
                        <wps:spPr>
                          <a:xfrm>
                            <a:off x="4075452" y="3383004"/>
                            <a:ext cx="343918" cy="135151"/>
                          </a:xfrm>
                          <a:prstGeom prst="rect">
                            <a:avLst/>
                          </a:prstGeom>
                          <a:ln>
                            <a:noFill/>
                          </a:ln>
                        </wps:spPr>
                        <wps:txbx>
                          <w:txbxContent>
                            <w:p w14:paraId="3BE5E968" w14:textId="77777777" w:rsidR="00D42923" w:rsidRDefault="00D42923">
                              <w:pPr>
                                <w:spacing w:after="160" w:line="259" w:lineRule="auto"/>
                                <w:ind w:left="0" w:firstLine="0"/>
                                <w:jc w:val="left"/>
                              </w:pPr>
                              <w:r>
                                <w:rPr>
                                  <w:rFonts w:ascii="Arial" w:eastAsia="Arial" w:hAnsi="Arial" w:cs="Arial"/>
                                  <w:sz w:val="14"/>
                                </w:rPr>
                                <w:t>or non</w:t>
                              </w:r>
                            </w:p>
                          </w:txbxContent>
                        </wps:txbx>
                        <wps:bodyPr horzOverflow="overflow" vert="horz" lIns="0" tIns="0" rIns="0" bIns="0" rtlCol="0">
                          <a:noAutofit/>
                        </wps:bodyPr>
                      </wps:wsp>
                      <wps:wsp>
                        <wps:cNvPr id="8671" name="Rectangle 8671"/>
                        <wps:cNvSpPr/>
                        <wps:spPr>
                          <a:xfrm>
                            <a:off x="4333998" y="3383004"/>
                            <a:ext cx="40391" cy="135151"/>
                          </a:xfrm>
                          <a:prstGeom prst="rect">
                            <a:avLst/>
                          </a:prstGeom>
                          <a:ln>
                            <a:noFill/>
                          </a:ln>
                        </wps:spPr>
                        <wps:txbx>
                          <w:txbxContent>
                            <w:p w14:paraId="49AC9BBA"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8672" name="Rectangle 8672"/>
                        <wps:cNvSpPr/>
                        <wps:spPr>
                          <a:xfrm>
                            <a:off x="4364321" y="3383004"/>
                            <a:ext cx="1031750" cy="135151"/>
                          </a:xfrm>
                          <a:prstGeom prst="rect">
                            <a:avLst/>
                          </a:prstGeom>
                          <a:ln>
                            <a:noFill/>
                          </a:ln>
                        </wps:spPr>
                        <wps:txbx>
                          <w:txbxContent>
                            <w:p w14:paraId="6E081032" w14:textId="77777777" w:rsidR="00D42923" w:rsidRDefault="00D42923">
                              <w:pPr>
                                <w:spacing w:after="160" w:line="259" w:lineRule="auto"/>
                                <w:ind w:left="0" w:firstLine="0"/>
                                <w:jc w:val="left"/>
                              </w:pPr>
                              <w:r>
                                <w:rPr>
                                  <w:rFonts w:ascii="Arial" w:eastAsia="Arial" w:hAnsi="Arial" w:cs="Arial"/>
                                  <w:sz w:val="14"/>
                                </w:rPr>
                                <w:t>approval to change</w:t>
                              </w:r>
                            </w:p>
                          </w:txbxContent>
                        </wps:txbx>
                        <wps:bodyPr horzOverflow="overflow" vert="horz" lIns="0" tIns="0" rIns="0" bIns="0" rtlCol="0">
                          <a:noAutofit/>
                        </wps:bodyPr>
                      </wps:wsp>
                      <wps:wsp>
                        <wps:cNvPr id="8673" name="Rectangle 8673"/>
                        <wps:cNvSpPr/>
                        <wps:spPr>
                          <a:xfrm>
                            <a:off x="5140071" y="3383004"/>
                            <a:ext cx="101094" cy="135151"/>
                          </a:xfrm>
                          <a:prstGeom prst="rect">
                            <a:avLst/>
                          </a:prstGeom>
                          <a:ln>
                            <a:noFill/>
                          </a:ln>
                        </wps:spPr>
                        <wps:txbx>
                          <w:txbxContent>
                            <w:p w14:paraId="43DB441A"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674" name="Rectangle 8674"/>
                        <wps:cNvSpPr/>
                        <wps:spPr>
                          <a:xfrm>
                            <a:off x="4075452" y="3492370"/>
                            <a:ext cx="67457" cy="135150"/>
                          </a:xfrm>
                          <a:prstGeom prst="rect">
                            <a:avLst/>
                          </a:prstGeom>
                          <a:ln>
                            <a:noFill/>
                          </a:ln>
                        </wps:spPr>
                        <wps:txbx>
                          <w:txbxContent>
                            <w:p w14:paraId="52C39398" w14:textId="77777777" w:rsidR="00D42923" w:rsidRDefault="00D42923">
                              <w:pPr>
                                <w:spacing w:after="160" w:line="259" w:lineRule="auto"/>
                                <w:ind w:left="0" w:firstLine="0"/>
                                <w:jc w:val="left"/>
                              </w:pPr>
                              <w:r>
                                <w:rPr>
                                  <w:rFonts w:ascii="Arial" w:eastAsia="Arial" w:hAnsi="Arial" w:cs="Arial"/>
                                  <w:sz w:val="14"/>
                                </w:rPr>
                                <w:t>3</w:t>
                              </w:r>
                            </w:p>
                          </w:txbxContent>
                        </wps:txbx>
                        <wps:bodyPr horzOverflow="overflow" vert="horz" lIns="0" tIns="0" rIns="0" bIns="0" rtlCol="0">
                          <a:noAutofit/>
                        </wps:bodyPr>
                      </wps:wsp>
                      <wps:wsp>
                        <wps:cNvPr id="127841" name="Rectangle 127841"/>
                        <wps:cNvSpPr/>
                        <wps:spPr>
                          <a:xfrm>
                            <a:off x="4126067" y="3492370"/>
                            <a:ext cx="40391" cy="135151"/>
                          </a:xfrm>
                          <a:prstGeom prst="rect">
                            <a:avLst/>
                          </a:prstGeom>
                          <a:ln>
                            <a:noFill/>
                          </a:ln>
                        </wps:spPr>
                        <wps:txbx>
                          <w:txbxContent>
                            <w:p w14:paraId="4D43D5E3" w14:textId="77777777" w:rsidR="00D42923" w:rsidRDefault="00D42923">
                              <w:pPr>
                                <w:spacing w:after="160" w:line="259" w:lineRule="auto"/>
                                <w:ind w:left="0" w:firstLine="0"/>
                                <w:jc w:val="left"/>
                              </w:pPr>
                              <w:r>
                                <w:rPr>
                                  <w:rFonts w:ascii="Arial" w:eastAsia="Arial" w:hAnsi="Arial" w:cs="Arial"/>
                                  <w:sz w:val="14"/>
                                </w:rPr>
                                <w:t>)</w:t>
                              </w:r>
                            </w:p>
                          </w:txbxContent>
                        </wps:txbx>
                        <wps:bodyPr horzOverflow="overflow" vert="horz" lIns="0" tIns="0" rIns="0" bIns="0" rtlCol="0">
                          <a:noAutofit/>
                        </wps:bodyPr>
                      </wps:wsp>
                      <wps:wsp>
                        <wps:cNvPr id="127842" name="Rectangle 127842"/>
                        <wps:cNvSpPr/>
                        <wps:spPr>
                          <a:xfrm>
                            <a:off x="4156438" y="3492370"/>
                            <a:ext cx="33698" cy="135151"/>
                          </a:xfrm>
                          <a:prstGeom prst="rect">
                            <a:avLst/>
                          </a:prstGeom>
                          <a:ln>
                            <a:noFill/>
                          </a:ln>
                        </wps:spPr>
                        <wps:txbx>
                          <w:txbxContent>
                            <w:p w14:paraId="1B53F0F7"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676" name="Rectangle 8676"/>
                        <wps:cNvSpPr/>
                        <wps:spPr>
                          <a:xfrm>
                            <a:off x="4181812" y="3492370"/>
                            <a:ext cx="1200241" cy="135150"/>
                          </a:xfrm>
                          <a:prstGeom prst="rect">
                            <a:avLst/>
                          </a:prstGeom>
                          <a:ln>
                            <a:noFill/>
                          </a:ln>
                        </wps:spPr>
                        <wps:txbx>
                          <w:txbxContent>
                            <w:p w14:paraId="5C56F78D" w14:textId="77777777" w:rsidR="00D42923" w:rsidRDefault="00D42923">
                              <w:pPr>
                                <w:spacing w:after="160" w:line="259" w:lineRule="auto"/>
                                <w:ind w:left="0" w:firstLine="0"/>
                                <w:jc w:val="left"/>
                              </w:pPr>
                              <w:r>
                                <w:rPr>
                                  <w:rFonts w:ascii="Arial" w:eastAsia="Arial" w:hAnsi="Arial" w:cs="Arial"/>
                                  <w:sz w:val="14"/>
                                </w:rPr>
                                <w:t xml:space="preserve">Change Management </w:t>
                              </w:r>
                            </w:p>
                          </w:txbxContent>
                        </wps:txbx>
                        <wps:bodyPr horzOverflow="overflow" vert="horz" lIns="0" tIns="0" rIns="0" bIns="0" rtlCol="0">
                          <a:noAutofit/>
                        </wps:bodyPr>
                      </wps:wsp>
                      <wps:wsp>
                        <wps:cNvPr id="8677" name="Rectangle 8677"/>
                        <wps:cNvSpPr/>
                        <wps:spPr>
                          <a:xfrm>
                            <a:off x="4075452" y="3601734"/>
                            <a:ext cx="606816" cy="135151"/>
                          </a:xfrm>
                          <a:prstGeom prst="rect">
                            <a:avLst/>
                          </a:prstGeom>
                          <a:ln>
                            <a:noFill/>
                          </a:ln>
                        </wps:spPr>
                        <wps:txbx>
                          <w:txbxContent>
                            <w:p w14:paraId="01A23A97" w14:textId="77777777" w:rsidR="00D42923" w:rsidRDefault="00D42923">
                              <w:pPr>
                                <w:spacing w:after="160" w:line="259" w:lineRule="auto"/>
                                <w:ind w:left="0" w:firstLine="0"/>
                                <w:jc w:val="left"/>
                              </w:pPr>
                              <w:r>
                                <w:rPr>
                                  <w:rFonts w:ascii="Arial" w:eastAsia="Arial" w:hAnsi="Arial" w:cs="Arial"/>
                                  <w:sz w:val="14"/>
                                </w:rPr>
                                <w:t>coordinator</w:t>
                              </w:r>
                            </w:p>
                          </w:txbxContent>
                        </wps:txbx>
                        <wps:bodyPr horzOverflow="overflow" vert="horz" lIns="0" tIns="0" rIns="0" bIns="0" rtlCol="0">
                          <a:noAutofit/>
                        </wps:bodyPr>
                      </wps:wsp>
                      <wps:wsp>
                        <wps:cNvPr id="8678" name="Shape 8678"/>
                        <wps:cNvSpPr/>
                        <wps:spPr>
                          <a:xfrm>
                            <a:off x="2526232" y="2153111"/>
                            <a:ext cx="1257274" cy="0"/>
                          </a:xfrm>
                          <a:custGeom>
                            <a:avLst/>
                            <a:gdLst/>
                            <a:ahLst/>
                            <a:cxnLst/>
                            <a:rect l="0" t="0" r="0" b="0"/>
                            <a:pathLst>
                              <a:path w="1257274">
                                <a:moveTo>
                                  <a:pt x="0" y="0"/>
                                </a:moveTo>
                                <a:lnTo>
                                  <a:pt x="1257274" y="0"/>
                                </a:lnTo>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79" name="Shape 8679"/>
                        <wps:cNvSpPr/>
                        <wps:spPr>
                          <a:xfrm>
                            <a:off x="2462394" y="2129871"/>
                            <a:ext cx="69766" cy="46480"/>
                          </a:xfrm>
                          <a:custGeom>
                            <a:avLst/>
                            <a:gdLst/>
                            <a:ahLst/>
                            <a:cxnLst/>
                            <a:rect l="0" t="0" r="0" b="0"/>
                            <a:pathLst>
                              <a:path w="69766" h="46480">
                                <a:moveTo>
                                  <a:pt x="69766" y="0"/>
                                </a:moveTo>
                                <a:lnTo>
                                  <a:pt x="69766" y="46480"/>
                                </a:lnTo>
                                <a:lnTo>
                                  <a:pt x="0" y="23240"/>
                                </a:lnTo>
                                <a:lnTo>
                                  <a:pt x="6976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3777692" y="2129871"/>
                            <a:ext cx="69652" cy="46480"/>
                          </a:xfrm>
                          <a:custGeom>
                            <a:avLst/>
                            <a:gdLst/>
                            <a:ahLst/>
                            <a:cxnLst/>
                            <a:rect l="0" t="0" r="0" b="0"/>
                            <a:pathLst>
                              <a:path w="69652" h="46480">
                                <a:moveTo>
                                  <a:pt x="0" y="0"/>
                                </a:moveTo>
                                <a:lnTo>
                                  <a:pt x="69652" y="23240"/>
                                </a:lnTo>
                                <a:lnTo>
                                  <a:pt x="0" y="464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81" name="Shape 8681"/>
                        <wps:cNvSpPr/>
                        <wps:spPr>
                          <a:xfrm>
                            <a:off x="4576128" y="2626225"/>
                            <a:ext cx="30209" cy="181590"/>
                          </a:xfrm>
                          <a:custGeom>
                            <a:avLst/>
                            <a:gdLst/>
                            <a:ahLst/>
                            <a:cxnLst/>
                            <a:rect l="0" t="0" r="0" b="0"/>
                            <a:pathLst>
                              <a:path w="30209" h="181590">
                                <a:moveTo>
                                  <a:pt x="0" y="0"/>
                                </a:moveTo>
                                <a:lnTo>
                                  <a:pt x="30209" y="181590"/>
                                </a:lnTo>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682" name="Shape 8682"/>
                        <wps:cNvSpPr/>
                        <wps:spPr>
                          <a:xfrm>
                            <a:off x="4554126" y="2563227"/>
                            <a:ext cx="45827" cy="72568"/>
                          </a:xfrm>
                          <a:custGeom>
                            <a:avLst/>
                            <a:gdLst/>
                            <a:ahLst/>
                            <a:cxnLst/>
                            <a:rect l="0" t="0" r="0" b="0"/>
                            <a:pathLst>
                              <a:path w="45827" h="72568">
                                <a:moveTo>
                                  <a:pt x="11400" y="0"/>
                                </a:moveTo>
                                <a:lnTo>
                                  <a:pt x="45827" y="64935"/>
                                </a:lnTo>
                                <a:lnTo>
                                  <a:pt x="0" y="72568"/>
                                </a:lnTo>
                                <a:lnTo>
                                  <a:pt x="114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4582511" y="2798247"/>
                            <a:ext cx="45827" cy="72568"/>
                          </a:xfrm>
                          <a:custGeom>
                            <a:avLst/>
                            <a:gdLst/>
                            <a:ahLst/>
                            <a:cxnLst/>
                            <a:rect l="0" t="0" r="0" b="0"/>
                            <a:pathLst>
                              <a:path w="45827" h="72568">
                                <a:moveTo>
                                  <a:pt x="45827" y="0"/>
                                </a:moveTo>
                                <a:lnTo>
                                  <a:pt x="34313" y="72568"/>
                                </a:lnTo>
                                <a:lnTo>
                                  <a:pt x="0" y="7632"/>
                                </a:lnTo>
                                <a:lnTo>
                                  <a:pt x="458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6075" name="Shape 146075"/>
                        <wps:cNvSpPr/>
                        <wps:spPr>
                          <a:xfrm>
                            <a:off x="2411095" y="1230349"/>
                            <a:ext cx="718181" cy="205058"/>
                          </a:xfrm>
                          <a:custGeom>
                            <a:avLst/>
                            <a:gdLst/>
                            <a:ahLst/>
                            <a:cxnLst/>
                            <a:rect l="0" t="0" r="0" b="0"/>
                            <a:pathLst>
                              <a:path w="718181" h="205058">
                                <a:moveTo>
                                  <a:pt x="0" y="0"/>
                                </a:moveTo>
                                <a:lnTo>
                                  <a:pt x="718181" y="0"/>
                                </a:lnTo>
                                <a:lnTo>
                                  <a:pt x="718181" y="205058"/>
                                </a:lnTo>
                                <a:lnTo>
                                  <a:pt x="0" y="20505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685" name="Rectangle 8685"/>
                        <wps:cNvSpPr/>
                        <wps:spPr>
                          <a:xfrm>
                            <a:off x="2443128" y="1059012"/>
                            <a:ext cx="903470" cy="135150"/>
                          </a:xfrm>
                          <a:prstGeom prst="rect">
                            <a:avLst/>
                          </a:prstGeom>
                          <a:ln>
                            <a:noFill/>
                          </a:ln>
                        </wps:spPr>
                        <wps:txbx>
                          <w:txbxContent>
                            <w:p w14:paraId="068D7418" w14:textId="77777777" w:rsidR="00D42923" w:rsidRDefault="00D42923">
                              <w:pPr>
                                <w:spacing w:after="160" w:line="259" w:lineRule="auto"/>
                                <w:ind w:left="0" w:firstLine="0"/>
                                <w:jc w:val="left"/>
                              </w:pPr>
                              <w:r>
                                <w:rPr>
                                  <w:rFonts w:ascii="Arial" w:eastAsia="Arial" w:hAnsi="Arial" w:cs="Arial"/>
                                  <w:sz w:val="14"/>
                                </w:rPr>
                                <w:t xml:space="preserve">CapOne notifies </w:t>
                              </w:r>
                            </w:p>
                          </w:txbxContent>
                        </wps:txbx>
                        <wps:bodyPr horzOverflow="overflow" vert="horz" lIns="0" tIns="0" rIns="0" bIns="0" rtlCol="0">
                          <a:noAutofit/>
                        </wps:bodyPr>
                      </wps:wsp>
                      <wps:wsp>
                        <wps:cNvPr id="8686" name="Rectangle 8686"/>
                        <wps:cNvSpPr/>
                        <wps:spPr>
                          <a:xfrm>
                            <a:off x="2498873" y="1168376"/>
                            <a:ext cx="70833" cy="135150"/>
                          </a:xfrm>
                          <a:prstGeom prst="rect">
                            <a:avLst/>
                          </a:prstGeom>
                          <a:ln>
                            <a:noFill/>
                          </a:ln>
                        </wps:spPr>
                        <wps:txbx>
                          <w:txbxContent>
                            <w:p w14:paraId="7A0D6A91" w14:textId="77777777" w:rsidR="00D42923" w:rsidRDefault="00D42923">
                              <w:pPr>
                                <w:spacing w:after="160" w:line="259" w:lineRule="auto"/>
                                <w:ind w:left="0" w:firstLine="0"/>
                                <w:jc w:val="left"/>
                              </w:pPr>
                              <w:r>
                                <w:rPr>
                                  <w:rFonts w:ascii="Arial" w:eastAsia="Arial" w:hAnsi="Arial" w:cs="Arial"/>
                                  <w:sz w:val="14"/>
                                </w:rPr>
                                <w:t>&lt;</w:t>
                              </w:r>
                            </w:p>
                          </w:txbxContent>
                        </wps:txbx>
                        <wps:bodyPr horzOverflow="overflow" vert="horz" lIns="0" tIns="0" rIns="0" bIns="0" rtlCol="0">
                          <a:noAutofit/>
                        </wps:bodyPr>
                      </wps:wsp>
                      <wps:wsp>
                        <wps:cNvPr id="8687" name="Rectangle 8687"/>
                        <wps:cNvSpPr/>
                        <wps:spPr>
                          <a:xfrm>
                            <a:off x="2552109" y="1168376"/>
                            <a:ext cx="445010" cy="135150"/>
                          </a:xfrm>
                          <a:prstGeom prst="rect">
                            <a:avLst/>
                          </a:prstGeom>
                          <a:ln>
                            <a:noFill/>
                          </a:ln>
                        </wps:spPr>
                        <wps:txbx>
                          <w:txbxContent>
                            <w:p w14:paraId="6FA85BB1" w14:textId="77777777" w:rsidR="00D42923" w:rsidRDefault="00D42923">
                              <w:pPr>
                                <w:spacing w:after="160" w:line="259" w:lineRule="auto"/>
                                <w:ind w:left="0" w:firstLine="0"/>
                                <w:jc w:val="left"/>
                              </w:pPr>
                              <w:r>
                                <w:rPr>
                                  <w:rFonts w:ascii="Arial" w:eastAsia="Arial" w:hAnsi="Arial" w:cs="Arial"/>
                                  <w:sz w:val="14"/>
                                </w:rPr>
                                <w:t>Supplier</w:t>
                              </w:r>
                            </w:p>
                          </w:txbxContent>
                        </wps:txbx>
                        <wps:bodyPr horzOverflow="overflow" vert="horz" lIns="0" tIns="0" rIns="0" bIns="0" rtlCol="0">
                          <a:noAutofit/>
                        </wps:bodyPr>
                      </wps:wsp>
                      <wps:wsp>
                        <wps:cNvPr id="127810" name="Rectangle 127810"/>
                        <wps:cNvSpPr/>
                        <wps:spPr>
                          <a:xfrm>
                            <a:off x="2886691" y="1168377"/>
                            <a:ext cx="70833" cy="135150"/>
                          </a:xfrm>
                          <a:prstGeom prst="rect">
                            <a:avLst/>
                          </a:prstGeom>
                          <a:ln>
                            <a:noFill/>
                          </a:ln>
                        </wps:spPr>
                        <wps:txbx>
                          <w:txbxContent>
                            <w:p w14:paraId="2DE17419" w14:textId="77777777" w:rsidR="00D42923" w:rsidRDefault="00D42923">
                              <w:pPr>
                                <w:spacing w:after="160" w:line="259" w:lineRule="auto"/>
                                <w:ind w:left="0" w:firstLine="0"/>
                                <w:jc w:val="left"/>
                              </w:pPr>
                              <w:r>
                                <w:rPr>
                                  <w:rFonts w:ascii="Arial" w:eastAsia="Arial" w:hAnsi="Arial" w:cs="Arial"/>
                                  <w:sz w:val="14"/>
                                </w:rPr>
                                <w:t>&gt;</w:t>
                              </w:r>
                            </w:p>
                          </w:txbxContent>
                        </wps:txbx>
                        <wps:bodyPr horzOverflow="overflow" vert="horz" lIns="0" tIns="0" rIns="0" bIns="0" rtlCol="0">
                          <a:noAutofit/>
                        </wps:bodyPr>
                      </wps:wsp>
                      <wps:wsp>
                        <wps:cNvPr id="127811" name="Rectangle 127811"/>
                        <wps:cNvSpPr/>
                        <wps:spPr>
                          <a:xfrm>
                            <a:off x="2939950" y="1168377"/>
                            <a:ext cx="33698" cy="135150"/>
                          </a:xfrm>
                          <a:prstGeom prst="rect">
                            <a:avLst/>
                          </a:prstGeom>
                          <a:ln>
                            <a:noFill/>
                          </a:ln>
                        </wps:spPr>
                        <wps:txbx>
                          <w:txbxContent>
                            <w:p w14:paraId="6C249342"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689" name="Rectangle 8689"/>
                        <wps:cNvSpPr/>
                        <wps:spPr>
                          <a:xfrm>
                            <a:off x="2965349" y="1168376"/>
                            <a:ext cx="134853" cy="135150"/>
                          </a:xfrm>
                          <a:prstGeom prst="rect">
                            <a:avLst/>
                          </a:prstGeom>
                          <a:ln>
                            <a:noFill/>
                          </a:ln>
                        </wps:spPr>
                        <wps:txbx>
                          <w:txbxContent>
                            <w:p w14:paraId="6A0008FB" w14:textId="77777777" w:rsidR="00D42923" w:rsidRDefault="00D42923">
                              <w:pPr>
                                <w:spacing w:after="160" w:line="259" w:lineRule="auto"/>
                                <w:ind w:left="0" w:firstLine="0"/>
                                <w:jc w:val="left"/>
                              </w:pPr>
                              <w:r>
                                <w:rPr>
                                  <w:rFonts w:ascii="Arial" w:eastAsia="Arial" w:hAnsi="Arial" w:cs="Arial"/>
                                  <w:sz w:val="14"/>
                                </w:rPr>
                                <w:t xml:space="preserve">of </w:t>
                              </w:r>
                            </w:p>
                          </w:txbxContent>
                        </wps:txbx>
                        <wps:bodyPr horzOverflow="overflow" vert="horz" lIns="0" tIns="0" rIns="0" bIns="0" rtlCol="0">
                          <a:noAutofit/>
                        </wps:bodyPr>
                      </wps:wsp>
                      <wps:wsp>
                        <wps:cNvPr id="8690" name="Rectangle 8690"/>
                        <wps:cNvSpPr/>
                        <wps:spPr>
                          <a:xfrm>
                            <a:off x="2435491" y="1277741"/>
                            <a:ext cx="923786" cy="135149"/>
                          </a:xfrm>
                          <a:prstGeom prst="rect">
                            <a:avLst/>
                          </a:prstGeom>
                          <a:ln>
                            <a:noFill/>
                          </a:ln>
                        </wps:spPr>
                        <wps:txbx>
                          <w:txbxContent>
                            <w:p w14:paraId="36DDA298" w14:textId="77777777" w:rsidR="00D42923" w:rsidRDefault="00D42923">
                              <w:pPr>
                                <w:spacing w:after="160" w:line="259" w:lineRule="auto"/>
                                <w:ind w:left="0" w:firstLine="0"/>
                                <w:jc w:val="left"/>
                              </w:pPr>
                              <w:r>
                                <w:rPr>
                                  <w:rFonts w:ascii="Arial" w:eastAsia="Arial" w:hAnsi="Arial" w:cs="Arial"/>
                                  <w:sz w:val="14"/>
                                </w:rPr>
                                <w:t xml:space="preserve">internal changes </w:t>
                              </w:r>
                            </w:p>
                          </w:txbxContent>
                        </wps:txbx>
                        <wps:bodyPr horzOverflow="overflow" vert="horz" lIns="0" tIns="0" rIns="0" bIns="0" rtlCol="0">
                          <a:noAutofit/>
                        </wps:bodyPr>
                      </wps:wsp>
                      <wps:wsp>
                        <wps:cNvPr id="8691" name="Rectangle 8691"/>
                        <wps:cNvSpPr/>
                        <wps:spPr>
                          <a:xfrm>
                            <a:off x="2575023" y="1387105"/>
                            <a:ext cx="552802" cy="135150"/>
                          </a:xfrm>
                          <a:prstGeom prst="rect">
                            <a:avLst/>
                          </a:prstGeom>
                          <a:ln>
                            <a:noFill/>
                          </a:ln>
                        </wps:spPr>
                        <wps:txbx>
                          <w:txbxContent>
                            <w:p w14:paraId="55030EEB" w14:textId="77777777" w:rsidR="00D42923" w:rsidRDefault="00D42923">
                              <w:pPr>
                                <w:spacing w:after="160" w:line="259" w:lineRule="auto"/>
                                <w:ind w:left="0" w:firstLine="0"/>
                                <w:jc w:val="left"/>
                              </w:pPr>
                              <w:r>
                                <w:rPr>
                                  <w:rFonts w:ascii="Arial" w:eastAsia="Arial" w:hAnsi="Arial" w:cs="Arial"/>
                                  <w:sz w:val="14"/>
                                </w:rPr>
                                <w:t xml:space="preserve">impacting </w:t>
                              </w:r>
                            </w:p>
                          </w:txbxContent>
                        </wps:txbx>
                        <wps:bodyPr horzOverflow="overflow" vert="horz" lIns="0" tIns="0" rIns="0" bIns="0" rtlCol="0">
                          <a:noAutofit/>
                        </wps:bodyPr>
                      </wps:wsp>
                      <wps:wsp>
                        <wps:cNvPr id="8692" name="Rectangle 8692"/>
                        <wps:cNvSpPr/>
                        <wps:spPr>
                          <a:xfrm>
                            <a:off x="2549601" y="1496470"/>
                            <a:ext cx="70833" cy="135150"/>
                          </a:xfrm>
                          <a:prstGeom prst="rect">
                            <a:avLst/>
                          </a:prstGeom>
                          <a:ln>
                            <a:noFill/>
                          </a:ln>
                        </wps:spPr>
                        <wps:txbx>
                          <w:txbxContent>
                            <w:p w14:paraId="14D7E5BC" w14:textId="77777777" w:rsidR="00D42923" w:rsidRDefault="00D42923">
                              <w:pPr>
                                <w:spacing w:after="160" w:line="259" w:lineRule="auto"/>
                                <w:ind w:left="0" w:firstLine="0"/>
                                <w:jc w:val="left"/>
                              </w:pPr>
                              <w:r>
                                <w:rPr>
                                  <w:rFonts w:ascii="Arial" w:eastAsia="Arial" w:hAnsi="Arial" w:cs="Arial"/>
                                  <w:sz w:val="14"/>
                                </w:rPr>
                                <w:t>&lt;</w:t>
                              </w:r>
                            </w:p>
                          </w:txbxContent>
                        </wps:txbx>
                        <wps:bodyPr horzOverflow="overflow" vert="horz" lIns="0" tIns="0" rIns="0" bIns="0" rtlCol="0">
                          <a:noAutofit/>
                        </wps:bodyPr>
                      </wps:wsp>
                      <wps:wsp>
                        <wps:cNvPr id="8693" name="Rectangle 8693"/>
                        <wps:cNvSpPr/>
                        <wps:spPr>
                          <a:xfrm>
                            <a:off x="2602838" y="1496470"/>
                            <a:ext cx="445010" cy="135150"/>
                          </a:xfrm>
                          <a:prstGeom prst="rect">
                            <a:avLst/>
                          </a:prstGeom>
                          <a:ln>
                            <a:noFill/>
                          </a:ln>
                        </wps:spPr>
                        <wps:txbx>
                          <w:txbxContent>
                            <w:p w14:paraId="2888B865" w14:textId="77777777" w:rsidR="00D42923" w:rsidRDefault="00D42923">
                              <w:pPr>
                                <w:spacing w:after="160" w:line="259" w:lineRule="auto"/>
                                <w:ind w:left="0" w:firstLine="0"/>
                                <w:jc w:val="left"/>
                              </w:pPr>
                              <w:r>
                                <w:rPr>
                                  <w:rFonts w:ascii="Arial" w:eastAsia="Arial" w:hAnsi="Arial" w:cs="Arial"/>
                                  <w:sz w:val="14"/>
                                </w:rPr>
                                <w:t>Supplier</w:t>
                              </w:r>
                            </w:p>
                          </w:txbxContent>
                        </wps:txbx>
                        <wps:bodyPr horzOverflow="overflow" vert="horz" lIns="0" tIns="0" rIns="0" bIns="0" rtlCol="0">
                          <a:noAutofit/>
                        </wps:bodyPr>
                      </wps:wsp>
                      <wps:wsp>
                        <wps:cNvPr id="127812" name="Rectangle 127812"/>
                        <wps:cNvSpPr/>
                        <wps:spPr>
                          <a:xfrm>
                            <a:off x="2937420" y="1496470"/>
                            <a:ext cx="70833" cy="135150"/>
                          </a:xfrm>
                          <a:prstGeom prst="rect">
                            <a:avLst/>
                          </a:prstGeom>
                          <a:ln>
                            <a:noFill/>
                          </a:ln>
                        </wps:spPr>
                        <wps:txbx>
                          <w:txbxContent>
                            <w:p w14:paraId="2346A0B9" w14:textId="77777777" w:rsidR="00D42923" w:rsidRDefault="00D42923">
                              <w:pPr>
                                <w:spacing w:after="160" w:line="259" w:lineRule="auto"/>
                                <w:ind w:left="0" w:firstLine="0"/>
                                <w:jc w:val="left"/>
                              </w:pPr>
                              <w:r>
                                <w:rPr>
                                  <w:rFonts w:ascii="Arial" w:eastAsia="Arial" w:hAnsi="Arial" w:cs="Arial"/>
                                  <w:sz w:val="14"/>
                                </w:rPr>
                                <w:t>&gt;</w:t>
                              </w:r>
                            </w:p>
                          </w:txbxContent>
                        </wps:txbx>
                        <wps:bodyPr horzOverflow="overflow" vert="horz" lIns="0" tIns="0" rIns="0" bIns="0" rtlCol="0">
                          <a:noAutofit/>
                        </wps:bodyPr>
                      </wps:wsp>
                      <wps:wsp>
                        <wps:cNvPr id="127813" name="Rectangle 127813"/>
                        <wps:cNvSpPr/>
                        <wps:spPr>
                          <a:xfrm>
                            <a:off x="2990678" y="1496470"/>
                            <a:ext cx="33698" cy="135150"/>
                          </a:xfrm>
                          <a:prstGeom prst="rect">
                            <a:avLst/>
                          </a:prstGeom>
                          <a:ln>
                            <a:noFill/>
                          </a:ln>
                        </wps:spPr>
                        <wps:txbx>
                          <w:txbxContent>
                            <w:p w14:paraId="32C4C0F7" w14:textId="77777777" w:rsidR="00D42923" w:rsidRDefault="00D42923">
                              <w:pPr>
                                <w:spacing w:after="160" w:line="259" w:lineRule="auto"/>
                                <w:ind w:lef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726" name="Shape 8726"/>
                        <wps:cNvSpPr/>
                        <wps:spPr>
                          <a:xfrm>
                            <a:off x="0" y="3383460"/>
                            <a:ext cx="512987" cy="205058"/>
                          </a:xfrm>
                          <a:custGeom>
                            <a:avLst/>
                            <a:gdLst/>
                            <a:ahLst/>
                            <a:cxnLst/>
                            <a:rect l="0" t="0" r="0" b="0"/>
                            <a:pathLst>
                              <a:path w="512987" h="205058">
                                <a:moveTo>
                                  <a:pt x="0" y="205058"/>
                                </a:moveTo>
                                <a:lnTo>
                                  <a:pt x="512987" y="205058"/>
                                </a:lnTo>
                                <a:lnTo>
                                  <a:pt x="512987"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727" name="Rectangle 8727"/>
                        <wps:cNvSpPr/>
                        <wps:spPr>
                          <a:xfrm>
                            <a:off x="33421" y="3430852"/>
                            <a:ext cx="593369" cy="135151"/>
                          </a:xfrm>
                          <a:prstGeom prst="rect">
                            <a:avLst/>
                          </a:prstGeom>
                          <a:ln>
                            <a:noFill/>
                          </a:ln>
                        </wps:spPr>
                        <wps:txbx>
                          <w:txbxContent>
                            <w:p w14:paraId="42626F0A" w14:textId="77777777" w:rsidR="00D42923" w:rsidRDefault="00D42923">
                              <w:pPr>
                                <w:spacing w:after="160" w:line="259" w:lineRule="auto"/>
                                <w:ind w:left="0" w:firstLine="0"/>
                                <w:jc w:val="left"/>
                              </w:pPr>
                              <w:r>
                                <w:rPr>
                                  <w:rFonts w:ascii="Arial" w:eastAsia="Arial" w:hAnsi="Arial" w:cs="Arial"/>
                                  <w:sz w:val="14"/>
                                </w:rPr>
                                <w:t>Application</w:t>
                              </w:r>
                            </w:p>
                          </w:txbxContent>
                        </wps:txbx>
                        <wps:bodyPr horzOverflow="overflow" vert="horz" lIns="0" tIns="0" rIns="0" bIns="0" rtlCol="0">
                          <a:noAutofit/>
                        </wps:bodyPr>
                      </wps:wsp>
                      <wps:wsp>
                        <wps:cNvPr id="8728" name="Shape 8728"/>
                        <wps:cNvSpPr/>
                        <wps:spPr>
                          <a:xfrm>
                            <a:off x="573656" y="3301209"/>
                            <a:ext cx="494246" cy="164616"/>
                          </a:xfrm>
                          <a:custGeom>
                            <a:avLst/>
                            <a:gdLst/>
                            <a:ahLst/>
                            <a:cxnLst/>
                            <a:rect l="0" t="0" r="0" b="0"/>
                            <a:pathLst>
                              <a:path w="494246" h="164616">
                                <a:moveTo>
                                  <a:pt x="494246" y="0"/>
                                </a:moveTo>
                                <a:lnTo>
                                  <a:pt x="0" y="164616"/>
                                </a:lnTo>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729" name="Shape 8729"/>
                        <wps:cNvSpPr/>
                        <wps:spPr>
                          <a:xfrm>
                            <a:off x="1055031" y="3280931"/>
                            <a:ext cx="73597" cy="44088"/>
                          </a:xfrm>
                          <a:custGeom>
                            <a:avLst/>
                            <a:gdLst/>
                            <a:ahLst/>
                            <a:cxnLst/>
                            <a:rect l="0" t="0" r="0" b="0"/>
                            <a:pathLst>
                              <a:path w="73597" h="44088">
                                <a:moveTo>
                                  <a:pt x="0" y="0"/>
                                </a:moveTo>
                                <a:lnTo>
                                  <a:pt x="73597" y="0"/>
                                </a:lnTo>
                                <a:lnTo>
                                  <a:pt x="14706" y="4408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730" name="Shape 8730"/>
                        <wps:cNvSpPr/>
                        <wps:spPr>
                          <a:xfrm>
                            <a:off x="512987" y="3441902"/>
                            <a:ext cx="73540" cy="44088"/>
                          </a:xfrm>
                          <a:custGeom>
                            <a:avLst/>
                            <a:gdLst/>
                            <a:ahLst/>
                            <a:cxnLst/>
                            <a:rect l="0" t="0" r="0" b="0"/>
                            <a:pathLst>
                              <a:path w="73540" h="44088">
                                <a:moveTo>
                                  <a:pt x="58834" y="0"/>
                                </a:moveTo>
                                <a:lnTo>
                                  <a:pt x="73540" y="44088"/>
                                </a:lnTo>
                                <a:lnTo>
                                  <a:pt x="0" y="44088"/>
                                </a:lnTo>
                                <a:lnTo>
                                  <a:pt x="5883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732" name="Shape 8732"/>
                        <wps:cNvSpPr/>
                        <wps:spPr>
                          <a:xfrm>
                            <a:off x="3026565" y="3306563"/>
                            <a:ext cx="512987" cy="205058"/>
                          </a:xfrm>
                          <a:custGeom>
                            <a:avLst/>
                            <a:gdLst/>
                            <a:ahLst/>
                            <a:cxnLst/>
                            <a:rect l="0" t="0" r="0" b="0"/>
                            <a:pathLst>
                              <a:path w="512987" h="205058">
                                <a:moveTo>
                                  <a:pt x="0" y="205058"/>
                                </a:moveTo>
                                <a:lnTo>
                                  <a:pt x="512987" y="205058"/>
                                </a:lnTo>
                                <a:lnTo>
                                  <a:pt x="512987" y="0"/>
                                </a:lnTo>
                                <a:lnTo>
                                  <a:pt x="0" y="0"/>
                                </a:lnTo>
                                <a:close/>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733" name="Rectangle 8733"/>
                        <wps:cNvSpPr/>
                        <wps:spPr>
                          <a:xfrm>
                            <a:off x="3199499" y="3353955"/>
                            <a:ext cx="222330" cy="135151"/>
                          </a:xfrm>
                          <a:prstGeom prst="rect">
                            <a:avLst/>
                          </a:prstGeom>
                          <a:ln>
                            <a:noFill/>
                          </a:ln>
                        </wps:spPr>
                        <wps:txbx>
                          <w:txbxContent>
                            <w:p w14:paraId="29AE1353" w14:textId="77777777" w:rsidR="00D42923" w:rsidRDefault="00D42923">
                              <w:pPr>
                                <w:spacing w:after="160" w:line="259" w:lineRule="auto"/>
                                <w:ind w:left="0" w:firstLine="0"/>
                                <w:jc w:val="left"/>
                              </w:pPr>
                              <w:r>
                                <w:rPr>
                                  <w:rFonts w:ascii="Arial" w:eastAsia="Arial" w:hAnsi="Arial" w:cs="Arial"/>
                                  <w:sz w:val="14"/>
                                </w:rPr>
                                <w:t>IRM</w:t>
                              </w:r>
                            </w:p>
                          </w:txbxContent>
                        </wps:txbx>
                        <wps:bodyPr horzOverflow="overflow" vert="horz" lIns="0" tIns="0" rIns="0" bIns="0" rtlCol="0">
                          <a:noAutofit/>
                        </wps:bodyPr>
                      </wps:wsp>
                      <wps:wsp>
                        <wps:cNvPr id="8734" name="Shape 8734"/>
                        <wps:cNvSpPr/>
                        <wps:spPr>
                          <a:xfrm>
                            <a:off x="2525206" y="3292323"/>
                            <a:ext cx="438547" cy="79745"/>
                          </a:xfrm>
                          <a:custGeom>
                            <a:avLst/>
                            <a:gdLst/>
                            <a:ahLst/>
                            <a:cxnLst/>
                            <a:rect l="0" t="0" r="0" b="0"/>
                            <a:pathLst>
                              <a:path w="438547" h="79745">
                                <a:moveTo>
                                  <a:pt x="438547" y="79745"/>
                                </a:moveTo>
                                <a:lnTo>
                                  <a:pt x="0" y="0"/>
                                </a:lnTo>
                              </a:path>
                            </a:pathLst>
                          </a:custGeom>
                          <a:ln w="2734" cap="rnd">
                            <a:round/>
                          </a:ln>
                        </wps:spPr>
                        <wps:style>
                          <a:lnRef idx="1">
                            <a:srgbClr val="000000"/>
                          </a:lnRef>
                          <a:fillRef idx="0">
                            <a:srgbClr val="000000">
                              <a:alpha val="0"/>
                            </a:srgbClr>
                          </a:fillRef>
                          <a:effectRef idx="0">
                            <a:scrgbClr r="0" g="0" b="0"/>
                          </a:effectRef>
                          <a:fontRef idx="none"/>
                        </wps:style>
                        <wps:bodyPr/>
                      </wps:wsp>
                      <wps:wsp>
                        <wps:cNvPr id="8735" name="Shape 8735"/>
                        <wps:cNvSpPr/>
                        <wps:spPr>
                          <a:xfrm>
                            <a:off x="2953835" y="3348145"/>
                            <a:ext cx="72730" cy="45682"/>
                          </a:xfrm>
                          <a:custGeom>
                            <a:avLst/>
                            <a:gdLst/>
                            <a:ahLst/>
                            <a:cxnLst/>
                            <a:rect l="0" t="0" r="0" b="0"/>
                            <a:pathLst>
                              <a:path w="72730" h="45682">
                                <a:moveTo>
                                  <a:pt x="8322" y="0"/>
                                </a:moveTo>
                                <a:lnTo>
                                  <a:pt x="72730" y="35316"/>
                                </a:lnTo>
                                <a:lnTo>
                                  <a:pt x="0" y="45682"/>
                                </a:lnTo>
                                <a:lnTo>
                                  <a:pt x="83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736" name="Shape 8736"/>
                        <wps:cNvSpPr/>
                        <wps:spPr>
                          <a:xfrm>
                            <a:off x="2462394" y="3270564"/>
                            <a:ext cx="72730" cy="45682"/>
                          </a:xfrm>
                          <a:custGeom>
                            <a:avLst/>
                            <a:gdLst/>
                            <a:ahLst/>
                            <a:cxnLst/>
                            <a:rect l="0" t="0" r="0" b="0"/>
                            <a:pathLst>
                              <a:path w="72730" h="45682">
                                <a:moveTo>
                                  <a:pt x="72730" y="0"/>
                                </a:moveTo>
                                <a:lnTo>
                                  <a:pt x="64408" y="45682"/>
                                </a:lnTo>
                                <a:lnTo>
                                  <a:pt x="0" y="10367"/>
                                </a:lnTo>
                                <a:lnTo>
                                  <a:pt x="7273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2A9D9D" id="Group 128293" o:spid="_x0000_s1026" style="width:416.05pt;height:306.8pt;mso-position-horizontal-relative:char;mso-position-vertical-relative:line" coordsize="52837,3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">
                <v:shape id="Shape 8524" o:spid="_x0000_s1027" style="position:absolute;left:22059;width:15389;height:8202;visibility:visible;mso-wrap-style:square;v-text-anchor:top" coordsize="1538960,82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" path="m,820232r1538960,l1538960,,,,,820232xe" filled="f" strokeweight=".07594mm">
                  <v:stroke endcap="round"/>
                  <v:path arrowok="t" textboxrect="0,0,1538960,820232"/>
                </v:shape>
                <v:rect id="Rectangle 8525" o:spid="_x0000_s1028" style="position:absolute;left:22287;top:223;width:70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" filled="f" stroked="f">
                  <v:textbox inset="0,0,0,0">
                    <w:txbxContent>
                      <w:p w14:paraId="3F19D9C5" w14:textId="77777777" w:rsidR="00D42923" w:rsidRDefault="00D42923">
                        <w:pPr>
                          <w:spacing w:after="160" w:line="259" w:lineRule="auto"/>
                          <w:ind w:left="0" w:firstLine="0"/>
                          <w:jc w:val="left"/>
                        </w:pPr>
                        <w:r>
                          <w:rPr>
                            <w:rFonts w:ascii="Arial" w:eastAsia="Arial" w:hAnsi="Arial" w:cs="Arial"/>
                            <w:b/>
                            <w:sz w:val="14"/>
                          </w:rPr>
                          <w:t>&lt;</w:t>
                        </w:r>
                      </w:p>
                    </w:txbxContent>
                  </v:textbox>
                </v:rect>
                <v:rect id="Rectangle 8526" o:spid="_x0000_s1029" style="position:absolute;left:22819;top:223;width:485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" filled="f" stroked="f">
                  <v:textbox inset="0,0,0,0">
                    <w:txbxContent>
                      <w:p w14:paraId="4CD317AA" w14:textId="77777777" w:rsidR="00D42923" w:rsidRDefault="00D42923">
                        <w:pPr>
                          <w:spacing w:after="160" w:line="259" w:lineRule="auto"/>
                          <w:ind w:left="0" w:firstLine="0"/>
                          <w:jc w:val="left"/>
                        </w:pPr>
                        <w:r>
                          <w:rPr>
                            <w:rFonts w:ascii="Arial" w:eastAsia="Arial" w:hAnsi="Arial" w:cs="Arial"/>
                            <w:b/>
                            <w:sz w:val="14"/>
                          </w:rPr>
                          <w:t>Supplier</w:t>
                        </w:r>
                      </w:p>
                    </w:txbxContent>
                  </v:textbox>
                </v:rect>
                <v:rect id="Rectangle 8527" o:spid="_x0000_s1030" style="position:absolute;left:26467;top:223;width:70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9v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L/6A3i8CU9ATu4AAAD//wMAUEsBAi0AFAAGAAgAAAAhANvh9svuAAAAhQEAABMAAAAAAAAA&#10;AAAAAAAAAAAAAFtDb250ZW50X1R5cGVzXS54bWxQSwECLQAUAAYACAAAACEAWvQsW78AAAAVAQAA&#10;CwAAAAAAAAAAAAAAAAAfAQAAX3JlbHMvLnJlbHNQSwECLQAUAAYACAAAACEAb46/b8YAAADdAAAA&#10;DwAAAAAAAAAAAAAAAAAHAgAAZHJzL2Rvd25yZXYueG1sUEsFBgAAAAADAAMAtwAAAPoCAAAAAA==&#10;" filled="f" stroked="f">
                  <v:textbox inset="0,0,0,0">
                    <w:txbxContent>
                      <w:p w14:paraId="7E4770A7" w14:textId="77777777" w:rsidR="00D42923" w:rsidRDefault="00D42923">
                        <w:pPr>
                          <w:spacing w:after="160" w:line="259" w:lineRule="auto"/>
                          <w:ind w:left="0" w:firstLine="0"/>
                          <w:jc w:val="left"/>
                        </w:pPr>
                        <w:r>
                          <w:rPr>
                            <w:rFonts w:ascii="Arial" w:eastAsia="Arial" w:hAnsi="Arial" w:cs="Arial"/>
                            <w:b/>
                            <w:sz w:val="14"/>
                          </w:rPr>
                          <w:t>&gt;</w:t>
                        </w:r>
                      </w:p>
                    </w:txbxContent>
                  </v:textbox>
                </v:rect>
                <v:rect id="Rectangle 8528" o:spid="_x0000_s1031" style="position:absolute;left:22287;top:1316;width:67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" filled="f" stroked="f">
                  <v:textbox inset="0,0,0,0">
                    <w:txbxContent>
                      <w:p w14:paraId="0E4AD5FA" w14:textId="77777777" w:rsidR="00D42923" w:rsidRDefault="00D42923">
                        <w:pPr>
                          <w:spacing w:after="160" w:line="259" w:lineRule="auto"/>
                          <w:ind w:left="0" w:firstLine="0"/>
                          <w:jc w:val="left"/>
                        </w:pPr>
                        <w:r>
                          <w:rPr>
                            <w:rFonts w:ascii="Arial" w:eastAsia="Arial" w:hAnsi="Arial" w:cs="Arial"/>
                            <w:sz w:val="14"/>
                          </w:rPr>
                          <w:t>1</w:t>
                        </w:r>
                      </w:p>
                    </w:txbxContent>
                  </v:textbox>
                </v:rect>
                <v:rect id="Rectangle 127801" o:spid="_x0000_s1032" style="position:absolute;left:23096;top:1316;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" filled="f" stroked="f">
                  <v:textbox inset="0,0,0,0">
                    <w:txbxContent>
                      <w:p w14:paraId="4F92EB2C"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00" o:spid="_x0000_s1033" style="position:absolute;left:22793;top:1316;width:4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" filled="f" stroked="f">
                  <v:textbox inset="0,0,0,0">
                    <w:txbxContent>
                      <w:p w14:paraId="1ADEE033"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530" o:spid="_x0000_s1034" style="position:absolute;left:23350;top:1316;width:1860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" filled="f" stroked="f">
                  <v:textbox inset="0,0,0,0">
                    <w:txbxContent>
                      <w:p w14:paraId="3A2F77ED" w14:textId="77777777" w:rsidR="00D42923" w:rsidRDefault="00D42923">
                        <w:pPr>
                          <w:spacing w:after="160" w:line="259" w:lineRule="auto"/>
                          <w:ind w:left="0" w:firstLine="0"/>
                          <w:jc w:val="left"/>
                        </w:pPr>
                        <w:r>
                          <w:rPr>
                            <w:rFonts w:ascii="Arial" w:eastAsia="Arial" w:hAnsi="Arial" w:cs="Arial"/>
                            <w:sz w:val="14"/>
                          </w:rPr>
                          <w:t xml:space="preserve">Completes a change request form </w:t>
                        </w:r>
                      </w:p>
                    </w:txbxContent>
                  </v:textbox>
                </v:rect>
                <v:rect id="Rectangle 8531" o:spid="_x0000_s1035" style="position:absolute;left:22287;top:2410;width:67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" filled="f" stroked="f">
                  <v:textbox inset="0,0,0,0">
                    <w:txbxContent>
                      <w:p w14:paraId="2A0F5F20" w14:textId="77777777" w:rsidR="00D42923" w:rsidRDefault="00D42923">
                        <w:pPr>
                          <w:spacing w:after="160" w:line="259" w:lineRule="auto"/>
                          <w:ind w:left="0" w:firstLine="0"/>
                          <w:jc w:val="left"/>
                        </w:pPr>
                        <w:r>
                          <w:rPr>
                            <w:rFonts w:ascii="Arial" w:eastAsia="Arial" w:hAnsi="Arial" w:cs="Arial"/>
                            <w:sz w:val="14"/>
                          </w:rPr>
                          <w:t>2</w:t>
                        </w:r>
                      </w:p>
                    </w:txbxContent>
                  </v:textbox>
                </v:rect>
                <v:rect id="Rectangle 127803" o:spid="_x0000_s1036" style="position:absolute;left:23096;top:2410;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" filled="f" stroked="f">
                  <v:textbox inset="0,0,0,0">
                    <w:txbxContent>
                      <w:p w14:paraId="4A3268D7"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02" o:spid="_x0000_s1037" style="position:absolute;left:22793;top:2410;width:4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" filled="f" stroked="f">
                  <v:textbox inset="0,0,0,0">
                    <w:txbxContent>
                      <w:p w14:paraId="3C18A316"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533" o:spid="_x0000_s1038" style="position:absolute;left:23350;top:2410;width:1638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" filled="f" stroked="f">
                  <v:textbox inset="0,0,0,0">
                    <w:txbxContent>
                      <w:p w14:paraId="50D2B916" w14:textId="77777777" w:rsidR="00D42923" w:rsidRDefault="00D42923">
                        <w:pPr>
                          <w:spacing w:after="160" w:line="259" w:lineRule="auto"/>
                          <w:ind w:left="0" w:firstLine="0"/>
                          <w:jc w:val="left"/>
                        </w:pPr>
                        <w:r>
                          <w:rPr>
                            <w:rFonts w:ascii="Arial" w:eastAsia="Arial" w:hAnsi="Arial" w:cs="Arial"/>
                            <w:sz w:val="14"/>
                          </w:rPr>
                          <w:t xml:space="preserve">Sends request form to Capital </w:t>
                        </w:r>
                      </w:p>
                    </w:txbxContent>
                  </v:textbox>
                </v:rect>
                <v:rect id="Rectangle 8534" o:spid="_x0000_s1039" style="position:absolute;left:22287;top:3504;width:1166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" filled="f" stroked="f">
                  <v:textbox inset="0,0,0,0">
                    <w:txbxContent>
                      <w:p w14:paraId="66569A9E" w14:textId="77777777" w:rsidR="00D42923" w:rsidRDefault="00D42923">
                        <w:pPr>
                          <w:spacing w:after="160" w:line="259" w:lineRule="auto"/>
                          <w:ind w:left="0" w:firstLine="0"/>
                          <w:jc w:val="left"/>
                        </w:pPr>
                        <w:r>
                          <w:rPr>
                            <w:rFonts w:ascii="Arial" w:eastAsia="Arial" w:hAnsi="Arial" w:cs="Arial"/>
                            <w:sz w:val="14"/>
                          </w:rPr>
                          <w:t>One Supplier Support</w:t>
                        </w:r>
                      </w:p>
                    </w:txbxContent>
                  </v:textbox>
                </v:rect>
                <v:rect id="Rectangle 8535" o:spid="_x0000_s1040" style="position:absolute;left:31056;top:3357;width:439;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RJe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J6wRub8ITkIs/AAAA//8DAFBLAQItABQABgAIAAAAIQDb4fbL7gAAAIUBAAATAAAAAAAA&#10;AAAAAAAAAAAAAABbQ29udGVudF9UeXBlc10ueG1sUEsBAi0AFAAGAAgAAAAhAFr0LFu/AAAAFQEA&#10;AAsAAAAAAAAAAAAAAAAAHwEAAF9yZWxzLy5yZWxzUEsBAi0AFAAGAAgAAAAhAHXJEl7HAAAA3QAA&#10;AA8AAAAAAAAAAAAAAAAABwIAAGRycy9kb3ducmV2LnhtbFBLBQYAAAAAAwADALcAAAD7AgAAAAA=&#10;" filled="f" stroked="f">
                  <v:textbox inset="0,0,0,0">
                    <w:txbxContent>
                      <w:p w14:paraId="132CE9CD" w14:textId="77777777" w:rsidR="00D42923" w:rsidRDefault="00D42923">
                        <w:pPr>
                          <w:spacing w:after="160" w:line="259" w:lineRule="auto"/>
                          <w:ind w:left="0" w:firstLine="0"/>
                          <w:jc w:val="left"/>
                        </w:pPr>
                        <w:r>
                          <w:rPr>
                            <w:rFonts w:ascii="Arial" w:eastAsia="Arial" w:hAnsi="Arial" w:cs="Arial"/>
                            <w:b/>
                            <w:sz w:val="9"/>
                          </w:rPr>
                          <w:t>1</w:t>
                        </w:r>
                      </w:p>
                    </w:txbxContent>
                  </v:textbox>
                </v:rect>
                <v:rect id="Rectangle 8536" o:spid="_x0000_s1041" style="position:absolute;left:22287;top:4597;width:67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" filled="f" stroked="f">
                  <v:textbox inset="0,0,0,0">
                    <w:txbxContent>
                      <w:p w14:paraId="79DEC369" w14:textId="77777777" w:rsidR="00D42923" w:rsidRDefault="00D42923">
                        <w:pPr>
                          <w:spacing w:after="160" w:line="259" w:lineRule="auto"/>
                          <w:ind w:left="0" w:firstLine="0"/>
                          <w:jc w:val="left"/>
                        </w:pPr>
                        <w:r>
                          <w:rPr>
                            <w:rFonts w:ascii="Arial" w:eastAsia="Arial" w:hAnsi="Arial" w:cs="Arial"/>
                            <w:sz w:val="14"/>
                          </w:rPr>
                          <w:t>3</w:t>
                        </w:r>
                      </w:p>
                    </w:txbxContent>
                  </v:textbox>
                </v:rect>
                <v:rect id="Rectangle 127805" o:spid="_x0000_s1042" style="position:absolute;left:23096;top:4597;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" filled="f" stroked="f">
                  <v:textbox inset="0,0,0,0">
                    <w:txbxContent>
                      <w:p w14:paraId="5ABB15CD"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04" o:spid="_x0000_s1043" style="position:absolute;left:22793;top:4597;width:4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" filled="f" stroked="f">
                  <v:textbox inset="0,0,0,0">
                    <w:txbxContent>
                      <w:p w14:paraId="7C58A38D"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538" o:spid="_x0000_s1044" style="position:absolute;left:23350;top:4597;width:1570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" filled="f" stroked="f">
                  <v:textbox inset="0,0,0,0">
                    <w:txbxContent>
                      <w:p w14:paraId="381E4AE9" w14:textId="77777777" w:rsidR="00D42923" w:rsidRDefault="00D42923">
                        <w:pPr>
                          <w:spacing w:after="160" w:line="259" w:lineRule="auto"/>
                          <w:ind w:left="0" w:firstLine="0"/>
                          <w:jc w:val="left"/>
                        </w:pPr>
                        <w:r>
                          <w:rPr>
                            <w:rFonts w:ascii="Arial" w:eastAsia="Arial" w:hAnsi="Arial" w:cs="Arial"/>
                            <w:sz w:val="14"/>
                          </w:rPr>
                          <w:t xml:space="preserve">Provides confirmation on the </w:t>
                        </w:r>
                      </w:p>
                    </w:txbxContent>
                  </v:textbox>
                </v:rect>
                <v:rect id="Rectangle 8539" o:spid="_x0000_s1045" style="position:absolute;left:22287;top:5691;width:1132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" filled="f" stroked="f">
                  <v:textbox inset="0,0,0,0">
                    <w:txbxContent>
                      <w:p w14:paraId="3620E787" w14:textId="77777777" w:rsidR="00D42923" w:rsidRDefault="00D42923">
                        <w:pPr>
                          <w:spacing w:after="160" w:line="259" w:lineRule="auto"/>
                          <w:ind w:left="0" w:firstLine="0"/>
                          <w:jc w:val="left"/>
                        </w:pPr>
                        <w:r>
                          <w:rPr>
                            <w:rFonts w:ascii="Arial" w:eastAsia="Arial" w:hAnsi="Arial" w:cs="Arial"/>
                            <w:sz w:val="14"/>
                          </w:rPr>
                          <w:t xml:space="preserve">change status within </w:t>
                        </w:r>
                      </w:p>
                    </w:txbxContent>
                  </v:textbox>
                </v:rect>
                <v:rect id="Rectangle 127807" o:spid="_x0000_s1046" style="position:absolute;left:31818;top:5691;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" filled="f" stroked="f">
                  <v:textbox inset="0,0,0,0">
                    <w:txbxContent>
                      <w:p w14:paraId="02B950B5"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06" o:spid="_x0000_s1047" style="position:absolute;left:30803;top:5691;width:134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" filled="f" stroked="f">
                  <v:textbox inset="0,0,0,0">
                    <w:txbxContent>
                      <w:p w14:paraId="06FBCE44" w14:textId="77777777" w:rsidR="00D42923" w:rsidRDefault="00D42923">
                        <w:pPr>
                          <w:spacing w:after="160" w:line="259" w:lineRule="auto"/>
                          <w:ind w:left="0" w:firstLine="0"/>
                          <w:jc w:val="left"/>
                        </w:pPr>
                        <w:r>
                          <w:rPr>
                            <w:rFonts w:ascii="Arial" w:eastAsia="Arial" w:hAnsi="Arial" w:cs="Arial"/>
                            <w:sz w:val="14"/>
                          </w:rPr>
                          <w:t>24</w:t>
                        </w:r>
                      </w:p>
                    </w:txbxContent>
                  </v:textbox>
                </v:rect>
                <v:rect id="Rectangle 8541" o:spid="_x0000_s1048" style="position:absolute;left:32071;top:5691;width:674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" filled="f" stroked="f">
                  <v:textbox inset="0,0,0,0">
                    <w:txbxContent>
                      <w:p w14:paraId="6BAB7807" w14:textId="77777777" w:rsidR="00D42923" w:rsidRDefault="00D42923">
                        <w:pPr>
                          <w:spacing w:after="160" w:line="259" w:lineRule="auto"/>
                          <w:ind w:left="0" w:firstLine="0"/>
                          <w:jc w:val="left"/>
                        </w:pPr>
                        <w:r>
                          <w:rPr>
                            <w:rFonts w:ascii="Arial" w:eastAsia="Arial" w:hAnsi="Arial" w:cs="Arial"/>
                            <w:sz w:val="14"/>
                          </w:rPr>
                          <w:t xml:space="preserve">hours of the </w:t>
                        </w:r>
                      </w:p>
                    </w:txbxContent>
                  </v:textbox>
                </v:rect>
                <v:rect id="Rectangle 8542" o:spid="_x0000_s1049" style="position:absolute;left:22287;top:6785;width:1065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lX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xN9ffXi8CU9ATu4AAAD//wMAUEsBAi0AFAAGAAgAAAAhANvh9svuAAAAhQEAABMAAAAAAAAA&#10;AAAAAAAAAAAAAFtDb250ZW50X1R5cGVzXS54bWxQSwECLQAUAAYACAAAACEAWvQsW78AAAAVAQAA&#10;CwAAAAAAAAAAAAAAAAAfAQAAX3JlbHMvLnJlbHNQSwECLQAUAAYACAAAACEAoib5V8YAAADdAAAA&#10;DwAAAAAAAAAAAAAAAAAHAgAAZHJzL2Rvd25yZXYueG1sUEsFBgAAAAADAAMAtwAAAPoCAAAAAA==&#10;" filled="f" stroked="f">
                  <v:textbox inset="0,0,0,0">
                    <w:txbxContent>
                      <w:p w14:paraId="2E30E5F7" w14:textId="77777777" w:rsidR="00D42923" w:rsidRDefault="00D42923">
                        <w:pPr>
                          <w:spacing w:after="160" w:line="259" w:lineRule="auto"/>
                          <w:ind w:left="0" w:firstLine="0"/>
                          <w:jc w:val="left"/>
                        </w:pPr>
                        <w:r>
                          <w:rPr>
                            <w:rFonts w:ascii="Arial" w:eastAsia="Arial" w:hAnsi="Arial" w:cs="Arial"/>
                            <w:sz w:val="14"/>
                          </w:rPr>
                          <w:t>change being made</w:t>
                        </w:r>
                      </w:p>
                    </w:txbxContent>
                  </v:textbox>
                </v:rect>
                <v:shape id="Shape 8548" o:spid="_x0000_s1050" style="position:absolute;left:19401;top:8683;width:6340;height:7240;visibility:visible;mso-wrap-style:square;v-text-anchor:top" coordsize="633938,72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" path="m633938,l,724083e" filled="f" strokeweight=".07594mm">
                  <v:stroke endcap="round"/>
                  <v:path arrowok="t" textboxrect="0,0,633938,724083"/>
                </v:shape>
                <v:shape id="Shape 8549" o:spid="_x0000_s1051" style="position:absolute;left:25527;top:8202;width:635;height:678;visibility:visible;mso-wrap-style:square;v-text-anchor:top" coordsize="63496,6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" path="m63496,l34997,67783,,37138,63496,xe" fillcolor="black" stroked="f" strokeweight="0">
                  <v:stroke endcap="round"/>
                  <v:path arrowok="t" textboxrect="0,0,63496,67783"/>
                </v:shape>
                <v:shape id="Shape 146073" o:spid="_x0000_s1052" style="position:absolute;left:14364;top:9227;width:7182;height:4101;visibility:visible;mso-wrap-style:square;v-text-anchor:top" coordsize="718181,41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" path="m,l718181,r,410116l,410116,,e" stroked="f" strokeweight="0">
                  <v:stroke endcap="round"/>
                  <v:path arrowok="t" textboxrect="0,0,718181,410116"/>
                </v:shape>
                <v:rect id="Rectangle 8552" o:spid="_x0000_s1053" style="position:absolute;left:15749;top:9633;width:70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" filled="f" stroked="f">
                  <v:textbox inset="0,0,0,0">
                    <w:txbxContent>
                      <w:p w14:paraId="1A0479EA" w14:textId="77777777" w:rsidR="00D42923" w:rsidRDefault="00D42923">
                        <w:pPr>
                          <w:spacing w:after="160" w:line="259" w:lineRule="auto"/>
                          <w:ind w:left="0" w:firstLine="0"/>
                          <w:jc w:val="left"/>
                        </w:pPr>
                        <w:r>
                          <w:rPr>
                            <w:rFonts w:ascii="Arial" w:eastAsia="Arial" w:hAnsi="Arial" w:cs="Arial"/>
                            <w:sz w:val="14"/>
                          </w:rPr>
                          <w:t>&lt;</w:t>
                        </w:r>
                      </w:p>
                    </w:txbxContent>
                  </v:textbox>
                </v:rect>
                <v:rect id="Rectangle 8553" o:spid="_x0000_s1054" style="position:absolute;left:16281;top:9633;width:445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8oR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J5BVub8ITkIs/AAAA//8DAFBLAQItABQABgAIAAAAIQDb4fbL7gAAAIUBAAATAAAAAAAA&#10;AAAAAAAAAAAAAABbQ29udGVudF9UeXBlc10ueG1sUEsBAi0AFAAGAAgAAAAhAFr0LFu/AAAAFQEA&#10;AAsAAAAAAAAAAAAAAAAAHwEAAF9yZWxzLy5yZWxzUEsBAi0AFAAGAAgAAAAhAEizyhHHAAAA3QAA&#10;AA8AAAAAAAAAAAAAAAAABwIAAGRycy9kb3ducmV2LnhtbFBLBQYAAAAAAwADALcAAAD7AgAAAAA=&#10;" filled="f" stroked="f">
                  <v:textbox inset="0,0,0,0">
                    <w:txbxContent>
                      <w:p w14:paraId="15FEE97D" w14:textId="77777777" w:rsidR="00D42923" w:rsidRDefault="00D42923">
                        <w:pPr>
                          <w:spacing w:after="160" w:line="259" w:lineRule="auto"/>
                          <w:ind w:left="0" w:firstLine="0"/>
                          <w:jc w:val="left"/>
                        </w:pPr>
                        <w:r>
                          <w:rPr>
                            <w:rFonts w:ascii="Arial" w:eastAsia="Arial" w:hAnsi="Arial" w:cs="Arial"/>
                            <w:sz w:val="14"/>
                          </w:rPr>
                          <w:t>Supplier</w:t>
                        </w:r>
                      </w:p>
                    </w:txbxContent>
                  </v:textbox>
                </v:rect>
                <v:rect id="Rectangle 127808" o:spid="_x0000_s1055" style="position:absolute;left:19627;top:9633;width:70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" filled="f" stroked="f">
                  <v:textbox inset="0,0,0,0">
                    <w:txbxContent>
                      <w:p w14:paraId="6D2EE79C" w14:textId="77777777" w:rsidR="00D42923" w:rsidRDefault="00D42923">
                        <w:pPr>
                          <w:spacing w:after="160" w:line="259" w:lineRule="auto"/>
                          <w:ind w:left="0" w:firstLine="0"/>
                          <w:jc w:val="left"/>
                        </w:pPr>
                        <w:r>
                          <w:rPr>
                            <w:rFonts w:ascii="Arial" w:eastAsia="Arial" w:hAnsi="Arial" w:cs="Arial"/>
                            <w:sz w:val="14"/>
                          </w:rPr>
                          <w:t>&gt;</w:t>
                        </w:r>
                      </w:p>
                    </w:txbxContent>
                  </v:textbox>
                </v:rect>
                <v:rect id="Rectangle 127809" o:spid="_x0000_s1056" style="position:absolute;left:20160;top:9633;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" filled="f" stroked="f">
                  <v:textbox inset="0,0,0,0">
                    <w:txbxContent>
                      <w:p w14:paraId="0F3D768F"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555" o:spid="_x0000_s1057" style="position:absolute;left:15191;top:10726;width:7685;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" filled="f" stroked="f">
                  <v:textbox inset="0,0,0,0">
                    <w:txbxContent>
                      <w:p w14:paraId="699AA0D4" w14:textId="77777777" w:rsidR="00D42923" w:rsidRDefault="00D42923">
                        <w:pPr>
                          <w:spacing w:after="160" w:line="259" w:lineRule="auto"/>
                          <w:ind w:left="0" w:firstLine="0"/>
                          <w:jc w:val="left"/>
                        </w:pPr>
                        <w:r>
                          <w:rPr>
                            <w:rFonts w:ascii="Arial" w:eastAsia="Arial" w:hAnsi="Arial" w:cs="Arial"/>
                            <w:sz w:val="14"/>
                          </w:rPr>
                          <w:t xml:space="preserve">sends form to </w:t>
                        </w:r>
                      </w:p>
                    </w:txbxContent>
                  </v:textbox>
                </v:rect>
                <v:rect id="Rectangle 8556" o:spid="_x0000_s1058" style="position:absolute;left:16256;top:11820;width:485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" filled="f" stroked="f">
                  <v:textbox inset="0,0,0,0">
                    <w:txbxContent>
                      <w:p w14:paraId="0D363F89" w14:textId="77777777" w:rsidR="00D42923" w:rsidRDefault="00D42923">
                        <w:pPr>
                          <w:spacing w:after="160" w:line="259" w:lineRule="auto"/>
                          <w:ind w:left="0" w:firstLine="0"/>
                          <w:jc w:val="left"/>
                        </w:pPr>
                        <w:r>
                          <w:rPr>
                            <w:rFonts w:ascii="Arial" w:eastAsia="Arial" w:hAnsi="Arial" w:cs="Arial"/>
                            <w:sz w:val="14"/>
                          </w:rPr>
                          <w:t xml:space="preserve">CapOne </w:t>
                        </w:r>
                      </w:p>
                    </w:txbxContent>
                  </v:textbox>
                </v:rect>
                <v:shape id="Shape 146074" o:spid="_x0000_s1059" style="position:absolute;left:10772;top:15379;width:13851;height:17430;visibility:visible;mso-wrap-style:square;v-text-anchor:top" coordsize="1385064,174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" path="m,l1385064,r,1742995l,1742995,,e" stroked="f" strokeweight="0">
                  <v:stroke endcap="round"/>
                  <v:path arrowok="t" textboxrect="0,0,1385064,1742995"/>
                </v:shape>
                <v:shape id="Shape 8558" o:spid="_x0000_s1060" style="position:absolute;left:10772;top:15379;width:13851;height:17430;visibility:visible;mso-wrap-style:square;v-text-anchor:top" coordsize="1385064,174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" path="m,1742995r1385064,l1385064,,,,,1742995xe" filled="f" strokeweight=".07594mm">
                  <v:stroke endcap="round"/>
                  <v:path arrowok="t" textboxrect="0,0,1385064,1742995"/>
                </v:shape>
                <v:rect id="Rectangle 8559" o:spid="_x0000_s1061" style="position:absolute;left:11000;top:15340;width:13951;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" filled="f" stroked="f">
                  <v:textbox inset="0,0,0,0">
                    <w:txbxContent>
                      <w:p w14:paraId="51A36CF4" w14:textId="77777777" w:rsidR="00D42923" w:rsidRDefault="00D42923">
                        <w:pPr>
                          <w:spacing w:after="160" w:line="259" w:lineRule="auto"/>
                          <w:ind w:left="0" w:firstLine="0"/>
                          <w:jc w:val="left"/>
                        </w:pPr>
                        <w:r>
                          <w:rPr>
                            <w:rFonts w:ascii="Arial" w:eastAsia="Arial" w:hAnsi="Arial" w:cs="Arial"/>
                            <w:b/>
                            <w:sz w:val="14"/>
                          </w:rPr>
                          <w:t xml:space="preserve">IT Change Management </w:t>
                        </w:r>
                      </w:p>
                    </w:txbxContent>
                  </v:textbox>
                </v:rect>
                <v:rect id="Rectangle 8560" o:spid="_x0000_s1062" style="position:absolute;left:11000;top:16434;width:694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" filled="f" stroked="f">
                  <v:textbox inset="0,0,0,0">
                    <w:txbxContent>
                      <w:p w14:paraId="298963F0" w14:textId="77777777" w:rsidR="00D42923" w:rsidRDefault="00D42923">
                        <w:pPr>
                          <w:spacing w:after="160" w:line="259" w:lineRule="auto"/>
                          <w:ind w:left="0" w:firstLine="0"/>
                          <w:jc w:val="left"/>
                        </w:pPr>
                        <w:r>
                          <w:rPr>
                            <w:rFonts w:ascii="Arial" w:eastAsia="Arial" w:hAnsi="Arial" w:cs="Arial"/>
                            <w:b/>
                            <w:sz w:val="14"/>
                          </w:rPr>
                          <w:t>Coordinator</w:t>
                        </w:r>
                      </w:p>
                    </w:txbxContent>
                  </v:textbox>
                </v:rect>
                <v:rect id="Rectangle 8561" o:spid="_x0000_s1063" style="position:absolute;left:11000;top:17527;width:675;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" filled="f" stroked="f">
                  <v:textbox inset="0,0,0,0">
                    <w:txbxContent>
                      <w:p w14:paraId="215B5683" w14:textId="77777777" w:rsidR="00D42923" w:rsidRDefault="00D42923">
                        <w:pPr>
                          <w:spacing w:after="160" w:line="259" w:lineRule="auto"/>
                          <w:ind w:left="0" w:firstLine="0"/>
                          <w:jc w:val="left"/>
                        </w:pPr>
                        <w:r>
                          <w:rPr>
                            <w:rFonts w:ascii="Arial" w:eastAsia="Arial" w:hAnsi="Arial" w:cs="Arial"/>
                            <w:sz w:val="14"/>
                          </w:rPr>
                          <w:t>1</w:t>
                        </w:r>
                      </w:p>
                    </w:txbxContent>
                  </v:textbox>
                </v:rect>
                <v:rect id="Rectangle 127815" o:spid="_x0000_s1064" style="position:absolute;left:11811;top:17527;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" filled="f" stroked="f">
                  <v:textbox inset="0,0,0,0">
                    <w:txbxContent>
                      <w:p w14:paraId="0EA32231"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14" o:spid="_x0000_s1065" style="position:absolute;left:11507;top:17527;width:4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" filled="f" stroked="f">
                  <v:textbox inset="0,0,0,0">
                    <w:txbxContent>
                      <w:p w14:paraId="38565946"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563" o:spid="_x0000_s1066" style="position:absolute;left:12064;top:17527;width:15776;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" filled="f" stroked="f">
                  <v:textbox inset="0,0,0,0">
                    <w:txbxContent>
                      <w:p w14:paraId="4C2AA2AB" w14:textId="77777777" w:rsidR="00D42923" w:rsidRDefault="00D42923">
                        <w:pPr>
                          <w:spacing w:after="160" w:line="259" w:lineRule="auto"/>
                          <w:ind w:left="0" w:firstLine="0"/>
                          <w:jc w:val="left"/>
                        </w:pPr>
                        <w:r>
                          <w:rPr>
                            <w:rFonts w:ascii="Arial" w:eastAsia="Arial" w:hAnsi="Arial" w:cs="Arial"/>
                            <w:sz w:val="14"/>
                          </w:rPr>
                          <w:t xml:space="preserve">Review change request from </w:t>
                        </w:r>
                      </w:p>
                    </w:txbxContent>
                  </v:textbox>
                </v:rect>
                <v:rect id="Rectangle 8564" o:spid="_x0000_s1067" style="position:absolute;left:11000;top:18621;width:70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" filled="f" stroked="f">
                  <v:textbox inset="0,0,0,0">
                    <w:txbxContent>
                      <w:p w14:paraId="54C18431" w14:textId="77777777" w:rsidR="00D42923" w:rsidRDefault="00D42923">
                        <w:pPr>
                          <w:spacing w:after="160" w:line="259" w:lineRule="auto"/>
                          <w:ind w:left="0" w:firstLine="0"/>
                          <w:jc w:val="left"/>
                        </w:pPr>
                        <w:r>
                          <w:rPr>
                            <w:rFonts w:ascii="Arial" w:eastAsia="Arial" w:hAnsi="Arial" w:cs="Arial"/>
                            <w:sz w:val="14"/>
                          </w:rPr>
                          <w:t>&lt;</w:t>
                        </w:r>
                      </w:p>
                    </w:txbxContent>
                  </v:textbox>
                </v:rect>
                <v:rect id="Rectangle 8565" o:spid="_x0000_s1068" style="position:absolute;left:11533;top:18621;width:445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" filled="f" stroked="f">
                  <v:textbox inset="0,0,0,0">
                    <w:txbxContent>
                      <w:p w14:paraId="58174B63" w14:textId="77777777" w:rsidR="00D42923" w:rsidRDefault="00D42923">
                        <w:pPr>
                          <w:spacing w:after="160" w:line="259" w:lineRule="auto"/>
                          <w:ind w:left="0" w:firstLine="0"/>
                          <w:jc w:val="left"/>
                        </w:pPr>
                        <w:r>
                          <w:rPr>
                            <w:rFonts w:ascii="Arial" w:eastAsia="Arial" w:hAnsi="Arial" w:cs="Arial"/>
                            <w:sz w:val="14"/>
                          </w:rPr>
                          <w:t>Supplier</w:t>
                        </w:r>
                      </w:p>
                    </w:txbxContent>
                  </v:textbox>
                </v:rect>
                <v:rect id="Rectangle 127817" o:spid="_x0000_s1069" style="position:absolute;left:15412;top:18621;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" filled="f" stroked="f">
                  <v:textbox inset="0,0,0,0">
                    <w:txbxContent>
                      <w:p w14:paraId="61A968D5"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16" o:spid="_x0000_s1070" style="position:absolute;left:14879;top:18621;width:70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" filled="f" stroked="f">
                  <v:textbox inset="0,0,0,0">
                    <w:txbxContent>
                      <w:p w14:paraId="7CAE31F8" w14:textId="77777777" w:rsidR="00D42923" w:rsidRDefault="00D42923">
                        <w:pPr>
                          <w:spacing w:after="160" w:line="259" w:lineRule="auto"/>
                          <w:ind w:left="0" w:firstLine="0"/>
                          <w:jc w:val="left"/>
                        </w:pPr>
                        <w:r>
                          <w:rPr>
                            <w:rFonts w:ascii="Arial" w:eastAsia="Arial" w:hAnsi="Arial" w:cs="Arial"/>
                            <w:sz w:val="14"/>
                          </w:rPr>
                          <w:t>&gt;</w:t>
                        </w:r>
                      </w:p>
                    </w:txbxContent>
                  </v:textbox>
                </v:rect>
                <v:rect id="Rectangle 8567" o:spid="_x0000_s1071" style="position:absolute;left:15664;top:18621;width:92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Aav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r5A1ub8ITkIs/AAAA//8DAFBLAQItABQABgAIAAAAIQDb4fbL7gAAAIUBAAATAAAAAAAA&#10;AAAAAAAAAAAAAABbQ29udGVudF9UeXBlc10ueG1sUEsBAi0AFAAGAAgAAAAhAFr0LFu/AAAAFQEA&#10;AAsAAAAAAAAAAAAAAAAAHwEAAF9yZWxzLy5yZWxzUEsBAi0AFAAGAAgAAAAhAPnkBq/HAAAA3QAA&#10;AA8AAAAAAAAAAAAAAAAABwIAAGRycy9kb3ducmV2LnhtbFBLBQYAAAAAAwADALcAAAD7AgAAAAA=&#10;" filled="f" stroked="f">
                  <v:textbox inset="0,0,0,0">
                    <w:txbxContent>
                      <w:p w14:paraId="7E229D79" w14:textId="77777777" w:rsidR="00D42923" w:rsidRDefault="00D42923">
                        <w:pPr>
                          <w:spacing w:after="160" w:line="259" w:lineRule="auto"/>
                          <w:ind w:left="0" w:firstLine="0"/>
                          <w:jc w:val="left"/>
                        </w:pPr>
                        <w:r>
                          <w:rPr>
                            <w:rFonts w:ascii="Arial" w:eastAsia="Arial" w:hAnsi="Arial" w:cs="Arial"/>
                            <w:sz w:val="14"/>
                          </w:rPr>
                          <w:t>for completeness</w:t>
                        </w:r>
                      </w:p>
                    </w:txbxContent>
                  </v:textbox>
                </v:rect>
                <v:rect id="Rectangle 8568" o:spid="_x0000_s1072" style="position:absolute;left:22609;top:18621;width:1011;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" filled="f" stroked="f">
                  <v:textbox inset="0,0,0,0">
                    <w:txbxContent>
                      <w:p w14:paraId="4B909794"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569" o:spid="_x0000_s1073" style="position:absolute;left:11000;top:19715;width:991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" filled="f" stroked="f">
                  <v:textbox inset="0,0,0,0">
                    <w:txbxContent>
                      <w:p w14:paraId="684AB612" w14:textId="77777777" w:rsidR="00D42923" w:rsidRDefault="00D42923">
                        <w:pPr>
                          <w:spacing w:after="160" w:line="259" w:lineRule="auto"/>
                          <w:ind w:left="0" w:firstLine="0"/>
                          <w:jc w:val="left"/>
                        </w:pPr>
                        <w:r>
                          <w:rPr>
                            <w:rFonts w:ascii="Arial" w:eastAsia="Arial" w:hAnsi="Arial" w:cs="Arial"/>
                            <w:sz w:val="14"/>
                          </w:rPr>
                          <w:t>Request more info</w:t>
                        </w:r>
                      </w:p>
                    </w:txbxContent>
                  </v:textbox>
                </v:rect>
                <v:rect id="Rectangle 8570" o:spid="_x0000_s1074" style="position:absolute;left:18452;top:19715;width:67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" filled="f" stroked="f">
                  <v:textbox inset="0,0,0,0">
                    <w:txbxContent>
                      <w:p w14:paraId="18054992"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571" o:spid="_x0000_s1075" style="position:absolute;left:18959;top:19715;width:539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2dxgAAAN0AAAAPAAAAZHJzL2Rvd25yZXYueG1sRI9Pa8JA&#10;FMTvQr/D8gredGPB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nJitncYAAADdAAAA&#10;DwAAAAAAAAAAAAAAAAAHAgAAZHJzL2Rvd25yZXYueG1sUEsFBgAAAAADAAMAtwAAAPoCAAAAAA==&#10;" filled="f" stroked="f">
                  <v:textbox inset="0,0,0,0">
                    <w:txbxContent>
                      <w:p w14:paraId="54AAB7FE" w14:textId="77777777" w:rsidR="00D42923" w:rsidRDefault="00D42923">
                        <w:pPr>
                          <w:spacing w:after="160" w:line="259" w:lineRule="auto"/>
                          <w:ind w:left="0" w:firstLine="0"/>
                          <w:jc w:val="left"/>
                        </w:pPr>
                        <w:r>
                          <w:rPr>
                            <w:rFonts w:ascii="Arial" w:eastAsia="Arial" w:hAnsi="Arial" w:cs="Arial"/>
                            <w:sz w:val="14"/>
                          </w:rPr>
                          <w:t>if required</w:t>
                        </w:r>
                      </w:p>
                    </w:txbxContent>
                  </v:textbox>
                </v:rect>
                <v:rect id="Rectangle 8572" o:spid="_x0000_s1076" style="position:absolute;left:23014;top:19715;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Pq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L8GfXi8CU9ATu4AAAD//wMAUEsBAi0AFAAGAAgAAAAhANvh9svuAAAAhQEAABMAAAAAAAAA&#10;AAAAAAAAAAAAAFtDb250ZW50X1R5cGVzXS54bWxQSwECLQAUAAYACAAAACEAWvQsW78AAAAVAQAA&#10;CwAAAAAAAAAAAAAAAAAfAQAAX3JlbHMvLnJlbHNQSwECLQAUAAYACAAAACEAbEoz6sYAAADdAAAA&#10;DwAAAAAAAAAAAAAAAAAHAgAAZHJzL2Rvd25yZXYueG1sUEsFBgAAAAADAAMAtwAAAPoCAAAAAA==&#10;" filled="f" stroked="f">
                  <v:textbox inset="0,0,0,0">
                    <w:txbxContent>
                      <w:p w14:paraId="1887AEAA"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573" o:spid="_x0000_s1077" style="position:absolute;left:11000;top:20808;width:675;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ZxxwAAAN0AAAAPAAAAZHJzL2Rvd25yZXYueG1sRI9Pa8JA&#10;FMTvBb/D8gRvdaPS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AMGlnHHAAAA3QAA&#10;AA8AAAAAAAAAAAAAAAAABwIAAGRycy9kb3ducmV2LnhtbFBLBQYAAAAAAwADALcAAAD7AgAAAAA=&#10;" filled="f" stroked="f">
                  <v:textbox inset="0,0,0,0">
                    <w:txbxContent>
                      <w:p w14:paraId="65E440D5" w14:textId="77777777" w:rsidR="00D42923" w:rsidRDefault="00D42923">
                        <w:pPr>
                          <w:spacing w:after="160" w:line="259" w:lineRule="auto"/>
                          <w:ind w:left="0" w:firstLine="0"/>
                          <w:jc w:val="left"/>
                        </w:pPr>
                        <w:r>
                          <w:rPr>
                            <w:rFonts w:ascii="Arial" w:eastAsia="Arial" w:hAnsi="Arial" w:cs="Arial"/>
                            <w:sz w:val="14"/>
                          </w:rPr>
                          <w:t>2</w:t>
                        </w:r>
                      </w:p>
                    </w:txbxContent>
                  </v:textbox>
                </v:rect>
                <v:rect id="Rectangle 127820" o:spid="_x0000_s1078" style="position:absolute;left:11507;top:20808;width:4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" filled="f" stroked="f">
                  <v:textbox inset="0,0,0,0">
                    <w:txbxContent>
                      <w:p w14:paraId="673D36C6"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127821" o:spid="_x0000_s1079" style="position:absolute;left:11811;top:20808;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" filled="f" stroked="f">
                  <v:textbox inset="0,0,0,0">
                    <w:txbxContent>
                      <w:p w14:paraId="5891FCCA"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575" o:spid="_x0000_s1080" style="position:absolute;left:12064;top:20808;width:1571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" filled="f" stroked="f">
                  <v:textbox inset="0,0,0,0">
                    <w:txbxContent>
                      <w:p w14:paraId="3712AF39" w14:textId="77777777" w:rsidR="00D42923" w:rsidRDefault="00D42923">
                        <w:pPr>
                          <w:spacing w:after="160" w:line="259" w:lineRule="auto"/>
                          <w:ind w:left="0" w:firstLine="0"/>
                          <w:jc w:val="left"/>
                        </w:pPr>
                        <w:r>
                          <w:rPr>
                            <w:rFonts w:ascii="Arial" w:eastAsia="Arial" w:hAnsi="Arial" w:cs="Arial"/>
                            <w:sz w:val="14"/>
                          </w:rPr>
                          <w:t xml:space="preserve">Notifies appropriate CapOne </w:t>
                        </w:r>
                      </w:p>
                    </w:txbxContent>
                  </v:textbox>
                </v:rect>
                <v:rect id="Rectangle 8576" o:spid="_x0000_s1081" style="position:absolute;left:11000;top:21902;width:687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Xp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r2wRub8ITkIs/AAAA//8DAFBLAQItABQABgAIAAAAIQDb4fbL7gAAAIUBAAATAAAAAAAA&#10;AAAAAAAAAAAAAABbQ29udGVudF9UeXBlc10ueG1sUEsBAi0AFAAGAAgAAAAhAFr0LFu/AAAAFQEA&#10;AAsAAAAAAAAAAAAAAAAAHwEAAF9yZWxzLy5yZWxzUEsBAi0AFAAGAAgAAAAhABNxNenHAAAA3QAA&#10;AA8AAAAAAAAAAAAAAAAABwIAAGRycy9kb3ducmV2LnhtbFBLBQYAAAAAAwADALcAAAD7AgAAAAA=&#10;" filled="f" stroked="f">
                  <v:textbox inset="0,0,0,0">
                    <w:txbxContent>
                      <w:p w14:paraId="37FC8EC6" w14:textId="77777777" w:rsidR="00D42923" w:rsidRDefault="00D42923">
                        <w:pPr>
                          <w:spacing w:after="160" w:line="259" w:lineRule="auto"/>
                          <w:ind w:left="0" w:firstLine="0"/>
                          <w:jc w:val="left"/>
                        </w:pPr>
                        <w:r>
                          <w:rPr>
                            <w:rFonts w:ascii="Arial" w:eastAsia="Arial" w:hAnsi="Arial" w:cs="Arial"/>
                            <w:sz w:val="14"/>
                          </w:rPr>
                          <w:t>stakeholders</w:t>
                        </w:r>
                      </w:p>
                    </w:txbxContent>
                  </v:textbox>
                </v:rect>
                <v:rect id="Rectangle 8577" o:spid="_x0000_s1082" style="position:absolute;left:16171;top:21902;width:67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" filled="f" stroked="f">
                  <v:textbox inset="0,0,0,0">
                    <w:txbxContent>
                      <w:p w14:paraId="2581E5FB"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578" o:spid="_x0000_s1083" style="position:absolute;left:16678;top:21902;width:1024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" filled="f" stroked="f">
                  <v:textbox inset="0,0,0,0">
                    <w:txbxContent>
                      <w:p w14:paraId="2CCD4EDB" w14:textId="77777777" w:rsidR="00D42923" w:rsidRDefault="00D42923">
                        <w:pPr>
                          <w:spacing w:after="160" w:line="259" w:lineRule="auto"/>
                          <w:ind w:left="0" w:firstLine="0"/>
                          <w:jc w:val="left"/>
                        </w:pPr>
                        <w:r>
                          <w:rPr>
                            <w:rFonts w:ascii="Arial" w:eastAsia="Arial" w:hAnsi="Arial" w:cs="Arial"/>
                            <w:sz w:val="14"/>
                          </w:rPr>
                          <w:t xml:space="preserve">including business </w:t>
                        </w:r>
                      </w:p>
                    </w:txbxContent>
                  </v:textbox>
                </v:rect>
                <v:rect id="Rectangle 8579" o:spid="_x0000_s1084" style="position:absolute;left:11000;top:22996;width:40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" filled="f" stroked="f">
                  <v:textbox inset="0,0,0,0">
                    <w:txbxContent>
                      <w:p w14:paraId="30B2DC33"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580" o:spid="_x0000_s1085" style="position:absolute;left:11304;top:22996;width:438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ghxAAAAN0AAAAPAAAAZHJzL2Rvd25yZXYueG1sRE/LasJA&#10;FN0X/IfhFtzVSQuV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MYBeCHEAAAA3QAAAA8A&#10;AAAAAAAAAAAAAAAABwIAAGRycy9kb3ducmV2LnhtbFBLBQYAAAAAAwADALcAAAD4AgAAAAA=&#10;" filled="f" stroked="f">
                  <v:textbox inset="0,0,0,0">
                    <w:txbxContent>
                      <w:p w14:paraId="64F99969" w14:textId="77777777" w:rsidR="00D42923" w:rsidRDefault="00D42923">
                        <w:pPr>
                          <w:spacing w:after="160" w:line="259" w:lineRule="auto"/>
                          <w:ind w:left="0" w:firstLine="0"/>
                          <w:jc w:val="left"/>
                        </w:pPr>
                        <w:r>
                          <w:rPr>
                            <w:rFonts w:ascii="Arial" w:eastAsia="Arial" w:hAnsi="Arial" w:cs="Arial"/>
                            <w:sz w:val="14"/>
                          </w:rPr>
                          <w:t xml:space="preserve">Notifies </w:t>
                        </w:r>
                      </w:p>
                    </w:txbxContent>
                  </v:textbox>
                </v:rect>
                <v:rect id="Rectangle 8581" o:spid="_x0000_s1086" style="position:absolute;left:14599;top:22996;width:70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26xQAAAN0AAAAPAAAAZHJzL2Rvd25yZXYueG1sRI9Bi8Iw&#10;FITvgv8hPGFvmrrg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CpTd26xQAAAN0AAAAP&#10;AAAAAAAAAAAAAAAAAAcCAABkcnMvZG93bnJldi54bWxQSwUGAAAAAAMAAwC3AAAA+QIAAAAA&#10;" filled="f" stroked="f">
                  <v:textbox inset="0,0,0,0">
                    <w:txbxContent>
                      <w:p w14:paraId="6A9D74D1" w14:textId="77777777" w:rsidR="00D42923" w:rsidRDefault="00D42923">
                        <w:pPr>
                          <w:spacing w:after="160" w:line="259" w:lineRule="auto"/>
                          <w:ind w:left="0" w:firstLine="0"/>
                          <w:jc w:val="left"/>
                        </w:pPr>
                        <w:r>
                          <w:rPr>
                            <w:rFonts w:ascii="Arial" w:eastAsia="Arial" w:hAnsi="Arial" w:cs="Arial"/>
                            <w:sz w:val="14"/>
                          </w:rPr>
                          <w:t>&lt;</w:t>
                        </w:r>
                      </w:p>
                    </w:txbxContent>
                  </v:textbox>
                </v:rect>
                <v:rect id="Rectangle 8582" o:spid="_x0000_s1087" style="position:absolute;left:15131;top:22996;width:445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" filled="f" stroked="f">
                  <v:textbox inset="0,0,0,0">
                    <w:txbxContent>
                      <w:p w14:paraId="0B3D4876" w14:textId="77777777" w:rsidR="00D42923" w:rsidRDefault="00D42923">
                        <w:pPr>
                          <w:spacing w:after="160" w:line="259" w:lineRule="auto"/>
                          <w:ind w:left="0" w:firstLine="0"/>
                          <w:jc w:val="left"/>
                        </w:pPr>
                        <w:r>
                          <w:rPr>
                            <w:rFonts w:ascii="Arial" w:eastAsia="Arial" w:hAnsi="Arial" w:cs="Arial"/>
                            <w:sz w:val="14"/>
                          </w:rPr>
                          <w:t>Supplier</w:t>
                        </w:r>
                      </w:p>
                    </w:txbxContent>
                  </v:textbox>
                </v:rect>
                <v:rect id="Rectangle 127826" o:spid="_x0000_s1088" style="position:absolute;left:19009;top:22996;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" filled="f" stroked="f">
                  <v:textbox inset="0,0,0,0">
                    <w:txbxContent>
                      <w:p w14:paraId="4231556A"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25" o:spid="_x0000_s1089" style="position:absolute;left:18477;top:22996;width:70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" filled="f" stroked="f">
                  <v:textbox inset="0,0,0,0">
                    <w:txbxContent>
                      <w:p w14:paraId="08EC25A0" w14:textId="77777777" w:rsidR="00D42923" w:rsidRDefault="00D42923">
                        <w:pPr>
                          <w:spacing w:after="160" w:line="259" w:lineRule="auto"/>
                          <w:ind w:left="0" w:firstLine="0"/>
                          <w:jc w:val="left"/>
                        </w:pPr>
                        <w:r>
                          <w:rPr>
                            <w:rFonts w:ascii="Arial" w:eastAsia="Arial" w:hAnsi="Arial" w:cs="Arial"/>
                            <w:sz w:val="14"/>
                          </w:rPr>
                          <w:t>&gt;</w:t>
                        </w:r>
                      </w:p>
                    </w:txbxContent>
                  </v:textbox>
                </v:rect>
                <v:rect id="Rectangle 8584" o:spid="_x0000_s1090" style="position:absolute;left:19263;top:22996;width:64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4ixgAAAN0AAAAPAAAAZHJzL2Rvd25yZXYueG1sRI9Ba8JA&#10;FITvgv9heUJvuqlU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uTp+IsYAAADdAAAA&#10;DwAAAAAAAAAAAAAAAAAHAgAAZHJzL2Rvd25yZXYueG1sUEsFBgAAAAADAAMAtwAAAPoCAAAAAA==&#10;" filled="f" stroked="f">
                  <v:textbox inset="0,0,0,0">
                    <w:txbxContent>
                      <w:p w14:paraId="5FF827EC" w14:textId="77777777" w:rsidR="00D42923" w:rsidRDefault="00D42923">
                        <w:pPr>
                          <w:spacing w:after="160" w:line="259" w:lineRule="auto"/>
                          <w:ind w:left="0" w:firstLine="0"/>
                          <w:jc w:val="left"/>
                        </w:pPr>
                        <w:r>
                          <w:rPr>
                            <w:rFonts w:ascii="Arial" w:eastAsia="Arial" w:hAnsi="Arial" w:cs="Arial"/>
                            <w:sz w:val="14"/>
                          </w:rPr>
                          <w:t xml:space="preserve">if change is </w:t>
                        </w:r>
                      </w:p>
                    </w:txbxContent>
                  </v:textbox>
                </v:rect>
                <v:rect id="Rectangle 8585" o:spid="_x0000_s1091" style="position:absolute;left:11000;top:24089;width:1065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u5xgAAAN0AAAAPAAAAZHJzL2Rvd25yZXYueG1sRI9Ba8JA&#10;FITvBf/D8oTe6qaF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1nbbucYAAADdAAAA&#10;DwAAAAAAAAAAAAAAAAAHAgAAZHJzL2Rvd25yZXYueG1sUEsFBgAAAAADAAMAtwAAAPoCAAAAAA==&#10;" filled="f" stroked="f">
                  <v:textbox inset="0,0,0,0">
                    <w:txbxContent>
                      <w:p w14:paraId="4D669C92" w14:textId="77777777" w:rsidR="00D42923" w:rsidRDefault="00D42923">
                        <w:pPr>
                          <w:spacing w:after="160" w:line="259" w:lineRule="auto"/>
                          <w:ind w:left="0" w:firstLine="0"/>
                          <w:jc w:val="left"/>
                        </w:pPr>
                        <w:r>
                          <w:rPr>
                            <w:rFonts w:ascii="Arial" w:eastAsia="Arial" w:hAnsi="Arial" w:cs="Arial"/>
                            <w:sz w:val="14"/>
                          </w:rPr>
                          <w:t>generated internally</w:t>
                        </w:r>
                      </w:p>
                    </w:txbxContent>
                  </v:textbox>
                </v:rect>
                <v:rect id="Rectangle 8586" o:spid="_x0000_s1092" style="position:absolute;left:19010;top:24089;width:741;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XOxQAAAN0AAAAPAAAAZHJzL2Rvd25yZXYueG1sRI9Bi8Iw&#10;FITvC/6H8ARva+qC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AmpEXOxQAAAN0AAAAP&#10;AAAAAAAAAAAAAAAAAAcCAABkcnMvZG93bnJldi54bWxQSwUGAAAAAAMAAwC3AAAA+QIAAAAA&#10;" filled="f" stroked="f">
                  <v:textbox inset="0,0,0,0">
                    <w:txbxContent>
                      <w:p w14:paraId="0AD983C2"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587" o:spid="_x0000_s1093" style="position:absolute;left:11000;top:25183;width:6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OBVxgAAAN0AAAAPAAAAZHJzL2Rvd25yZXYueG1sRI9Ba8JA&#10;FITvgv9heUJvuqlQ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SejgVcYAAADdAAAA&#10;DwAAAAAAAAAAAAAAAAAHAgAAZHJzL2Rvd25yZXYueG1sUEsFBgAAAAADAAMAtwAAAPoCAAAAAA==&#10;" filled="f" stroked="f">
                  <v:textbox inset="0,0,0,0">
                    <w:txbxContent>
                      <w:p w14:paraId="022C6490" w14:textId="77777777" w:rsidR="00D42923" w:rsidRDefault="00D42923">
                        <w:pPr>
                          <w:spacing w:after="160" w:line="259" w:lineRule="auto"/>
                          <w:ind w:left="0" w:firstLine="0"/>
                          <w:jc w:val="left"/>
                        </w:pPr>
                        <w:r>
                          <w:rPr>
                            <w:rFonts w:ascii="Arial" w:eastAsia="Arial" w:hAnsi="Arial" w:cs="Arial"/>
                            <w:sz w:val="14"/>
                          </w:rPr>
                          <w:t>3</w:t>
                        </w:r>
                      </w:p>
                    </w:txbxContent>
                  </v:textbox>
                </v:rect>
                <v:rect id="Rectangle 127827" o:spid="_x0000_s1094" style="position:absolute;left:11507;top:25183;width:40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" filled="f" stroked="f">
                  <v:textbox inset="0,0,0,0">
                    <w:txbxContent>
                      <w:p w14:paraId="20C3C97F"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127828" o:spid="_x0000_s1095" style="position:absolute;left:11811;top:25183;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" filled="f" stroked="f">
                  <v:textbox inset="0,0,0,0">
                    <w:txbxContent>
                      <w:p w14:paraId="67AD9727"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589" o:spid="_x0000_s1096" style="position:absolute;left:12064;top:25183;width:1476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" filled="f" stroked="f">
                  <v:textbox inset="0,0,0,0">
                    <w:txbxContent>
                      <w:p w14:paraId="740F6919" w14:textId="77777777" w:rsidR="00D42923" w:rsidRDefault="00D42923">
                        <w:pPr>
                          <w:spacing w:after="160" w:line="259" w:lineRule="auto"/>
                          <w:ind w:left="0" w:firstLine="0"/>
                          <w:jc w:val="left"/>
                        </w:pPr>
                        <w:r>
                          <w:rPr>
                            <w:rFonts w:ascii="Arial" w:eastAsia="Arial" w:hAnsi="Arial" w:cs="Arial"/>
                            <w:sz w:val="14"/>
                          </w:rPr>
                          <w:t xml:space="preserve">Submits change request to </w:t>
                        </w:r>
                      </w:p>
                    </w:txbxContent>
                  </v:textbox>
                </v:rect>
                <v:rect id="Rectangle 8590" o:spid="_x0000_s1097" style="position:absolute;left:11000;top:26277;width:28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" filled="f" stroked="f">
                  <v:textbox inset="0,0,0,0">
                    <w:txbxContent>
                      <w:p w14:paraId="4173B54E" w14:textId="77777777" w:rsidR="00D42923" w:rsidRDefault="00D42923">
                        <w:pPr>
                          <w:spacing w:after="160" w:line="259" w:lineRule="auto"/>
                          <w:ind w:left="0" w:firstLine="0"/>
                          <w:jc w:val="left"/>
                        </w:pPr>
                        <w:r>
                          <w:rPr>
                            <w:rFonts w:ascii="Arial" w:eastAsia="Arial" w:hAnsi="Arial" w:cs="Arial"/>
                            <w:sz w:val="14"/>
                          </w:rPr>
                          <w:t xml:space="preserve">CAB </w:t>
                        </w:r>
                      </w:p>
                    </w:txbxContent>
                  </v:textbox>
                </v:rect>
                <v:rect id="Rectangle 8591" o:spid="_x0000_s1098" style="position:absolute;left:13129;top:26277;width:40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" filled="f" stroked="f">
                  <v:textbox inset="0,0,0,0">
                    <w:txbxContent>
                      <w:p w14:paraId="72ABF240"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592" o:spid="_x0000_s1099" style="position:absolute;left:13432;top:26277;width:70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" filled="f" stroked="f">
                  <v:textbox inset="0,0,0,0">
                    <w:txbxContent>
                      <w:p w14:paraId="53880669" w14:textId="77777777" w:rsidR="00D42923" w:rsidRDefault="00D42923">
                        <w:pPr>
                          <w:spacing w:after="160" w:line="259" w:lineRule="auto"/>
                          <w:ind w:left="0" w:firstLine="0"/>
                          <w:jc w:val="left"/>
                        </w:pPr>
                        <w:r>
                          <w:rPr>
                            <w:rFonts w:ascii="Arial" w:eastAsia="Arial" w:hAnsi="Arial" w:cs="Arial"/>
                            <w:sz w:val="14"/>
                          </w:rPr>
                          <w:t>&lt;</w:t>
                        </w:r>
                      </w:p>
                    </w:txbxContent>
                  </v:textbox>
                </v:rect>
                <v:rect id="Rectangle 8593" o:spid="_x0000_s1100" style="position:absolute;left:13965;top:26277;width:445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" filled="f" stroked="f">
                  <v:textbox inset="0,0,0,0">
                    <w:txbxContent>
                      <w:p w14:paraId="2E831101" w14:textId="77777777" w:rsidR="00D42923" w:rsidRDefault="00D42923">
                        <w:pPr>
                          <w:spacing w:after="160" w:line="259" w:lineRule="auto"/>
                          <w:ind w:left="0" w:firstLine="0"/>
                          <w:jc w:val="left"/>
                        </w:pPr>
                        <w:r>
                          <w:rPr>
                            <w:rFonts w:ascii="Arial" w:eastAsia="Arial" w:hAnsi="Arial" w:cs="Arial"/>
                            <w:sz w:val="14"/>
                          </w:rPr>
                          <w:t>Supplier</w:t>
                        </w:r>
                      </w:p>
                    </w:txbxContent>
                  </v:textbox>
                </v:rect>
                <v:rect id="Rectangle 127830" o:spid="_x0000_s1101" style="position:absolute;left:17843;top:26277;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" filled="f" stroked="f">
                  <v:textbox inset="0,0,0,0">
                    <w:txbxContent>
                      <w:p w14:paraId="540C5805"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29" o:spid="_x0000_s1102" style="position:absolute;left:17311;top:26277;width:70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" filled="f" stroked="f">
                  <v:textbox inset="0,0,0,0">
                    <w:txbxContent>
                      <w:p w14:paraId="36A3A9A3" w14:textId="77777777" w:rsidR="00D42923" w:rsidRDefault="00D42923">
                        <w:pPr>
                          <w:spacing w:after="160" w:line="259" w:lineRule="auto"/>
                          <w:ind w:left="0" w:firstLine="0"/>
                          <w:jc w:val="left"/>
                        </w:pPr>
                        <w:r>
                          <w:rPr>
                            <w:rFonts w:ascii="Arial" w:eastAsia="Arial" w:hAnsi="Arial" w:cs="Arial"/>
                            <w:sz w:val="14"/>
                          </w:rPr>
                          <w:t>&gt;</w:t>
                        </w:r>
                      </w:p>
                    </w:txbxContent>
                  </v:textbox>
                </v:rect>
                <v:rect id="Rectangle 8595" o:spid="_x0000_s1103" style="position:absolute;left:18097;top:26277;width:721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" filled="f" stroked="f">
                  <v:textbox inset="0,0,0,0">
                    <w:txbxContent>
                      <w:p w14:paraId="4D3B16DE" w14:textId="77777777" w:rsidR="00D42923" w:rsidRDefault="00D42923">
                        <w:pPr>
                          <w:spacing w:after="160" w:line="259" w:lineRule="auto"/>
                          <w:ind w:left="0" w:firstLine="0"/>
                          <w:jc w:val="left"/>
                        </w:pPr>
                        <w:r>
                          <w:rPr>
                            <w:rFonts w:ascii="Arial" w:eastAsia="Arial" w:hAnsi="Arial" w:cs="Arial"/>
                            <w:sz w:val="14"/>
                          </w:rPr>
                          <w:t>requests only</w:t>
                        </w:r>
                      </w:p>
                    </w:txbxContent>
                  </v:textbox>
                </v:rect>
                <v:rect id="Rectangle 8596" o:spid="_x0000_s1104" style="position:absolute;left:23521;top:26277;width:40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" filled="f" stroked="f">
                  <v:textbox inset="0,0,0,0">
                    <w:txbxContent>
                      <w:p w14:paraId="7FABFC71"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597" o:spid="_x0000_s1105" style="position:absolute;left:11000;top:27370;width:675;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" filled="f" stroked="f">
                  <v:textbox inset="0,0,0,0">
                    <w:txbxContent>
                      <w:p w14:paraId="20434CD9" w14:textId="77777777" w:rsidR="00D42923" w:rsidRDefault="00D42923">
                        <w:pPr>
                          <w:spacing w:after="160" w:line="259" w:lineRule="auto"/>
                          <w:ind w:left="0" w:firstLine="0"/>
                          <w:jc w:val="left"/>
                        </w:pPr>
                        <w:r>
                          <w:rPr>
                            <w:rFonts w:ascii="Arial" w:eastAsia="Arial" w:hAnsi="Arial" w:cs="Arial"/>
                            <w:sz w:val="14"/>
                          </w:rPr>
                          <w:t>4</w:t>
                        </w:r>
                      </w:p>
                    </w:txbxContent>
                  </v:textbox>
                </v:rect>
                <v:rect id="Rectangle 127832" o:spid="_x0000_s1106" style="position:absolute;left:11811;top:27370;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" filled="f" stroked="f">
                  <v:textbox inset="0,0,0,0">
                    <w:txbxContent>
                      <w:p w14:paraId="69F0BF0C"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31" o:spid="_x0000_s1107" style="position:absolute;left:11507;top:27370;width:4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" filled="f" stroked="f">
                  <v:textbox inset="0,0,0,0">
                    <w:txbxContent>
                      <w:p w14:paraId="0D635E08"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599" o:spid="_x0000_s1108" style="position:absolute;left:12064;top:27370;width:654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" filled="f" stroked="f">
                  <v:textbox inset="0,0,0,0">
                    <w:txbxContent>
                      <w:p w14:paraId="01BC7182" w14:textId="77777777" w:rsidR="00D42923" w:rsidRDefault="00D42923">
                        <w:pPr>
                          <w:spacing w:after="160" w:line="259" w:lineRule="auto"/>
                          <w:ind w:left="0" w:firstLine="0"/>
                          <w:jc w:val="left"/>
                        </w:pPr>
                        <w:r>
                          <w:rPr>
                            <w:rFonts w:ascii="Arial" w:eastAsia="Arial" w:hAnsi="Arial" w:cs="Arial"/>
                            <w:sz w:val="14"/>
                          </w:rPr>
                          <w:t xml:space="preserve">Represents </w:t>
                        </w:r>
                      </w:p>
                    </w:txbxContent>
                  </v:textbox>
                </v:rect>
                <v:rect id="Rectangle 8600" o:spid="_x0000_s1109" style="position:absolute;left:16981;top:27370;width:70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" filled="f" stroked="f">
                  <v:textbox inset="0,0,0,0">
                    <w:txbxContent>
                      <w:p w14:paraId="09478BF9" w14:textId="77777777" w:rsidR="00D42923" w:rsidRDefault="00D42923">
                        <w:pPr>
                          <w:spacing w:after="160" w:line="259" w:lineRule="auto"/>
                          <w:ind w:left="0" w:firstLine="0"/>
                          <w:jc w:val="left"/>
                        </w:pPr>
                        <w:r>
                          <w:rPr>
                            <w:rFonts w:ascii="Arial" w:eastAsia="Arial" w:hAnsi="Arial" w:cs="Arial"/>
                            <w:sz w:val="14"/>
                          </w:rPr>
                          <w:t>&lt;</w:t>
                        </w:r>
                      </w:p>
                    </w:txbxContent>
                  </v:textbox>
                </v:rect>
                <v:rect id="Rectangle 8601" o:spid="_x0000_s1110" style="position:absolute;left:17515;top:27370;width:445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" filled="f" stroked="f">
                  <v:textbox inset="0,0,0,0">
                    <w:txbxContent>
                      <w:p w14:paraId="37E6A484" w14:textId="77777777" w:rsidR="00D42923" w:rsidRDefault="00D42923">
                        <w:pPr>
                          <w:spacing w:after="160" w:line="259" w:lineRule="auto"/>
                          <w:ind w:left="0" w:firstLine="0"/>
                          <w:jc w:val="left"/>
                        </w:pPr>
                        <w:r>
                          <w:rPr>
                            <w:rFonts w:ascii="Arial" w:eastAsia="Arial" w:hAnsi="Arial" w:cs="Arial"/>
                            <w:sz w:val="14"/>
                          </w:rPr>
                          <w:t>Supplier</w:t>
                        </w:r>
                      </w:p>
                    </w:txbxContent>
                  </v:textbox>
                </v:rect>
                <v:rect id="Rectangle 127833" o:spid="_x0000_s1111" style="position:absolute;left:20860;top:27370;width:70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" filled="f" stroked="f">
                  <v:textbox inset="0,0,0,0">
                    <w:txbxContent>
                      <w:p w14:paraId="531115B2" w14:textId="77777777" w:rsidR="00D42923" w:rsidRDefault="00D42923">
                        <w:pPr>
                          <w:spacing w:after="160" w:line="259" w:lineRule="auto"/>
                          <w:ind w:left="0" w:firstLine="0"/>
                          <w:jc w:val="left"/>
                        </w:pPr>
                        <w:r>
                          <w:rPr>
                            <w:rFonts w:ascii="Arial" w:eastAsia="Arial" w:hAnsi="Arial" w:cs="Arial"/>
                            <w:sz w:val="14"/>
                          </w:rPr>
                          <w:t>&gt;</w:t>
                        </w:r>
                      </w:p>
                    </w:txbxContent>
                  </v:textbox>
                </v:rect>
                <v:rect id="Rectangle 127834" o:spid="_x0000_s1112" style="position:absolute;left:21393;top:27370;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" filled="f" stroked="f">
                  <v:textbox inset="0,0,0,0">
                    <w:txbxContent>
                      <w:p w14:paraId="58277C11"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603" o:spid="_x0000_s1113" style="position:absolute;left:21646;top:27370;width:1281;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RwxQAAAN0AAAAPAAAAZHJzL2Rvd25yZXYueG1sRI9Pi8Iw&#10;FMTvwn6H8Ba8aaqC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CAJYRwxQAAAN0AAAAP&#10;AAAAAAAAAAAAAAAAAAcCAABkcnMvZG93bnJldi54bWxQSwUGAAAAAAMAAwC3AAAA+QIAAAAA&#10;" filled="f" stroked="f">
                  <v:textbox inset="0,0,0,0">
                    <w:txbxContent>
                      <w:p w14:paraId="1B3BCAC8" w14:textId="77777777" w:rsidR="00D42923" w:rsidRDefault="00D42923">
                        <w:pPr>
                          <w:spacing w:after="160" w:line="259" w:lineRule="auto"/>
                          <w:ind w:left="0" w:firstLine="0"/>
                          <w:jc w:val="left"/>
                        </w:pPr>
                        <w:r>
                          <w:rPr>
                            <w:rFonts w:ascii="Arial" w:eastAsia="Arial" w:hAnsi="Arial" w:cs="Arial"/>
                            <w:sz w:val="14"/>
                          </w:rPr>
                          <w:t xml:space="preserve">in </w:t>
                        </w:r>
                      </w:p>
                    </w:txbxContent>
                  </v:textbox>
                </v:rect>
                <v:rect id="Rectangle 8604" o:spid="_x0000_s1114" style="position:absolute;left:11000;top:28464;width:249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BwExQAAAN0AAAAPAAAAZHJzL2Rvd25yZXYueG1sRI9Pi8Iw&#10;FMTvwn6H8Ba8aaqI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APzBwExQAAAN0AAAAP&#10;AAAAAAAAAAAAAAAAAAcCAABkcnMvZG93bnJldi54bWxQSwUGAAAAAAMAAwC3AAAA+QIAAAAA&#10;" filled="f" stroked="f">
                  <v:textbox inset="0,0,0,0">
                    <w:txbxContent>
                      <w:p w14:paraId="0D7865A5" w14:textId="77777777" w:rsidR="00D42923" w:rsidRDefault="00D42923">
                        <w:pPr>
                          <w:spacing w:after="160" w:line="259" w:lineRule="auto"/>
                          <w:ind w:left="0" w:firstLine="0"/>
                          <w:jc w:val="left"/>
                        </w:pPr>
                        <w:r>
                          <w:rPr>
                            <w:rFonts w:ascii="Arial" w:eastAsia="Arial" w:hAnsi="Arial" w:cs="Arial"/>
                            <w:sz w:val="14"/>
                          </w:rPr>
                          <w:t>CAB</w:t>
                        </w:r>
                      </w:p>
                    </w:txbxContent>
                  </v:textbox>
                </v:rect>
                <v:rect id="Rectangle 8605" o:spid="_x0000_s1115" style="position:absolute;left:11000;top:29558;width:6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mfxQAAAN0AAAAPAAAAZHJzL2Rvd25yZXYueG1sRI9Pi8Iw&#10;FMTvwn6H8Ba8aaqg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BggLmfxQAAAN0AAAAP&#10;AAAAAAAAAAAAAAAAAAcCAABkcnMvZG93bnJldi54bWxQSwUGAAAAAAMAAwC3AAAA+QIAAAAA&#10;" filled="f" stroked="f">
                  <v:textbox inset="0,0,0,0">
                    <w:txbxContent>
                      <w:p w14:paraId="5768FBA1" w14:textId="77777777" w:rsidR="00D42923" w:rsidRDefault="00D42923">
                        <w:pPr>
                          <w:spacing w:after="160" w:line="259" w:lineRule="auto"/>
                          <w:ind w:left="0" w:firstLine="0"/>
                          <w:jc w:val="left"/>
                        </w:pPr>
                        <w:r>
                          <w:rPr>
                            <w:rFonts w:ascii="Arial" w:eastAsia="Arial" w:hAnsi="Arial" w:cs="Arial"/>
                            <w:sz w:val="14"/>
                          </w:rPr>
                          <w:t>5</w:t>
                        </w:r>
                      </w:p>
                    </w:txbxContent>
                  </v:textbox>
                </v:rect>
                <v:rect id="Rectangle 127836" o:spid="_x0000_s1116" style="position:absolute;left:11811;top:29558;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" filled="f" stroked="f">
                  <v:textbox inset="0,0,0,0">
                    <w:txbxContent>
                      <w:p w14:paraId="5BD65365"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35" o:spid="_x0000_s1117" style="position:absolute;left:11507;top:29558;width:40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" filled="f" stroked="f">
                  <v:textbox inset="0,0,0,0">
                    <w:txbxContent>
                      <w:p w14:paraId="601C603F"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607" o:spid="_x0000_s1118" style="position:absolute;left:12064;top:29558;width:1584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" filled="f" stroked="f">
                  <v:textbox inset="0,0,0,0">
                    <w:txbxContent>
                      <w:p w14:paraId="4F21FCAB" w14:textId="77777777" w:rsidR="00D42923" w:rsidRDefault="00D42923">
                        <w:pPr>
                          <w:spacing w:after="160" w:line="259" w:lineRule="auto"/>
                          <w:ind w:left="0" w:firstLine="0"/>
                          <w:jc w:val="left"/>
                        </w:pPr>
                        <w:r>
                          <w:rPr>
                            <w:rFonts w:ascii="Arial" w:eastAsia="Arial" w:hAnsi="Arial" w:cs="Arial"/>
                            <w:sz w:val="14"/>
                          </w:rPr>
                          <w:t xml:space="preserve">Provides all stakeholders the </w:t>
                        </w:r>
                      </w:p>
                    </w:txbxContent>
                  </v:textbox>
                </v:rect>
                <v:rect id="Rectangle 8608" o:spid="_x0000_s1119" style="position:absolute;left:11000;top:30651;width:15036;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" filled="f" stroked="f">
                  <v:textbox inset="0,0,0,0">
                    <w:txbxContent>
                      <w:p w14:paraId="68E296CC" w14:textId="77777777" w:rsidR="00D42923" w:rsidRDefault="00D42923">
                        <w:pPr>
                          <w:spacing w:after="160" w:line="259" w:lineRule="auto"/>
                          <w:ind w:left="0" w:firstLine="0"/>
                          <w:jc w:val="left"/>
                        </w:pPr>
                        <w:r>
                          <w:rPr>
                            <w:rFonts w:ascii="Arial" w:eastAsia="Arial" w:hAnsi="Arial" w:cs="Arial"/>
                            <w:sz w:val="14"/>
                          </w:rPr>
                          <w:t xml:space="preserve">Capital One change control </w:t>
                        </w:r>
                      </w:p>
                    </w:txbxContent>
                  </v:textbox>
                </v:rect>
                <v:rect id="Rectangle 8609" o:spid="_x0000_s1120" style="position:absolute;left:11000;top:31745;width:411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" filled="f" stroked="f">
                  <v:textbox inset="0,0,0,0">
                    <w:txbxContent>
                      <w:p w14:paraId="7DA365B7" w14:textId="77777777" w:rsidR="00D42923" w:rsidRDefault="00D42923">
                        <w:pPr>
                          <w:spacing w:after="160" w:line="259" w:lineRule="auto"/>
                          <w:ind w:left="0" w:firstLine="0"/>
                          <w:jc w:val="left"/>
                        </w:pPr>
                        <w:r>
                          <w:rPr>
                            <w:rFonts w:ascii="Arial" w:eastAsia="Arial" w:hAnsi="Arial" w:cs="Arial"/>
                            <w:sz w:val="14"/>
                          </w:rPr>
                          <w:t>number</w:t>
                        </w:r>
                      </w:p>
                    </w:txbxContent>
                  </v:textbox>
                </v:rect>
                <v:shape id="Shape 8611" o:spid="_x0000_s1121" style="position:absolute;left:38473;top:17429;width:12312;height:8203;visibility:visible;mso-wrap-style:square;v-text-anchor:top" coordsize="1231168,82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" path="m,820233r1231168,l1231168,,,,,820233xe" filled="f" strokeweight=".07594mm">
                  <v:stroke endcap="round"/>
                  <v:path arrowok="t" textboxrect="0,0,1231168,820233"/>
                </v:shape>
                <v:rect id="Rectangle 8612" o:spid="_x0000_s1122" style="position:absolute;left:38702;top:17698;width:9501;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" filled="f" stroked="f">
                  <v:textbox inset="0,0,0,0">
                    <w:txbxContent>
                      <w:p w14:paraId="1983224A" w14:textId="77777777" w:rsidR="00D42923" w:rsidRDefault="00D42923">
                        <w:pPr>
                          <w:spacing w:after="160" w:line="259" w:lineRule="auto"/>
                          <w:ind w:left="0" w:firstLine="0"/>
                          <w:jc w:val="left"/>
                        </w:pPr>
                        <w:r>
                          <w:rPr>
                            <w:rFonts w:ascii="Arial" w:eastAsia="Arial" w:hAnsi="Arial" w:cs="Arial"/>
                            <w:b/>
                            <w:sz w:val="14"/>
                          </w:rPr>
                          <w:t xml:space="preserve">Mission Control </w:t>
                        </w:r>
                      </w:p>
                    </w:txbxContent>
                  </v:textbox>
                </v:rect>
                <v:rect id="Rectangle 8613" o:spid="_x0000_s1123" style="position:absolute;left:45845;top:17698;width:4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" filled="f" stroked="f">
                  <v:textbox inset="0,0,0,0">
                    <w:txbxContent>
                      <w:p w14:paraId="353A2783" w14:textId="77777777" w:rsidR="00D42923" w:rsidRDefault="00D42923">
                        <w:pPr>
                          <w:spacing w:after="160" w:line="259" w:lineRule="auto"/>
                          <w:ind w:left="0" w:firstLine="0"/>
                          <w:jc w:val="left"/>
                        </w:pPr>
                        <w:r>
                          <w:rPr>
                            <w:rFonts w:ascii="Arial" w:eastAsia="Arial" w:hAnsi="Arial" w:cs="Arial"/>
                            <w:b/>
                            <w:sz w:val="14"/>
                          </w:rPr>
                          <w:t>(</w:t>
                        </w:r>
                      </w:p>
                    </w:txbxContent>
                  </v:textbox>
                </v:rect>
                <v:rect id="Rectangle 8614" o:spid="_x0000_s1124" style="position:absolute;left:46148;top:17698;width:384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" filled="f" stroked="f">
                  <v:textbox inset="0,0,0,0">
                    <w:txbxContent>
                      <w:p w14:paraId="1A467FA5" w14:textId="77777777" w:rsidR="00D42923" w:rsidRDefault="00D42923">
                        <w:pPr>
                          <w:spacing w:after="160" w:line="259" w:lineRule="auto"/>
                          <w:ind w:left="0" w:firstLine="0"/>
                          <w:jc w:val="left"/>
                        </w:pPr>
                        <w:r>
                          <w:rPr>
                            <w:rFonts w:ascii="Arial" w:eastAsia="Arial" w:hAnsi="Arial" w:cs="Arial"/>
                            <w:b/>
                            <w:sz w:val="14"/>
                          </w:rPr>
                          <w:t>ICCOS</w:t>
                        </w:r>
                      </w:p>
                    </w:txbxContent>
                  </v:textbox>
                </v:rect>
                <v:rect id="Rectangle 8615" o:spid="_x0000_s1125" style="position:absolute;left:49037;top:17698;width:4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" filled="f" stroked="f">
                  <v:textbox inset="0,0,0,0">
                    <w:txbxContent>
                      <w:p w14:paraId="75D4B576" w14:textId="77777777" w:rsidR="00D42923" w:rsidRDefault="00D42923">
                        <w:pPr>
                          <w:spacing w:after="160" w:line="259" w:lineRule="auto"/>
                          <w:ind w:left="0" w:firstLine="0"/>
                          <w:jc w:val="left"/>
                        </w:pPr>
                        <w:r>
                          <w:rPr>
                            <w:rFonts w:ascii="Arial" w:eastAsia="Arial" w:hAnsi="Arial" w:cs="Arial"/>
                            <w:b/>
                            <w:sz w:val="14"/>
                          </w:rPr>
                          <w:t>)</w:t>
                        </w:r>
                      </w:p>
                    </w:txbxContent>
                  </v:textbox>
                </v:rect>
                <v:rect id="Rectangle 8616" o:spid="_x0000_s1126" style="position:absolute;left:38702;top:18792;width:6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" filled="f" stroked="f">
                  <v:textbox inset="0,0,0,0">
                    <w:txbxContent>
                      <w:p w14:paraId="18D2B6BE" w14:textId="77777777" w:rsidR="00D42923" w:rsidRDefault="00D42923">
                        <w:pPr>
                          <w:spacing w:after="160" w:line="259" w:lineRule="auto"/>
                          <w:ind w:left="0" w:firstLine="0"/>
                          <w:jc w:val="left"/>
                        </w:pPr>
                        <w:r>
                          <w:rPr>
                            <w:rFonts w:ascii="Arial" w:eastAsia="Arial" w:hAnsi="Arial" w:cs="Arial"/>
                            <w:sz w:val="14"/>
                          </w:rPr>
                          <w:t>1</w:t>
                        </w:r>
                      </w:p>
                    </w:txbxContent>
                  </v:textbox>
                </v:rect>
                <v:rect id="Rectangle 127818" o:spid="_x0000_s1127" style="position:absolute;left:39208;top:18792;width:40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" filled="f" stroked="f">
                  <v:textbox inset="0,0,0,0">
                    <w:txbxContent>
                      <w:p w14:paraId="7148B5AE"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127819" o:spid="_x0000_s1128" style="position:absolute;left:39512;top:18792;width:67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" filled="f" stroked="f">
                  <v:textbox inset="0,0,0,0">
                    <w:txbxContent>
                      <w:p w14:paraId="700B75ED"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618" o:spid="_x0000_s1129" style="position:absolute;left:40019;top:18792;width:1166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" filled="f" stroked="f">
                  <v:textbox inset="0,0,0,0">
                    <w:txbxContent>
                      <w:p w14:paraId="644C3F36" w14:textId="77777777" w:rsidR="00D42923" w:rsidRDefault="00D42923">
                        <w:pPr>
                          <w:spacing w:after="160" w:line="259" w:lineRule="auto"/>
                          <w:ind w:left="0" w:firstLine="0"/>
                          <w:jc w:val="left"/>
                        </w:pPr>
                        <w:r>
                          <w:rPr>
                            <w:rFonts w:ascii="Arial" w:eastAsia="Arial" w:hAnsi="Arial" w:cs="Arial"/>
                            <w:sz w:val="14"/>
                          </w:rPr>
                          <w:t xml:space="preserve">Assess impact to call </w:t>
                        </w:r>
                      </w:p>
                    </w:txbxContent>
                  </v:textbox>
                </v:rect>
                <v:rect id="Rectangle 8619" o:spid="_x0000_s1130" style="position:absolute;left:38702;top:19886;width:404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" filled="f" stroked="f">
                  <v:textbox inset="0,0,0,0">
                    <w:txbxContent>
                      <w:p w14:paraId="18D215D4" w14:textId="77777777" w:rsidR="00D42923" w:rsidRDefault="00D42923">
                        <w:pPr>
                          <w:spacing w:after="160" w:line="259" w:lineRule="auto"/>
                          <w:ind w:left="0" w:firstLine="0"/>
                          <w:jc w:val="left"/>
                        </w:pPr>
                        <w:r>
                          <w:rPr>
                            <w:rFonts w:ascii="Arial" w:eastAsia="Arial" w:hAnsi="Arial" w:cs="Arial"/>
                            <w:sz w:val="14"/>
                          </w:rPr>
                          <w:t xml:space="preserve">routing </w:t>
                        </w:r>
                      </w:p>
                    </w:txbxContent>
                  </v:textbox>
                </v:rect>
                <v:rect id="Rectangle 8620" o:spid="_x0000_s1131" style="position:absolute;left:41744;top:19886;width:114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" filled="f" stroked="f">
                  <v:textbox inset="0,0,0,0">
                    <w:txbxContent>
                      <w:p w14:paraId="5734354E" w14:textId="77777777" w:rsidR="00D42923" w:rsidRDefault="00D42923">
                        <w:pPr>
                          <w:spacing w:after="160" w:line="259" w:lineRule="auto"/>
                          <w:ind w:left="0" w:firstLine="0"/>
                          <w:jc w:val="left"/>
                        </w:pPr>
                        <w:r>
                          <w:rPr>
                            <w:rFonts w:ascii="Arial" w:eastAsia="Arial" w:hAnsi="Arial" w:cs="Arial"/>
                            <w:sz w:val="14"/>
                          </w:rPr>
                          <w:t xml:space="preserve">&amp; </w:t>
                        </w:r>
                      </w:p>
                    </w:txbxContent>
                  </v:textbox>
                </v:rect>
                <v:rect id="Rectangle 8621" o:spid="_x0000_s1132" style="position:absolute;left:42605;top:19886;width:391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" filled="f" stroked="f">
                  <v:textbox inset="0,0,0,0">
                    <w:txbxContent>
                      <w:p w14:paraId="261C8913" w14:textId="77777777" w:rsidR="00D42923" w:rsidRDefault="00D42923">
                        <w:pPr>
                          <w:spacing w:after="160" w:line="259" w:lineRule="auto"/>
                          <w:ind w:left="0" w:firstLine="0"/>
                          <w:jc w:val="left"/>
                        </w:pPr>
                        <w:r>
                          <w:rPr>
                            <w:rFonts w:ascii="Arial" w:eastAsia="Arial" w:hAnsi="Arial" w:cs="Arial"/>
                            <w:sz w:val="14"/>
                          </w:rPr>
                          <w:t>staffing</w:t>
                        </w:r>
                      </w:p>
                    </w:txbxContent>
                  </v:textbox>
                </v:rect>
                <v:rect id="Rectangle 8622" o:spid="_x0000_s1133" style="position:absolute;left:45545;top:19886;width:101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" filled="f" stroked="f">
                  <v:textbox inset="0,0,0,0">
                    <w:txbxContent>
                      <w:p w14:paraId="735AC4CE"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623" o:spid="_x0000_s1134" style="position:absolute;left:38702;top:20979;width:675;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" filled="f" stroked="f">
                  <v:textbox inset="0,0,0,0">
                    <w:txbxContent>
                      <w:p w14:paraId="4AAC1F70" w14:textId="77777777" w:rsidR="00D42923" w:rsidRDefault="00D42923">
                        <w:pPr>
                          <w:spacing w:after="160" w:line="259" w:lineRule="auto"/>
                          <w:ind w:left="0" w:firstLine="0"/>
                          <w:jc w:val="left"/>
                        </w:pPr>
                        <w:r>
                          <w:rPr>
                            <w:rFonts w:ascii="Arial" w:eastAsia="Arial" w:hAnsi="Arial" w:cs="Arial"/>
                            <w:sz w:val="14"/>
                          </w:rPr>
                          <w:t>2</w:t>
                        </w:r>
                      </w:p>
                    </w:txbxContent>
                  </v:textbox>
                </v:rect>
                <v:rect id="Rectangle 127822" o:spid="_x0000_s1135" style="position:absolute;left:39208;top:20979;width:4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" filled="f" stroked="f">
                  <v:textbox inset="0,0,0,0">
                    <w:txbxContent>
                      <w:p w14:paraId="2DBF1753"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127823" o:spid="_x0000_s1136" style="position:absolute;left:39512;top:20979;width:67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" filled="f" stroked="f">
                  <v:textbox inset="0,0,0,0">
                    <w:txbxContent>
                      <w:p w14:paraId="57F82717"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625" o:spid="_x0000_s1137" style="position:absolute;left:40019;top:20979;width:1307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" filled="f" stroked="f">
                  <v:textbox inset="0,0,0,0">
                    <w:txbxContent>
                      <w:p w14:paraId="39CFD783" w14:textId="77777777" w:rsidR="00D42923" w:rsidRDefault="00D42923">
                        <w:pPr>
                          <w:spacing w:after="160" w:line="259" w:lineRule="auto"/>
                          <w:ind w:left="0" w:firstLine="0"/>
                          <w:jc w:val="left"/>
                        </w:pPr>
                        <w:r>
                          <w:rPr>
                            <w:rFonts w:ascii="Arial" w:eastAsia="Arial" w:hAnsi="Arial" w:cs="Arial"/>
                            <w:sz w:val="14"/>
                          </w:rPr>
                          <w:t xml:space="preserve">Provides feedback from </w:t>
                        </w:r>
                      </w:p>
                    </w:txbxContent>
                  </v:textbox>
                </v:rect>
                <v:rect id="Rectangle 8626" o:spid="_x0000_s1138" style="position:absolute;left:38702;top:22073;width:1341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" filled="f" stroked="f">
                  <v:textbox inset="0,0,0,0">
                    <w:txbxContent>
                      <w:p w14:paraId="044DEBB6" w14:textId="77777777" w:rsidR="00D42923" w:rsidRDefault="00D42923">
                        <w:pPr>
                          <w:spacing w:after="160" w:line="259" w:lineRule="auto"/>
                          <w:ind w:left="0" w:firstLine="0"/>
                          <w:jc w:val="left"/>
                        </w:pPr>
                        <w:r>
                          <w:rPr>
                            <w:rFonts w:ascii="Arial" w:eastAsia="Arial" w:hAnsi="Arial" w:cs="Arial"/>
                            <w:sz w:val="14"/>
                          </w:rPr>
                          <w:t xml:space="preserve">business and negotiates </w:t>
                        </w:r>
                      </w:p>
                    </w:txbxContent>
                  </v:textbox>
                </v:rect>
                <v:rect id="Rectangle 8627" o:spid="_x0000_s1139" style="position:absolute;left:38702;top:23167;width:458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" filled="f" stroked="f">
                  <v:textbox inset="0,0,0,0">
                    <w:txbxContent>
                      <w:p w14:paraId="222F2935" w14:textId="77777777" w:rsidR="00D42923" w:rsidRDefault="00D42923">
                        <w:pPr>
                          <w:spacing w:after="160" w:line="259" w:lineRule="auto"/>
                          <w:ind w:left="0" w:firstLine="0"/>
                          <w:jc w:val="left"/>
                        </w:pPr>
                        <w:r>
                          <w:rPr>
                            <w:rFonts w:ascii="Arial" w:eastAsia="Arial" w:hAnsi="Arial" w:cs="Arial"/>
                            <w:sz w:val="14"/>
                          </w:rPr>
                          <w:t>changes</w:t>
                        </w:r>
                      </w:p>
                    </w:txbxContent>
                  </v:textbox>
                </v:rect>
                <v:shape id="Shape 8629" o:spid="_x0000_s1140" style="position:absolute;left:5642;top:36910;width:4104;height:2051;visibility:visible;mso-wrap-style:square;v-text-anchor:top" coordsize="410390,20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" path="m,205058r410390,l410390,,,,,205058xe" filled="f" strokeweight=".07594mm">
                  <v:stroke endcap="round"/>
                  <v:path arrowok="t" textboxrect="0,0,410390,205058"/>
                </v:shape>
                <v:rect id="Rectangle 8630" o:spid="_x0000_s1141" style="position:absolute;left:6807;top:37384;width:23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" filled="f" stroked="f">
                  <v:textbox inset="0,0,0,0">
                    <w:txbxContent>
                      <w:p w14:paraId="425AD073" w14:textId="77777777" w:rsidR="00D42923" w:rsidRDefault="00D42923">
                        <w:pPr>
                          <w:spacing w:after="160" w:line="259" w:lineRule="auto"/>
                          <w:ind w:left="0" w:firstLine="0"/>
                          <w:jc w:val="left"/>
                        </w:pPr>
                        <w:r>
                          <w:rPr>
                            <w:rFonts w:ascii="Arial" w:eastAsia="Arial" w:hAnsi="Arial" w:cs="Arial"/>
                            <w:sz w:val="14"/>
                          </w:rPr>
                          <w:t>LAN</w:t>
                        </w:r>
                      </w:p>
                    </w:txbxContent>
                  </v:textbox>
                </v:rect>
                <v:shape id="Shape 8632" o:spid="_x0000_s1142" style="position:absolute;left:11286;top:36910;width:3078;height:2051;visibility:visible;mso-wrap-style:square;v-text-anchor:top" coordsize="307792,20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" path="m,205058r307792,l307792,,,,,205058xe" filled="f" strokeweight=".07594mm">
                  <v:stroke endcap="round"/>
                  <v:path arrowok="t" textboxrect="0,0,307792,205058"/>
                </v:shape>
                <v:rect id="Rectangle 8633" o:spid="_x0000_s1143" style="position:absolute;left:11760;top:37384;width:283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" filled="f" stroked="f">
                  <v:textbox inset="0,0,0,0">
                    <w:txbxContent>
                      <w:p w14:paraId="406C7750" w14:textId="77777777" w:rsidR="00D42923" w:rsidRDefault="00D42923">
                        <w:pPr>
                          <w:spacing w:after="160" w:line="259" w:lineRule="auto"/>
                          <w:ind w:left="0" w:firstLine="0"/>
                          <w:jc w:val="left"/>
                        </w:pPr>
                        <w:r>
                          <w:rPr>
                            <w:rFonts w:ascii="Arial" w:eastAsia="Arial" w:hAnsi="Arial" w:cs="Arial"/>
                            <w:sz w:val="14"/>
                          </w:rPr>
                          <w:t>WAN</w:t>
                        </w:r>
                      </w:p>
                    </w:txbxContent>
                  </v:textbox>
                </v:rect>
                <v:shape id="Shape 8635" o:spid="_x0000_s1144" style="position:absolute;left:15646;top:36910;width:6156;height:2051;visibility:visible;mso-wrap-style:square;v-text-anchor:top" coordsize="615584,20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" path="m,205058r615584,l615584,,,,,205058xe" filled="f" strokeweight=".07594mm">
                  <v:stroke endcap="round"/>
                  <v:path arrowok="t" textboxrect="0,0,615584,205058"/>
                </v:shape>
                <v:rect id="Rectangle 8636" o:spid="_x0000_s1145" style="position:absolute;left:16595;top:37384;width:566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" filled="f" stroked="f">
                  <v:textbox inset="0,0,0,0">
                    <w:txbxContent>
                      <w:p w14:paraId="15035C56" w14:textId="77777777" w:rsidR="00D42923" w:rsidRDefault="00D42923">
                        <w:pPr>
                          <w:spacing w:after="160" w:line="259" w:lineRule="auto"/>
                          <w:ind w:left="0" w:firstLine="0"/>
                          <w:jc w:val="left"/>
                        </w:pPr>
                        <w:r>
                          <w:rPr>
                            <w:rFonts w:ascii="Arial" w:eastAsia="Arial" w:hAnsi="Arial" w:cs="Arial"/>
                            <w:sz w:val="14"/>
                          </w:rPr>
                          <w:t>Telephony</w:t>
                        </w:r>
                      </w:p>
                    </w:txbxContent>
                  </v:textbox>
                </v:rect>
                <v:shape id="Shape 8638" o:spid="_x0000_s1146" style="position:absolute;left:23084;top:36910;width:3078;height:2051;visibility:visible;mso-wrap-style:square;v-text-anchor:top" coordsize="307792,20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" path="m,205058r307792,l307792,,,,,205058xe" filled="f" strokeweight=".07594mm">
                  <v:stroke endcap="round"/>
                  <v:path arrowok="t" textboxrect="0,0,307792,205058"/>
                </v:shape>
                <v:rect id="Rectangle 8639" o:spid="_x0000_s1147" style="position:absolute;left:23710;top:37384;width:242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knxgAAAN0AAAAPAAAAZHJzL2Rvd25yZXYueG1sRI9ba8JA&#10;FITfBf/DcoS+6UYL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L6F5J8YAAADdAAAA&#10;DwAAAAAAAAAAAAAAAAAHAgAAZHJzL2Rvd25yZXYueG1sUEsFBgAAAAADAAMAtwAAAPoCAAAAAA==&#10;" filled="f" stroked="f">
                  <v:textbox inset="0,0,0,0">
                    <w:txbxContent>
                      <w:p w14:paraId="5CF9AD84" w14:textId="77777777" w:rsidR="00D42923" w:rsidRDefault="00D42923">
                        <w:pPr>
                          <w:spacing w:after="160" w:line="259" w:lineRule="auto"/>
                          <w:ind w:left="0" w:firstLine="0"/>
                          <w:jc w:val="left"/>
                        </w:pPr>
                        <w:r>
                          <w:rPr>
                            <w:rFonts w:ascii="Arial" w:eastAsia="Arial" w:hAnsi="Arial" w:cs="Arial"/>
                            <w:sz w:val="14"/>
                          </w:rPr>
                          <w:t>Unix</w:t>
                        </w:r>
                      </w:p>
                    </w:txbxContent>
                  </v:textbox>
                </v:rect>
                <v:shape id="Shape 8641" o:spid="_x0000_s1148" style="position:absolute;left:27701;top:36910;width:5130;height:2051;visibility:visible;mso-wrap-style:square;v-text-anchor:top" coordsize="512987,20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" path="m,205058r512987,l512987,,,,,205058xe" filled="f" strokeweight=".07594mm">
                  <v:stroke endcap="round"/>
                  <v:path arrowok="t" textboxrect="0,0,512987,205058"/>
                </v:shape>
                <v:rect id="Rectangle 8642" o:spid="_x0000_s1149" style="position:absolute;left:28365;top:37384;width:505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5grxwAAAN0AAAAPAAAAZHJzL2Rvd25yZXYueG1sRI9Ba8JA&#10;FITvgv9heUJvulFK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HkDmCvHAAAA3QAA&#10;AA8AAAAAAAAAAAAAAAAABwIAAGRycy9kb3ducmV2LnhtbFBLBQYAAAAAAwADALcAAAD7AgAAAAA=&#10;" filled="f" stroked="f">
                  <v:textbox inset="0,0,0,0">
                    <w:txbxContent>
                      <w:p w14:paraId="3842B1AC" w14:textId="77777777" w:rsidR="00D42923" w:rsidRDefault="00D42923">
                        <w:pPr>
                          <w:spacing w:after="160" w:line="259" w:lineRule="auto"/>
                          <w:ind w:left="0" w:firstLine="0"/>
                          <w:jc w:val="left"/>
                        </w:pPr>
                        <w:r>
                          <w:rPr>
                            <w:rFonts w:ascii="Arial" w:eastAsia="Arial" w:hAnsi="Arial" w:cs="Arial"/>
                            <w:sz w:val="14"/>
                          </w:rPr>
                          <w:t>End User</w:t>
                        </w:r>
                      </w:p>
                    </w:txbxContent>
                  </v:textbox>
                </v:rect>
                <v:shape id="Shape 8643" o:spid="_x0000_s1150" style="position:absolute;left:9173;top:33261;width:3199;height:3197;visibility:visible;mso-wrap-style:square;v-text-anchor:top" coordsize="319967,31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" path="m319967,l,319663e" filled="f" strokeweight=".07594mm">
                  <v:stroke endcap="round"/>
                  <v:path arrowok="t" textboxrect="0,0,319967,319663"/>
                </v:shape>
                <v:shape id="Shape 8644" o:spid="_x0000_s1151" style="position:absolute;left:12167;top:32809;width:658;height:657;visibility:visible;mso-wrap-style:square;v-text-anchor:top" coordsize="65776,6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" path="m65776,l32831,65732,,32923,65776,xe" fillcolor="black" stroked="f" strokeweight="0">
                  <v:stroke endcap="round"/>
                  <v:path arrowok="t" textboxrect="0,0,65776,65732"/>
                </v:shape>
                <v:shape id="Shape 8645" o:spid="_x0000_s1152" style="position:absolute;left:8720;top:36253;width:658;height:657;visibility:visible;mso-wrap-style:square;v-text-anchor:top" coordsize="65776,6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" path="m32888,l65776,32923,,65732,32888,xe" fillcolor="black" stroked="f" strokeweight="0">
                  <v:stroke endcap="round"/>
                  <v:path arrowok="t" textboxrect="0,0,65776,65732"/>
                </v:shape>
                <v:shape id="Shape 8646" o:spid="_x0000_s1153" style="position:absolute;left:13163;top:33351;width:1887;height:3017;visibility:visible;mso-wrap-style:square;v-text-anchor:top" coordsize="188665,30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" path="m188665,l,301663e" filled="f" strokeweight=".07594mm">
                  <v:stroke endcap="round"/>
                  <v:path arrowok="t" textboxrect="0,0,188665,301663"/>
                </v:shape>
                <v:shape id="Shape 8647" o:spid="_x0000_s1154" style="position:absolute;left:14822;top:32809;width:568;height:714;visibility:visible;mso-wrap-style:square;v-text-anchor:top" coordsize="56771,7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" path="m56771,l39443,71429,,46822,56771,xe" fillcolor="black" stroked="f" strokeweight="0">
                  <v:stroke endcap="round"/>
                  <v:path arrowok="t" textboxrect="0,0,56771,71429"/>
                </v:shape>
                <v:shape id="Shape 8648" o:spid="_x0000_s1155" style="position:absolute;left:12825;top:36196;width:566;height:714;visibility:visible;mso-wrap-style:square;v-text-anchor:top" coordsize="56656,7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" path="m17213,l56656,24607,,71429,17213,xe" fillcolor="black" stroked="f" strokeweight="0">
                  <v:stroke endcap="round"/>
                  <v:path arrowok="t" textboxrect="0,0,56656,71429"/>
                </v:shape>
                <v:shape id="Shape 8649" o:spid="_x0000_s1156" style="position:absolute;left:19494;top:33448;width:0;height:2823;visibility:visible;mso-wrap-style:square;v-text-anchor:top" coordsize="0,2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" path="m,l,282297e" filled="f" strokeweight=".07594mm">
                  <v:stroke endcap="round"/>
                  <v:path arrowok="t" textboxrect="0,0,0,282297"/>
                </v:shape>
                <v:shape id="Shape 8650" o:spid="_x0000_s1157" style="position:absolute;left:19261;top:32809;width:465;height:697;visibility:visible;mso-wrap-style:square;v-text-anchor:top" coordsize="46511,6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" path="m23255,l46511,69720,,69720,23255,xe" fillcolor="black" stroked="f" strokeweight="0">
                  <v:stroke endcap="round"/>
                  <v:path arrowok="t" textboxrect="0,0,46511,69720"/>
                </v:shape>
                <v:shape id="Shape 8651" o:spid="_x0000_s1158" style="position:absolute;left:19261;top:36213;width:465;height:697;visibility:visible;mso-wrap-style:square;v-text-anchor:top" coordsize="46511,6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" path="m,l46511,,23255,69720,,xe" fillcolor="black" stroked="f" strokeweight="0">
                  <v:stroke endcap="round"/>
                  <v:path arrowok="t" textboxrect="0,0,46511,69720"/>
                </v:shape>
                <v:shape id="Shape 8652" o:spid="_x0000_s1159" style="position:absolute;left:23308;top:33407;width:1091;height:2905;visibility:visible;mso-wrap-style:square;v-text-anchor:top" coordsize="109095,290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" path="m,l109095,290499e" filled="f" strokeweight=".07594mm">
                  <v:stroke endcap="round"/>
                  <v:path arrowok="t" textboxrect="0,0,109095,290499"/>
                </v:shape>
                <v:shape id="Shape 8653" o:spid="_x0000_s1160" style="position:absolute;left:23084;top:32809;width:462;height:735;visibility:visible;mso-wrap-style:square;v-text-anchor:top" coordsize="46169,7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" path="m,l46169,57188,2622,73479,,xe" fillcolor="black" stroked="f" strokeweight="0">
                  <v:stroke endcap="round"/>
                  <v:path arrowok="t" textboxrect="0,0,46169,73479"/>
                </v:shape>
                <v:shape id="Shape 8654" o:spid="_x0000_s1161" style="position:absolute;left:24161;top:36175;width:462;height:735;visibility:visible;mso-wrap-style:square;v-text-anchor:top" coordsize="46282,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" path="m43547,r2735,73480l,16405,43547,xe" fillcolor="black" stroked="f" strokeweight="0">
                  <v:stroke endcap="round"/>
                  <v:path arrowok="t" textboxrect="0,0,46282,73480"/>
                </v:shape>
                <v:shape id="Shape 8655" o:spid="_x0000_s1162" style="position:absolute;left:24642;top:33163;width:5092;height:3393;visibility:visible;mso-wrap-style:square;v-text-anchor:top" coordsize="509225,339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" path="m,l509225,339257e" filled="f" strokeweight=".07594mm">
                  <v:stroke endcap="round"/>
                  <v:path arrowok="t" textboxrect="0,0,509225,339257"/>
                </v:shape>
                <v:shape id="Shape 8656" o:spid="_x0000_s1163" style="position:absolute;left:24110;top:32809;width:710;height:580;visibility:visible;mso-wrap-style:square;v-text-anchor:top" coordsize="70906,57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" path="m,l70906,19367,45143,57986,,xe" fillcolor="black" stroked="f" strokeweight="0">
                  <v:stroke endcap="round"/>
                  <v:path arrowok="t" textboxrect="0,0,70906,57986"/>
                </v:shape>
                <v:shape id="Shape 8657" o:spid="_x0000_s1164" style="position:absolute;left:29556;top:36330;width:709;height:580;visibility:visible;mso-wrap-style:square;v-text-anchor:top" coordsize="70906,57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" path="m25763,l70906,57986,,38619,25763,xe" fillcolor="black" stroked="f" strokeweight="0">
                  <v:stroke endcap="round"/>
                  <v:path arrowok="t" textboxrect="0,0,70906,57986"/>
                </v:shape>
                <v:shape id="Shape 8659" o:spid="_x0000_s1165" style="position:absolute;left:40525;top:28708;width:12312;height:10253;visibility:visible;mso-wrap-style:square;v-text-anchor:top" coordsize="1231168,102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" path="m,1025291r1231168,l1231168,,,,,1025291xe" filled="f" strokeweight=".07594mm">
                  <v:stroke endcap="round"/>
                  <v:path arrowok="t" textboxrect="0,0,1231168,1025291"/>
                </v:shape>
                <v:rect id="Rectangle 8660" o:spid="_x0000_s1166" style="position:absolute;left:40754;top:29455;width:1145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" filled="f" stroked="f">
                  <v:textbox inset="0,0,0,0">
                    <w:txbxContent>
                      <w:p w14:paraId="2D894834" w14:textId="77777777" w:rsidR="00D42923" w:rsidRDefault="00D42923">
                        <w:pPr>
                          <w:spacing w:after="160" w:line="259" w:lineRule="auto"/>
                          <w:ind w:left="0" w:firstLine="0"/>
                          <w:jc w:val="left"/>
                        </w:pPr>
                        <w:r>
                          <w:rPr>
                            <w:rFonts w:ascii="Arial" w:eastAsia="Arial" w:hAnsi="Arial" w:cs="Arial"/>
                            <w:b/>
                            <w:sz w:val="14"/>
                          </w:rPr>
                          <w:t>Customer Relations</w:t>
                        </w:r>
                      </w:p>
                    </w:txbxContent>
                  </v:textbox>
                </v:rect>
                <v:rect id="Rectangle 8661" o:spid="_x0000_s1167" style="position:absolute;left:40754;top:30549;width:6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" filled="f" stroked="f">
                  <v:textbox inset="0,0,0,0">
                    <w:txbxContent>
                      <w:p w14:paraId="52349329" w14:textId="77777777" w:rsidR="00D42923" w:rsidRDefault="00D42923">
                        <w:pPr>
                          <w:spacing w:after="160" w:line="259" w:lineRule="auto"/>
                          <w:ind w:left="0" w:firstLine="0"/>
                          <w:jc w:val="left"/>
                        </w:pPr>
                        <w:r>
                          <w:rPr>
                            <w:rFonts w:ascii="Arial" w:eastAsia="Arial" w:hAnsi="Arial" w:cs="Arial"/>
                            <w:sz w:val="14"/>
                          </w:rPr>
                          <w:t>1</w:t>
                        </w:r>
                      </w:p>
                    </w:txbxContent>
                  </v:textbox>
                </v:rect>
                <v:rect id="Rectangle 127837" o:spid="_x0000_s1168" style="position:absolute;left:41260;top:30549;width:40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" filled="f" stroked="f">
                  <v:textbox inset="0,0,0,0">
                    <w:txbxContent>
                      <w:p w14:paraId="4CB6E1C7"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127838" o:spid="_x0000_s1169" style="position:absolute;left:41564;top:30549;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" filled="f" stroked="f">
                  <v:textbox inset="0,0,0,0">
                    <w:txbxContent>
                      <w:p w14:paraId="6DFC0CF4"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663" o:spid="_x0000_s1170" style="position:absolute;left:41818;top:30549;width:1388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" filled="f" stroked="f">
                  <v:textbox inset="0,0,0,0">
                    <w:txbxContent>
                      <w:p w14:paraId="371CDC96" w14:textId="77777777" w:rsidR="00D42923" w:rsidRDefault="00D42923">
                        <w:pPr>
                          <w:spacing w:after="160" w:line="259" w:lineRule="auto"/>
                          <w:ind w:left="0" w:firstLine="0"/>
                          <w:jc w:val="left"/>
                        </w:pPr>
                        <w:r>
                          <w:rPr>
                            <w:rFonts w:ascii="Arial" w:eastAsia="Arial" w:hAnsi="Arial" w:cs="Arial"/>
                            <w:sz w:val="14"/>
                          </w:rPr>
                          <w:t xml:space="preserve">Assess business impacts </w:t>
                        </w:r>
                      </w:p>
                    </w:txbxContent>
                  </v:textbox>
                </v:rect>
                <v:rect id="Rectangle 8664" o:spid="_x0000_s1171" style="position:absolute;left:52259;top:30549;width:67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" filled="f" stroked="f">
                  <v:textbox inset="0,0,0,0">
                    <w:txbxContent>
                      <w:p w14:paraId="69BBB9BE"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665" o:spid="_x0000_s1172" style="position:absolute;left:40754;top:31642;width:1886;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" filled="f" stroked="f">
                  <v:textbox inset="0,0,0,0">
                    <w:txbxContent>
                      <w:p w14:paraId="43524189" w14:textId="77777777" w:rsidR="00D42923" w:rsidRDefault="00D42923">
                        <w:pPr>
                          <w:spacing w:after="160" w:line="259" w:lineRule="auto"/>
                          <w:ind w:left="0" w:firstLine="0"/>
                          <w:jc w:val="left"/>
                        </w:pPr>
                        <w:r>
                          <w:rPr>
                            <w:rFonts w:ascii="Arial" w:eastAsia="Arial" w:hAnsi="Arial" w:cs="Arial"/>
                            <w:sz w:val="14"/>
                          </w:rPr>
                          <w:t>risk</w:t>
                        </w:r>
                      </w:p>
                    </w:txbxContent>
                  </v:textbox>
                </v:rect>
                <v:rect id="Rectangle 8666" o:spid="_x0000_s1173" style="position:absolute;left:42172;top:31642;width:67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" filled="f" stroked="f">
                  <v:textbox inset="0,0,0,0">
                    <w:txbxContent>
                      <w:p w14:paraId="00EBA4F3"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667" o:spid="_x0000_s1174" style="position:absolute;left:40754;top:32736;width:6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" filled="f" stroked="f">
                  <v:textbox inset="0,0,0,0">
                    <w:txbxContent>
                      <w:p w14:paraId="52AF1310" w14:textId="77777777" w:rsidR="00D42923" w:rsidRDefault="00D42923">
                        <w:pPr>
                          <w:spacing w:after="160" w:line="259" w:lineRule="auto"/>
                          <w:ind w:left="0" w:firstLine="0"/>
                          <w:jc w:val="left"/>
                        </w:pPr>
                        <w:r>
                          <w:rPr>
                            <w:rFonts w:ascii="Arial" w:eastAsia="Arial" w:hAnsi="Arial" w:cs="Arial"/>
                            <w:sz w:val="14"/>
                          </w:rPr>
                          <w:t>2</w:t>
                        </w:r>
                      </w:p>
                    </w:txbxContent>
                  </v:textbox>
                </v:rect>
                <v:rect id="Rectangle 127840" o:spid="_x0000_s1175" style="position:absolute;left:41564;top:32736;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" filled="f" stroked="f">
                  <v:textbox inset="0,0,0,0">
                    <w:txbxContent>
                      <w:p w14:paraId="0D781B7B"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127839" o:spid="_x0000_s1176" style="position:absolute;left:41260;top:32736;width:40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" filled="f" stroked="f">
                  <v:textbox inset="0,0,0,0">
                    <w:txbxContent>
                      <w:p w14:paraId="7876C5E4"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669" o:spid="_x0000_s1177" style="position:absolute;left:41818;top:32736;width:1456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lY6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4TuH+JjwBOb8BAAD//wMAUEsBAi0AFAAGAAgAAAAhANvh9svuAAAAhQEAABMAAAAAAAAA&#10;AAAAAAAAAAAAAFtDb250ZW50X1R5cGVzXS54bWxQSwECLQAUAAYACAAAACEAWvQsW78AAAAVAQAA&#10;CwAAAAAAAAAAAAAAAAAfAQAAX3JlbHMvLnJlbHNQSwECLQAUAAYACAAAACEAPBJWOsYAAADdAAAA&#10;DwAAAAAAAAAAAAAAAAAHAgAAZHJzL2Rvd25yZXYueG1sUEsFBgAAAAADAAMAtwAAAPoCAAAAAA==&#10;" filled="f" stroked="f">
                  <v:textbox inset="0,0,0,0">
                    <w:txbxContent>
                      <w:p w14:paraId="3AD155D4" w14:textId="77777777" w:rsidR="00D42923" w:rsidRDefault="00D42923">
                        <w:pPr>
                          <w:spacing w:after="160" w:line="259" w:lineRule="auto"/>
                          <w:ind w:left="0" w:firstLine="0"/>
                          <w:jc w:val="left"/>
                        </w:pPr>
                        <w:r>
                          <w:rPr>
                            <w:rFonts w:ascii="Arial" w:eastAsia="Arial" w:hAnsi="Arial" w:cs="Arial"/>
                            <w:sz w:val="14"/>
                          </w:rPr>
                          <w:t xml:space="preserve">Provide business approval </w:t>
                        </w:r>
                      </w:p>
                    </w:txbxContent>
                  </v:textbox>
                </v:rect>
                <v:rect id="Rectangle 8670" o:spid="_x0000_s1178" style="position:absolute;left:40754;top:33830;width:343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" filled="f" stroked="f">
                  <v:textbox inset="0,0,0,0">
                    <w:txbxContent>
                      <w:p w14:paraId="3BE5E968" w14:textId="77777777" w:rsidR="00D42923" w:rsidRDefault="00D42923">
                        <w:pPr>
                          <w:spacing w:after="160" w:line="259" w:lineRule="auto"/>
                          <w:ind w:left="0" w:firstLine="0"/>
                          <w:jc w:val="left"/>
                        </w:pPr>
                        <w:r>
                          <w:rPr>
                            <w:rFonts w:ascii="Arial" w:eastAsia="Arial" w:hAnsi="Arial" w:cs="Arial"/>
                            <w:sz w:val="14"/>
                          </w:rPr>
                          <w:t>or non</w:t>
                        </w:r>
                      </w:p>
                    </w:txbxContent>
                  </v:textbox>
                </v:rect>
                <v:rect id="Rectangle 8671" o:spid="_x0000_s1179" style="position:absolute;left:43339;top:33830;width:40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" filled="f" stroked="f">
                  <v:textbox inset="0,0,0,0">
                    <w:txbxContent>
                      <w:p w14:paraId="49AC9BBA"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8672" o:spid="_x0000_s1180" style="position:absolute;left:43643;top:33830;width:1031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" filled="f" stroked="f">
                  <v:textbox inset="0,0,0,0">
                    <w:txbxContent>
                      <w:p w14:paraId="6E081032" w14:textId="77777777" w:rsidR="00D42923" w:rsidRDefault="00D42923">
                        <w:pPr>
                          <w:spacing w:after="160" w:line="259" w:lineRule="auto"/>
                          <w:ind w:left="0" w:firstLine="0"/>
                          <w:jc w:val="left"/>
                        </w:pPr>
                        <w:r>
                          <w:rPr>
                            <w:rFonts w:ascii="Arial" w:eastAsia="Arial" w:hAnsi="Arial" w:cs="Arial"/>
                            <w:sz w:val="14"/>
                          </w:rPr>
                          <w:t>approval to change</w:t>
                        </w:r>
                      </w:p>
                    </w:txbxContent>
                  </v:textbox>
                </v:rect>
                <v:rect id="Rectangle 8673" o:spid="_x0000_s1181" style="position:absolute;left:51400;top:33830;width:101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N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k7RVub8ITkIs/AAAA//8DAFBLAQItABQABgAIAAAAIQDb4fbL7gAAAIUBAAATAAAAAAAA&#10;AAAAAAAAAAAAAABbQ29udGVudF9UeXBlc10ueG1sUEsBAi0AFAAGAAgAAAAhAFr0LFu/AAAAFQEA&#10;AAsAAAAAAAAAAAAAAAAAHwEAAF9yZWxzLy5yZWxzUEsBAi0AFAAGAAgAAAAhANgj9w3HAAAA3QAA&#10;AA8AAAAAAAAAAAAAAAAABwIAAGRycy9kb3ducmV2LnhtbFBLBQYAAAAAAwADALcAAAD7AgAAAAA=&#10;" filled="f" stroked="f">
                  <v:textbox inset="0,0,0,0">
                    <w:txbxContent>
                      <w:p w14:paraId="43DB441A"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674" o:spid="_x0000_s1182" style="position:absolute;left:40754;top:34923;width:675;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95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k7RVub8ITkIs/AAAA//8DAFBLAQItABQABgAIAAAAIQDb4fbL7gAAAIUBAAATAAAAAAAA&#10;AAAAAAAAAAAAAABbQ29udGVudF9UeXBlc10ueG1sUEsBAi0AFAAGAAgAAAAhAFr0LFu/AAAAFQEA&#10;AAsAAAAAAAAAAAAAAAAAHwEAAF9yZWxzLy5yZWxzUEsBAi0AFAAGAAgAAAAhAFfKb3nHAAAA3QAA&#10;AA8AAAAAAAAAAAAAAAAABwIAAGRycy9kb3ducmV2LnhtbFBLBQYAAAAAAwADALcAAAD7AgAAAAA=&#10;" filled="f" stroked="f">
                  <v:textbox inset="0,0,0,0">
                    <w:txbxContent>
                      <w:p w14:paraId="52C39398" w14:textId="77777777" w:rsidR="00D42923" w:rsidRDefault="00D42923">
                        <w:pPr>
                          <w:spacing w:after="160" w:line="259" w:lineRule="auto"/>
                          <w:ind w:left="0" w:firstLine="0"/>
                          <w:jc w:val="left"/>
                        </w:pPr>
                        <w:r>
                          <w:rPr>
                            <w:rFonts w:ascii="Arial" w:eastAsia="Arial" w:hAnsi="Arial" w:cs="Arial"/>
                            <w:sz w:val="14"/>
                          </w:rPr>
                          <w:t>3</w:t>
                        </w:r>
                      </w:p>
                    </w:txbxContent>
                  </v:textbox>
                </v:rect>
                <v:rect id="Rectangle 127841" o:spid="_x0000_s1183" style="position:absolute;left:41260;top:34923;width:4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" filled="f" stroked="f">
                  <v:textbox inset="0,0,0,0">
                    <w:txbxContent>
                      <w:p w14:paraId="4D43D5E3" w14:textId="77777777" w:rsidR="00D42923" w:rsidRDefault="00D42923">
                        <w:pPr>
                          <w:spacing w:after="160" w:line="259" w:lineRule="auto"/>
                          <w:ind w:left="0" w:firstLine="0"/>
                          <w:jc w:val="left"/>
                        </w:pPr>
                        <w:r>
                          <w:rPr>
                            <w:rFonts w:ascii="Arial" w:eastAsia="Arial" w:hAnsi="Arial" w:cs="Arial"/>
                            <w:sz w:val="14"/>
                          </w:rPr>
                          <w:t>)</w:t>
                        </w:r>
                      </w:p>
                    </w:txbxContent>
                  </v:textbox>
                </v:rect>
                <v:rect id="Rectangle 127842" o:spid="_x0000_s1184" style="position:absolute;left:41564;top:34923;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" filled="f" stroked="f">
                  <v:textbox inset="0,0,0,0">
                    <w:txbxContent>
                      <w:p w14:paraId="1B53F0F7"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676" o:spid="_x0000_s1185" style="position:absolute;left:41818;top:34923;width:1200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" filled="f" stroked="f">
                  <v:textbox inset="0,0,0,0">
                    <w:txbxContent>
                      <w:p w14:paraId="5C56F78D" w14:textId="77777777" w:rsidR="00D42923" w:rsidRDefault="00D42923">
                        <w:pPr>
                          <w:spacing w:after="160" w:line="259" w:lineRule="auto"/>
                          <w:ind w:left="0" w:firstLine="0"/>
                          <w:jc w:val="left"/>
                        </w:pPr>
                        <w:r>
                          <w:rPr>
                            <w:rFonts w:ascii="Arial" w:eastAsia="Arial" w:hAnsi="Arial" w:cs="Arial"/>
                            <w:sz w:val="14"/>
                          </w:rPr>
                          <w:t xml:space="preserve">Change Management </w:t>
                        </w:r>
                      </w:p>
                    </w:txbxContent>
                  </v:textbox>
                </v:rect>
                <v:rect id="Rectangle 8677" o:spid="_x0000_s1186" style="position:absolute;left:40754;top:36017;width:606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" filled="f" stroked="f">
                  <v:textbox inset="0,0,0,0">
                    <w:txbxContent>
                      <w:p w14:paraId="01A23A97" w14:textId="77777777" w:rsidR="00D42923" w:rsidRDefault="00D42923">
                        <w:pPr>
                          <w:spacing w:after="160" w:line="259" w:lineRule="auto"/>
                          <w:ind w:left="0" w:firstLine="0"/>
                          <w:jc w:val="left"/>
                        </w:pPr>
                        <w:r>
                          <w:rPr>
                            <w:rFonts w:ascii="Arial" w:eastAsia="Arial" w:hAnsi="Arial" w:cs="Arial"/>
                            <w:sz w:val="14"/>
                          </w:rPr>
                          <w:t>coordinator</w:t>
                        </w:r>
                      </w:p>
                    </w:txbxContent>
                  </v:textbox>
                </v:rect>
                <v:shape id="Shape 8678" o:spid="_x0000_s1187" style="position:absolute;left:25262;top:21531;width:12573;height:0;visibility:visible;mso-wrap-style:square;v-text-anchor:top" coordsize="1257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" path="m,l1257274,e" filled="f" strokeweight=".07594mm">
                  <v:stroke endcap="round"/>
                  <v:path arrowok="t" textboxrect="0,0,1257274,0"/>
                </v:shape>
                <v:shape id="Shape 8679" o:spid="_x0000_s1188" style="position:absolute;left:24623;top:21298;width:698;height:465;visibility:visible;mso-wrap-style:square;v-text-anchor:top" coordsize="69766,4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" path="m69766,r,46480l,23240,69766,xe" fillcolor="black" stroked="f" strokeweight="0">
                  <v:stroke endcap="round"/>
                  <v:path arrowok="t" textboxrect="0,0,69766,46480"/>
                </v:shape>
                <v:shape id="Shape 8680" o:spid="_x0000_s1189" style="position:absolute;left:37776;top:21298;width:697;height:465;visibility:visible;mso-wrap-style:square;v-text-anchor:top" coordsize="69652,4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" path="m,l69652,23240,,46480,,xe" fillcolor="black" stroked="f" strokeweight="0">
                  <v:stroke endcap="round"/>
                  <v:path arrowok="t" textboxrect="0,0,69652,46480"/>
                </v:shape>
                <v:shape id="Shape 8681" o:spid="_x0000_s1190" style="position:absolute;left:45761;top:26262;width:302;height:1816;visibility:visible;mso-wrap-style:square;v-text-anchor:top" coordsize="30209,18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" path="m,l30209,181590e" filled="f" strokeweight=".07594mm">
                  <v:stroke endcap="round"/>
                  <v:path arrowok="t" textboxrect="0,0,30209,181590"/>
                </v:shape>
                <v:shape id="Shape 8682" o:spid="_x0000_s1191" style="position:absolute;left:45541;top:25632;width:458;height:725;visibility:visible;mso-wrap-style:square;v-text-anchor:top" coordsize="45827,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" path="m11400,l45827,64935,,72568,11400,xe" fillcolor="black" stroked="f" strokeweight="0">
                  <v:stroke endcap="round"/>
                  <v:path arrowok="t" textboxrect="0,0,45827,72568"/>
                </v:shape>
                <v:shape id="Shape 8683" o:spid="_x0000_s1192" style="position:absolute;left:45825;top:27982;width:458;height:726;visibility:visible;mso-wrap-style:square;v-text-anchor:top" coordsize="45827,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" path="m45827,l34313,72568,,7632,45827,xe" fillcolor="black" stroked="f" strokeweight="0">
                  <v:stroke endcap="round"/>
                  <v:path arrowok="t" textboxrect="0,0,45827,72568"/>
                </v:shape>
                <v:shape id="Shape 146075" o:spid="_x0000_s1193" style="position:absolute;left:24110;top:12303;width:7182;height:2051;visibility:visible;mso-wrap-style:square;v-text-anchor:top" coordsize="718181,20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" path="m,l718181,r,205058l,205058,,e" stroked="f" strokeweight="0">
                  <v:stroke endcap="round"/>
                  <v:path arrowok="t" textboxrect="0,0,718181,205058"/>
                </v:shape>
                <v:rect id="Rectangle 8685" o:spid="_x0000_s1194" style="position:absolute;left:24431;top:10590;width:903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" filled="f" stroked="f">
                  <v:textbox inset="0,0,0,0">
                    <w:txbxContent>
                      <w:p w14:paraId="068D7418" w14:textId="77777777" w:rsidR="00D42923" w:rsidRDefault="00D42923">
                        <w:pPr>
                          <w:spacing w:after="160" w:line="259" w:lineRule="auto"/>
                          <w:ind w:left="0" w:firstLine="0"/>
                          <w:jc w:val="left"/>
                        </w:pPr>
                        <w:r>
                          <w:rPr>
                            <w:rFonts w:ascii="Arial" w:eastAsia="Arial" w:hAnsi="Arial" w:cs="Arial"/>
                            <w:sz w:val="14"/>
                          </w:rPr>
                          <w:t xml:space="preserve">CapOne notifies </w:t>
                        </w:r>
                      </w:p>
                    </w:txbxContent>
                  </v:textbox>
                </v:rect>
                <v:rect id="Rectangle 8686" o:spid="_x0000_s1195" style="position:absolute;left:24988;top:11683;width:70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" filled="f" stroked="f">
                  <v:textbox inset="0,0,0,0">
                    <w:txbxContent>
                      <w:p w14:paraId="7A0D6A91" w14:textId="77777777" w:rsidR="00D42923" w:rsidRDefault="00D42923">
                        <w:pPr>
                          <w:spacing w:after="160" w:line="259" w:lineRule="auto"/>
                          <w:ind w:left="0" w:firstLine="0"/>
                          <w:jc w:val="left"/>
                        </w:pPr>
                        <w:r>
                          <w:rPr>
                            <w:rFonts w:ascii="Arial" w:eastAsia="Arial" w:hAnsi="Arial" w:cs="Arial"/>
                            <w:sz w:val="14"/>
                          </w:rPr>
                          <w:t>&lt;</w:t>
                        </w:r>
                      </w:p>
                    </w:txbxContent>
                  </v:textbox>
                </v:rect>
                <v:rect id="Rectangle 8687" o:spid="_x0000_s1196" style="position:absolute;left:25521;top:11683;width:445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" filled="f" stroked="f">
                  <v:textbox inset="0,0,0,0">
                    <w:txbxContent>
                      <w:p w14:paraId="6FA85BB1" w14:textId="77777777" w:rsidR="00D42923" w:rsidRDefault="00D42923">
                        <w:pPr>
                          <w:spacing w:after="160" w:line="259" w:lineRule="auto"/>
                          <w:ind w:left="0" w:firstLine="0"/>
                          <w:jc w:val="left"/>
                        </w:pPr>
                        <w:r>
                          <w:rPr>
                            <w:rFonts w:ascii="Arial" w:eastAsia="Arial" w:hAnsi="Arial" w:cs="Arial"/>
                            <w:sz w:val="14"/>
                          </w:rPr>
                          <w:t>Supplier</w:t>
                        </w:r>
                      </w:p>
                    </w:txbxContent>
                  </v:textbox>
                </v:rect>
                <v:rect id="Rectangle 127810" o:spid="_x0000_s1197" style="position:absolute;left:28866;top:11683;width:70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" filled="f" stroked="f">
                  <v:textbox inset="0,0,0,0">
                    <w:txbxContent>
                      <w:p w14:paraId="2DE17419" w14:textId="77777777" w:rsidR="00D42923" w:rsidRDefault="00D42923">
                        <w:pPr>
                          <w:spacing w:after="160" w:line="259" w:lineRule="auto"/>
                          <w:ind w:left="0" w:firstLine="0"/>
                          <w:jc w:val="left"/>
                        </w:pPr>
                        <w:r>
                          <w:rPr>
                            <w:rFonts w:ascii="Arial" w:eastAsia="Arial" w:hAnsi="Arial" w:cs="Arial"/>
                            <w:sz w:val="14"/>
                          </w:rPr>
                          <w:t>&gt;</w:t>
                        </w:r>
                      </w:p>
                    </w:txbxContent>
                  </v:textbox>
                </v:rect>
                <v:rect id="Rectangle 127811" o:spid="_x0000_s1198" style="position:absolute;left:29399;top:11683;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" filled="f" stroked="f">
                  <v:textbox inset="0,0,0,0">
                    <w:txbxContent>
                      <w:p w14:paraId="6C249342"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rect id="Rectangle 8689" o:spid="_x0000_s1199" style="position:absolute;left:29653;top:11683;width:134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" filled="f" stroked="f">
                  <v:textbox inset="0,0,0,0">
                    <w:txbxContent>
                      <w:p w14:paraId="6A0008FB" w14:textId="77777777" w:rsidR="00D42923" w:rsidRDefault="00D42923">
                        <w:pPr>
                          <w:spacing w:after="160" w:line="259" w:lineRule="auto"/>
                          <w:ind w:left="0" w:firstLine="0"/>
                          <w:jc w:val="left"/>
                        </w:pPr>
                        <w:r>
                          <w:rPr>
                            <w:rFonts w:ascii="Arial" w:eastAsia="Arial" w:hAnsi="Arial" w:cs="Arial"/>
                            <w:sz w:val="14"/>
                          </w:rPr>
                          <w:t xml:space="preserve">of </w:t>
                        </w:r>
                      </w:p>
                    </w:txbxContent>
                  </v:textbox>
                </v:rect>
                <v:rect id="Rectangle 8690" o:spid="_x0000_s1200" style="position:absolute;left:24354;top:12777;width:923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" filled="f" stroked="f">
                  <v:textbox inset="0,0,0,0">
                    <w:txbxContent>
                      <w:p w14:paraId="36DDA298" w14:textId="77777777" w:rsidR="00D42923" w:rsidRDefault="00D42923">
                        <w:pPr>
                          <w:spacing w:after="160" w:line="259" w:lineRule="auto"/>
                          <w:ind w:left="0" w:firstLine="0"/>
                          <w:jc w:val="left"/>
                        </w:pPr>
                        <w:r>
                          <w:rPr>
                            <w:rFonts w:ascii="Arial" w:eastAsia="Arial" w:hAnsi="Arial" w:cs="Arial"/>
                            <w:sz w:val="14"/>
                          </w:rPr>
                          <w:t xml:space="preserve">internal changes </w:t>
                        </w:r>
                      </w:p>
                    </w:txbxContent>
                  </v:textbox>
                </v:rect>
                <v:rect id="Rectangle 8691" o:spid="_x0000_s1201" style="position:absolute;left:25750;top:13871;width:552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" filled="f" stroked="f">
                  <v:textbox inset="0,0,0,0">
                    <w:txbxContent>
                      <w:p w14:paraId="55030EEB" w14:textId="77777777" w:rsidR="00D42923" w:rsidRDefault="00D42923">
                        <w:pPr>
                          <w:spacing w:after="160" w:line="259" w:lineRule="auto"/>
                          <w:ind w:left="0" w:firstLine="0"/>
                          <w:jc w:val="left"/>
                        </w:pPr>
                        <w:r>
                          <w:rPr>
                            <w:rFonts w:ascii="Arial" w:eastAsia="Arial" w:hAnsi="Arial" w:cs="Arial"/>
                            <w:sz w:val="14"/>
                          </w:rPr>
                          <w:t xml:space="preserve">impacting </w:t>
                        </w:r>
                      </w:p>
                    </w:txbxContent>
                  </v:textbox>
                </v:rect>
                <v:rect id="Rectangle 8692" o:spid="_x0000_s1202" style="position:absolute;left:25496;top:14964;width:70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" filled="f" stroked="f">
                  <v:textbox inset="0,0,0,0">
                    <w:txbxContent>
                      <w:p w14:paraId="14D7E5BC" w14:textId="77777777" w:rsidR="00D42923" w:rsidRDefault="00D42923">
                        <w:pPr>
                          <w:spacing w:after="160" w:line="259" w:lineRule="auto"/>
                          <w:ind w:left="0" w:firstLine="0"/>
                          <w:jc w:val="left"/>
                        </w:pPr>
                        <w:r>
                          <w:rPr>
                            <w:rFonts w:ascii="Arial" w:eastAsia="Arial" w:hAnsi="Arial" w:cs="Arial"/>
                            <w:sz w:val="14"/>
                          </w:rPr>
                          <w:t>&lt;</w:t>
                        </w:r>
                      </w:p>
                    </w:txbxContent>
                  </v:textbox>
                </v:rect>
                <v:rect id="Rectangle 8693" o:spid="_x0000_s1203" style="position:absolute;left:26028;top:14964;width:445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" filled="f" stroked="f">
                  <v:textbox inset="0,0,0,0">
                    <w:txbxContent>
                      <w:p w14:paraId="2888B865" w14:textId="77777777" w:rsidR="00D42923" w:rsidRDefault="00D42923">
                        <w:pPr>
                          <w:spacing w:after="160" w:line="259" w:lineRule="auto"/>
                          <w:ind w:left="0" w:firstLine="0"/>
                          <w:jc w:val="left"/>
                        </w:pPr>
                        <w:r>
                          <w:rPr>
                            <w:rFonts w:ascii="Arial" w:eastAsia="Arial" w:hAnsi="Arial" w:cs="Arial"/>
                            <w:sz w:val="14"/>
                          </w:rPr>
                          <w:t>Supplier</w:t>
                        </w:r>
                      </w:p>
                    </w:txbxContent>
                  </v:textbox>
                </v:rect>
                <v:rect id="Rectangle 127812" o:spid="_x0000_s1204" style="position:absolute;left:29374;top:14964;width:70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" filled="f" stroked="f">
                  <v:textbox inset="0,0,0,0">
                    <w:txbxContent>
                      <w:p w14:paraId="2346A0B9" w14:textId="77777777" w:rsidR="00D42923" w:rsidRDefault="00D42923">
                        <w:pPr>
                          <w:spacing w:after="160" w:line="259" w:lineRule="auto"/>
                          <w:ind w:left="0" w:firstLine="0"/>
                          <w:jc w:val="left"/>
                        </w:pPr>
                        <w:r>
                          <w:rPr>
                            <w:rFonts w:ascii="Arial" w:eastAsia="Arial" w:hAnsi="Arial" w:cs="Arial"/>
                            <w:sz w:val="14"/>
                          </w:rPr>
                          <w:t>&gt;</w:t>
                        </w:r>
                      </w:p>
                    </w:txbxContent>
                  </v:textbox>
                </v:rect>
                <v:rect id="Rectangle 127813" o:spid="_x0000_s1205" style="position:absolute;left:29906;top:14964;width:33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" filled="f" stroked="f">
                  <v:textbox inset="0,0,0,0">
                    <w:txbxContent>
                      <w:p w14:paraId="32C4C0F7" w14:textId="77777777" w:rsidR="00D42923" w:rsidRDefault="00D42923">
                        <w:pPr>
                          <w:spacing w:after="160" w:line="259" w:lineRule="auto"/>
                          <w:ind w:left="0" w:firstLine="0"/>
                          <w:jc w:val="left"/>
                        </w:pPr>
                        <w:r>
                          <w:rPr>
                            <w:rFonts w:ascii="Arial" w:eastAsia="Arial" w:hAnsi="Arial" w:cs="Arial"/>
                            <w:sz w:val="14"/>
                          </w:rPr>
                          <w:t xml:space="preserve"> </w:t>
                        </w:r>
                      </w:p>
                    </w:txbxContent>
                  </v:textbox>
                </v:rect>
                <v:shape id="Shape 8726" o:spid="_x0000_s1206" style="position:absolute;top:33834;width:5129;height:2051;visibility:visible;mso-wrap-style:square;v-text-anchor:top" coordsize="512987,20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" path="m,205058r512987,l512987,,,,,205058xe" filled="f" strokeweight=".07594mm">
                  <v:stroke endcap="round"/>
                  <v:path arrowok="t" textboxrect="0,0,512987,205058"/>
                </v:shape>
                <v:rect id="Rectangle 8727" o:spid="_x0000_s1207" style="position:absolute;left:334;top:34308;width:593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" filled="f" stroked="f">
                  <v:textbox inset="0,0,0,0">
                    <w:txbxContent>
                      <w:p w14:paraId="42626F0A" w14:textId="77777777" w:rsidR="00D42923" w:rsidRDefault="00D42923">
                        <w:pPr>
                          <w:spacing w:after="160" w:line="259" w:lineRule="auto"/>
                          <w:ind w:left="0" w:firstLine="0"/>
                          <w:jc w:val="left"/>
                        </w:pPr>
                        <w:r>
                          <w:rPr>
                            <w:rFonts w:ascii="Arial" w:eastAsia="Arial" w:hAnsi="Arial" w:cs="Arial"/>
                            <w:sz w:val="14"/>
                          </w:rPr>
                          <w:t>Application</w:t>
                        </w:r>
                      </w:p>
                    </w:txbxContent>
                  </v:textbox>
                </v:rect>
                <v:shape id="Shape 8728" o:spid="_x0000_s1208" style="position:absolute;left:5736;top:33012;width:4943;height:1646;visibility:visible;mso-wrap-style:square;v-text-anchor:top" coordsize="494246,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" path="m494246,l,164616e" filled="f" strokeweight=".07594mm">
                  <v:stroke endcap="round"/>
                  <v:path arrowok="t" textboxrect="0,0,494246,164616"/>
                </v:shape>
                <v:shape id="Shape 8729" o:spid="_x0000_s1209" style="position:absolute;left:10550;top:32809;width:736;height:441;visibility:visible;mso-wrap-style:square;v-text-anchor:top" coordsize="73597,4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" path="m,l73597,,14706,44088,,xe" fillcolor="black" stroked="f" strokeweight="0">
                  <v:stroke endcap="round"/>
                  <v:path arrowok="t" textboxrect="0,0,73597,44088"/>
                </v:shape>
                <v:shape id="Shape 8730" o:spid="_x0000_s1210" style="position:absolute;left:5129;top:34419;width:736;height:440;visibility:visible;mso-wrap-style:square;v-text-anchor:top" coordsize="73540,4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" path="m58834,l73540,44088,,44088,58834,xe" fillcolor="black" stroked="f" strokeweight="0">
                  <v:stroke endcap="round"/>
                  <v:path arrowok="t" textboxrect="0,0,73540,44088"/>
                </v:shape>
                <v:shape id="Shape 8732" o:spid="_x0000_s1211" style="position:absolute;left:30265;top:33065;width:5130;height:2051;visibility:visible;mso-wrap-style:square;v-text-anchor:top" coordsize="512987,20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" path="m,205058r512987,l512987,,,,,205058xe" filled="f" strokeweight=".07594mm">
                  <v:stroke endcap="round"/>
                  <v:path arrowok="t" textboxrect="0,0,512987,205058"/>
                </v:shape>
                <v:rect id="Rectangle 8733" o:spid="_x0000_s1212" style="position:absolute;left:31994;top:33539;width:222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" filled="f" stroked="f">
                  <v:textbox inset="0,0,0,0">
                    <w:txbxContent>
                      <w:p w14:paraId="29AE1353" w14:textId="77777777" w:rsidR="00D42923" w:rsidRDefault="00D42923">
                        <w:pPr>
                          <w:spacing w:after="160" w:line="259" w:lineRule="auto"/>
                          <w:ind w:left="0" w:firstLine="0"/>
                          <w:jc w:val="left"/>
                        </w:pPr>
                        <w:r>
                          <w:rPr>
                            <w:rFonts w:ascii="Arial" w:eastAsia="Arial" w:hAnsi="Arial" w:cs="Arial"/>
                            <w:sz w:val="14"/>
                          </w:rPr>
                          <w:t>IRM</w:t>
                        </w:r>
                      </w:p>
                    </w:txbxContent>
                  </v:textbox>
                </v:rect>
                <v:shape id="Shape 8734" o:spid="_x0000_s1213" style="position:absolute;left:25252;top:32923;width:4385;height:797;visibility:visible;mso-wrap-style:square;v-text-anchor:top" coordsize="438547,7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" path="m438547,79745l,e" filled="f" strokeweight=".07594mm">
                  <v:stroke endcap="round"/>
                  <v:path arrowok="t" textboxrect="0,0,438547,79745"/>
                </v:shape>
                <v:shape id="Shape 8735" o:spid="_x0000_s1214" style="position:absolute;left:29538;top:33481;width:727;height:457;visibility:visible;mso-wrap-style:square;v-text-anchor:top" coordsize="72730,4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" path="m8322,l72730,35316,,45682,8322,xe" fillcolor="black" stroked="f" strokeweight="0">
                  <v:stroke endcap="round"/>
                  <v:path arrowok="t" textboxrect="0,0,72730,45682"/>
                </v:shape>
                <v:shape id="Shape 8736" o:spid="_x0000_s1215" style="position:absolute;left:24623;top:32705;width:728;height:457;visibility:visible;mso-wrap-style:square;v-text-anchor:top" coordsize="72730,4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" path="m72730,l64408,45682,,10367,72730,xe" fillcolor="black" stroked="f" strokeweight="0">
                  <v:stroke endcap="round"/>
                  <v:path arrowok="t" textboxrect="0,0,72730,45682"/>
                </v:shape>
                <w10:anchorlock/>
              </v:group>
            </w:pict>
          </mc:Fallback>
        </mc:AlternateContent>
      </w:r>
    </w:p>
    <w:p w14:paraId="6AC7BD93" w14:textId="77777777" w:rsidR="00A753A2" w:rsidRDefault="00D42923">
      <w:pPr>
        <w:spacing w:after="170" w:line="254" w:lineRule="auto"/>
        <w:ind w:left="2010" w:right="610" w:hanging="656"/>
        <w:jc w:val="left"/>
      </w:pPr>
      <w:r>
        <w:rPr>
          <w:rFonts w:ascii="Arial" w:eastAsia="Arial" w:hAnsi="Arial" w:cs="Arial"/>
          <w:sz w:val="14"/>
        </w:rPr>
        <w:t>Notes:</w:t>
      </w:r>
      <w:r>
        <w:rPr>
          <w:rFonts w:ascii="Arial" w:eastAsia="Arial" w:hAnsi="Arial" w:cs="Arial"/>
          <w:sz w:val="14"/>
        </w:rPr>
        <w:tab/>
      </w:r>
      <w:proofErr w:type="gramStart"/>
      <w:r>
        <w:rPr>
          <w:rFonts w:ascii="Arial" w:eastAsia="Arial" w:hAnsi="Arial" w:cs="Arial"/>
          <w:sz w:val="14"/>
        </w:rPr>
        <w:t>1)The</w:t>
      </w:r>
      <w:proofErr w:type="gramEnd"/>
      <w:r>
        <w:rPr>
          <w:rFonts w:ascii="Arial" w:eastAsia="Arial" w:hAnsi="Arial" w:cs="Arial"/>
          <w:sz w:val="14"/>
        </w:rPr>
        <w:t xml:space="preserve"> Capital One Change Management coordinator is notified through the use of the following email     address:  </w:t>
      </w:r>
    </w:p>
    <w:p w14:paraId="0BC0A7EB" w14:textId="77777777" w:rsidR="00A753A2" w:rsidRDefault="00D42923">
      <w:pPr>
        <w:spacing w:after="0" w:line="259" w:lineRule="auto"/>
        <w:ind w:left="0" w:right="646" w:firstLine="0"/>
        <w:jc w:val="center"/>
      </w:pPr>
      <w:r>
        <w:rPr>
          <w:rFonts w:ascii="Arial" w:eastAsia="Arial" w:hAnsi="Arial" w:cs="Arial"/>
          <w:sz w:val="14"/>
        </w:rPr>
        <w:t>supplier.support@capitalone.com</w:t>
      </w:r>
    </w:p>
    <w:p w14:paraId="78F68B0E" w14:textId="77777777" w:rsidR="00A753A2" w:rsidRDefault="00D42923">
      <w:pPr>
        <w:spacing w:after="0" w:line="259" w:lineRule="auto"/>
        <w:ind w:left="1354" w:firstLine="0"/>
        <w:jc w:val="left"/>
      </w:pPr>
      <w:r>
        <w:rPr>
          <w:rFonts w:ascii="Arial" w:eastAsia="Arial" w:hAnsi="Arial" w:cs="Arial"/>
          <w:sz w:val="14"/>
        </w:rPr>
        <w:t xml:space="preserve">                          </w:t>
      </w:r>
    </w:p>
    <w:p w14:paraId="25418A21" w14:textId="77777777" w:rsidR="00A753A2" w:rsidRDefault="00D42923">
      <w:pPr>
        <w:numPr>
          <w:ilvl w:val="0"/>
          <w:numId w:val="80"/>
        </w:numPr>
        <w:spacing w:after="0" w:line="254" w:lineRule="auto"/>
        <w:ind w:left="2152" w:right="610" w:hanging="167"/>
        <w:jc w:val="left"/>
      </w:pPr>
      <w:r>
        <w:rPr>
          <w:rFonts w:ascii="Arial" w:eastAsia="Arial" w:hAnsi="Arial" w:cs="Arial"/>
          <w:sz w:val="14"/>
        </w:rPr>
        <w:t>Capital One contacts for escalations</w:t>
      </w:r>
      <w:proofErr w:type="gramStart"/>
      <w:r>
        <w:rPr>
          <w:rFonts w:ascii="Arial" w:eastAsia="Arial" w:hAnsi="Arial" w:cs="Arial"/>
          <w:sz w:val="14"/>
        </w:rPr>
        <w:t>-  Please</w:t>
      </w:r>
      <w:proofErr w:type="gramEnd"/>
      <w:r>
        <w:rPr>
          <w:rFonts w:ascii="Arial" w:eastAsia="Arial" w:hAnsi="Arial" w:cs="Arial"/>
          <w:sz w:val="14"/>
        </w:rPr>
        <w:t xml:space="preserve"> refer to your most recent profile documentation to            obtain the appropriate escalation point of contact.</w:t>
      </w:r>
    </w:p>
    <w:p w14:paraId="5E5CD925" w14:textId="77777777" w:rsidR="00A753A2" w:rsidRDefault="00D42923">
      <w:pPr>
        <w:numPr>
          <w:ilvl w:val="0"/>
          <w:numId w:val="80"/>
        </w:numPr>
        <w:spacing w:after="438" w:line="254" w:lineRule="auto"/>
        <w:ind w:left="2152" w:right="610" w:hanging="167"/>
        <w:jc w:val="left"/>
      </w:pPr>
      <w:r>
        <w:rPr>
          <w:rFonts w:ascii="Arial" w:eastAsia="Arial" w:hAnsi="Arial" w:cs="Arial"/>
          <w:sz w:val="14"/>
        </w:rPr>
        <w:t>Changes that are scheduled and planned should be submitted at least 14 days prior to the change      being made</w:t>
      </w:r>
    </w:p>
    <w:p w14:paraId="2B035362" w14:textId="77777777" w:rsidR="00A753A2" w:rsidRDefault="00D42923">
      <w:pPr>
        <w:spacing w:after="0" w:line="259" w:lineRule="auto"/>
        <w:ind w:left="0" w:right="517" w:firstLine="0"/>
        <w:jc w:val="right"/>
      </w:pPr>
      <w:r>
        <w:t xml:space="preserve"> </w:t>
      </w:r>
    </w:p>
    <w:p w14:paraId="39A2A281" w14:textId="77777777" w:rsidR="00A753A2" w:rsidRDefault="00D42923">
      <w:pPr>
        <w:spacing w:after="0" w:line="259" w:lineRule="auto"/>
        <w:ind w:left="0" w:firstLine="0"/>
        <w:jc w:val="left"/>
      </w:pPr>
      <w:r>
        <w:t xml:space="preserve"> </w:t>
      </w:r>
    </w:p>
    <w:p w14:paraId="2F4108C7" w14:textId="77777777" w:rsidR="00A753A2" w:rsidRDefault="00D42923">
      <w:pPr>
        <w:spacing w:after="0" w:line="259" w:lineRule="auto"/>
        <w:ind w:left="0" w:firstLine="0"/>
        <w:jc w:val="left"/>
      </w:pPr>
      <w:r>
        <w:t xml:space="preserve"> </w:t>
      </w:r>
    </w:p>
    <w:p w14:paraId="6CFA92EE" w14:textId="77777777" w:rsidR="00A753A2" w:rsidRDefault="00D42923">
      <w:pPr>
        <w:numPr>
          <w:ilvl w:val="0"/>
          <w:numId w:val="81"/>
        </w:numPr>
        <w:ind w:firstLine="540"/>
      </w:pPr>
      <w:r>
        <w:t xml:space="preserve">Supplier shall report any changes on the Supplier and Shared Networks which may impact the Capital One Services production environment. </w:t>
      </w:r>
    </w:p>
    <w:p w14:paraId="63E3B017" w14:textId="77777777" w:rsidR="00A753A2" w:rsidRDefault="00D42923">
      <w:pPr>
        <w:numPr>
          <w:ilvl w:val="0"/>
          <w:numId w:val="81"/>
        </w:numPr>
        <w:ind w:firstLine="540"/>
      </w:pPr>
      <w:r>
        <w:t xml:space="preserve">Changes shall be submitted on the form included with the process documentation to the Capital One Support Mailbox or other Capital One associate as identified by the IT Operations Manager at </w:t>
      </w:r>
      <w:r>
        <w:lastRenderedPageBreak/>
        <w:t xml:space="preserve">least fourteen (14) days prior to implementation for normal changes.  This fourteen (14) day window does not apply to changes resolving Capital One registered Incidents. </w:t>
      </w:r>
    </w:p>
    <w:p w14:paraId="30E75778" w14:textId="77777777" w:rsidR="00A753A2" w:rsidRDefault="00D42923">
      <w:pPr>
        <w:numPr>
          <w:ilvl w:val="0"/>
          <w:numId w:val="81"/>
        </w:numPr>
        <w:ind w:firstLine="540"/>
      </w:pPr>
      <w:r>
        <w:t xml:space="preserve">Changes shall not be implemented without Capital One prior approval, which approval shall not be unreasonably withheld or delayed.  Changes that do not have the potential to materially impact the Services do not need to adhere to this process. </w:t>
      </w:r>
    </w:p>
    <w:p w14:paraId="36136CC3" w14:textId="77777777" w:rsidR="00A753A2" w:rsidRDefault="00D42923">
      <w:pPr>
        <w:numPr>
          <w:ilvl w:val="0"/>
          <w:numId w:val="81"/>
        </w:numPr>
        <w:ind w:firstLine="540"/>
      </w:pPr>
      <w:r>
        <w:t xml:space="preserve">Supplier shall notify the Support Mailbox of the outcome of a required change within </w:t>
      </w:r>
      <w:proofErr w:type="spellStart"/>
      <w:r>
        <w:t>twentyfour</w:t>
      </w:r>
      <w:proofErr w:type="spellEnd"/>
      <w:r>
        <w:t xml:space="preserve"> (24) hours of the planned implementation time.   </w:t>
      </w:r>
    </w:p>
    <w:p w14:paraId="22404A56" w14:textId="77777777" w:rsidR="00A753A2" w:rsidRDefault="00D42923">
      <w:pPr>
        <w:pStyle w:val="Heading2"/>
        <w:tabs>
          <w:tab w:val="center" w:pos="1546"/>
        </w:tabs>
        <w:spacing w:after="228"/>
        <w:ind w:left="-15" w:right="0" w:firstLine="0"/>
      </w:pPr>
      <w:r>
        <w:t>6.</w:t>
      </w:r>
      <w:r>
        <w:rPr>
          <w:rFonts w:ascii="Arial" w:eastAsia="Arial" w:hAnsi="Arial" w:cs="Arial"/>
        </w:rPr>
        <w:t xml:space="preserve"> </w:t>
      </w:r>
      <w:r>
        <w:rPr>
          <w:rFonts w:ascii="Arial" w:eastAsia="Arial" w:hAnsi="Arial" w:cs="Arial"/>
        </w:rPr>
        <w:tab/>
      </w:r>
      <w:r>
        <w:t xml:space="preserve">IT SERVICE LEVELS </w:t>
      </w:r>
    </w:p>
    <w:p w14:paraId="17708263" w14:textId="77777777" w:rsidR="00A753A2" w:rsidRDefault="00D42923">
      <w:pPr>
        <w:spacing w:after="10"/>
        <w:ind w:left="-5"/>
      </w:pPr>
      <w:r>
        <w:t xml:space="preserve">Supplier shall adhere to the information technology Service Levels set forth in Annex 1-D. </w:t>
      </w:r>
    </w:p>
    <w:p w14:paraId="5246CBD5" w14:textId="77777777" w:rsidR="00A753A2" w:rsidRDefault="00D42923">
      <w:pPr>
        <w:spacing w:after="0" w:line="259" w:lineRule="auto"/>
        <w:ind w:left="0" w:firstLine="0"/>
        <w:jc w:val="left"/>
      </w:pPr>
      <w:r>
        <w:t xml:space="preserve"> </w:t>
      </w:r>
    </w:p>
    <w:p w14:paraId="0106893E" w14:textId="77777777" w:rsidR="00A753A2" w:rsidRDefault="00D42923">
      <w:pPr>
        <w:spacing w:after="0" w:line="259" w:lineRule="auto"/>
        <w:ind w:left="0" w:firstLine="0"/>
        <w:jc w:val="left"/>
      </w:pPr>
      <w:r>
        <w:t xml:space="preserve"> </w:t>
      </w:r>
    </w:p>
    <w:p w14:paraId="72CBC159" w14:textId="77777777" w:rsidR="00A753A2" w:rsidRDefault="00D42923">
      <w:pPr>
        <w:spacing w:after="0" w:line="259" w:lineRule="auto"/>
        <w:ind w:left="0" w:firstLine="0"/>
        <w:jc w:val="left"/>
      </w:pPr>
      <w:r>
        <w:t xml:space="preserve"> </w:t>
      </w:r>
    </w:p>
    <w:p w14:paraId="0DC56B86" w14:textId="77777777" w:rsidR="00A753A2" w:rsidRDefault="00D42923">
      <w:pPr>
        <w:spacing w:after="0" w:line="259" w:lineRule="auto"/>
        <w:ind w:left="0" w:firstLine="0"/>
        <w:jc w:val="left"/>
      </w:pPr>
      <w:r>
        <w:t xml:space="preserve"> </w:t>
      </w:r>
    </w:p>
    <w:p w14:paraId="69BA99D1" w14:textId="77777777" w:rsidR="00A753A2" w:rsidRDefault="00D42923">
      <w:pPr>
        <w:spacing w:after="0" w:line="259" w:lineRule="auto"/>
        <w:ind w:left="0" w:firstLine="0"/>
        <w:jc w:val="left"/>
      </w:pPr>
      <w:r>
        <w:t xml:space="preserve"> </w:t>
      </w:r>
    </w:p>
    <w:p w14:paraId="36ABD239" w14:textId="77777777" w:rsidR="00A753A2" w:rsidRDefault="00D42923">
      <w:pPr>
        <w:spacing w:after="0" w:line="259" w:lineRule="auto"/>
        <w:ind w:left="0" w:firstLine="0"/>
        <w:jc w:val="left"/>
      </w:pPr>
      <w:r>
        <w:t xml:space="preserve"> </w:t>
      </w:r>
    </w:p>
    <w:p w14:paraId="78ACB2BD" w14:textId="77777777" w:rsidR="00A753A2" w:rsidRDefault="00D42923">
      <w:pPr>
        <w:spacing w:after="0" w:line="259" w:lineRule="auto"/>
        <w:ind w:left="0" w:firstLine="0"/>
        <w:jc w:val="left"/>
      </w:pPr>
      <w:r>
        <w:t xml:space="preserve"> </w:t>
      </w:r>
    </w:p>
    <w:p w14:paraId="1451FB4B" w14:textId="77777777" w:rsidR="00A753A2" w:rsidRDefault="00D42923">
      <w:pPr>
        <w:spacing w:after="0" w:line="259" w:lineRule="auto"/>
        <w:ind w:left="0" w:firstLine="0"/>
        <w:jc w:val="left"/>
      </w:pPr>
      <w:r>
        <w:t xml:space="preserve"> </w:t>
      </w:r>
    </w:p>
    <w:p w14:paraId="28221ED3" w14:textId="77777777" w:rsidR="00A753A2" w:rsidRDefault="00D42923">
      <w:pPr>
        <w:spacing w:after="0" w:line="259" w:lineRule="auto"/>
        <w:ind w:left="0" w:firstLine="0"/>
        <w:jc w:val="left"/>
      </w:pPr>
      <w:r>
        <w:t xml:space="preserve"> </w:t>
      </w:r>
    </w:p>
    <w:p w14:paraId="40054F6E" w14:textId="77777777" w:rsidR="00A753A2" w:rsidRDefault="00D42923">
      <w:pPr>
        <w:spacing w:after="0" w:line="259" w:lineRule="auto"/>
        <w:ind w:left="0" w:firstLine="0"/>
        <w:jc w:val="left"/>
      </w:pPr>
      <w:r>
        <w:t xml:space="preserve"> </w:t>
      </w:r>
    </w:p>
    <w:p w14:paraId="26C51371" w14:textId="77777777" w:rsidR="00A753A2" w:rsidRDefault="00D42923">
      <w:pPr>
        <w:spacing w:after="0" w:line="259" w:lineRule="auto"/>
        <w:ind w:left="0" w:firstLine="0"/>
        <w:jc w:val="left"/>
      </w:pPr>
      <w:r>
        <w:t xml:space="preserve"> </w:t>
      </w:r>
    </w:p>
    <w:p w14:paraId="71879FC7" w14:textId="77777777" w:rsidR="00A753A2" w:rsidRDefault="00D42923">
      <w:pPr>
        <w:spacing w:after="0" w:line="259" w:lineRule="auto"/>
        <w:ind w:left="0" w:firstLine="0"/>
        <w:jc w:val="left"/>
      </w:pPr>
      <w:r>
        <w:t xml:space="preserve"> </w:t>
      </w:r>
    </w:p>
    <w:p w14:paraId="7B098B4D" w14:textId="77777777" w:rsidR="00A753A2" w:rsidRDefault="00D42923">
      <w:pPr>
        <w:spacing w:after="0" w:line="259" w:lineRule="auto"/>
        <w:ind w:left="0" w:firstLine="0"/>
        <w:jc w:val="left"/>
      </w:pPr>
      <w:r>
        <w:t xml:space="preserve"> </w:t>
      </w:r>
    </w:p>
    <w:p w14:paraId="38320C79" w14:textId="77777777" w:rsidR="00A753A2" w:rsidRDefault="00D42923">
      <w:pPr>
        <w:spacing w:after="0" w:line="259" w:lineRule="auto"/>
        <w:ind w:left="0" w:firstLine="0"/>
        <w:jc w:val="left"/>
      </w:pPr>
      <w:r>
        <w:t xml:space="preserve"> </w:t>
      </w:r>
    </w:p>
    <w:p w14:paraId="73154F67" w14:textId="77777777" w:rsidR="00A753A2" w:rsidRDefault="00D42923">
      <w:pPr>
        <w:spacing w:after="0" w:line="259" w:lineRule="auto"/>
        <w:ind w:left="0" w:firstLine="0"/>
        <w:jc w:val="left"/>
      </w:pPr>
      <w:r>
        <w:t xml:space="preserve"> </w:t>
      </w:r>
    </w:p>
    <w:p w14:paraId="13940D45" w14:textId="77777777" w:rsidR="00A753A2" w:rsidRDefault="00D42923">
      <w:pPr>
        <w:spacing w:after="0" w:line="259" w:lineRule="auto"/>
        <w:ind w:left="0" w:firstLine="0"/>
        <w:jc w:val="left"/>
      </w:pPr>
      <w:r>
        <w:t xml:space="preserve"> </w:t>
      </w:r>
    </w:p>
    <w:p w14:paraId="31CDC471" w14:textId="77777777" w:rsidR="00A753A2" w:rsidRDefault="00D42923">
      <w:pPr>
        <w:spacing w:after="0" w:line="259" w:lineRule="auto"/>
        <w:ind w:left="0" w:firstLine="0"/>
        <w:jc w:val="left"/>
      </w:pPr>
      <w:r>
        <w:t xml:space="preserve"> </w:t>
      </w:r>
    </w:p>
    <w:p w14:paraId="3DF5FB9E" w14:textId="77777777" w:rsidR="00A753A2" w:rsidRDefault="00D42923">
      <w:pPr>
        <w:spacing w:after="237" w:line="259" w:lineRule="auto"/>
        <w:ind w:left="0" w:firstLine="0"/>
        <w:jc w:val="left"/>
      </w:pPr>
      <w:r>
        <w:t xml:space="preserve"> </w:t>
      </w:r>
    </w:p>
    <w:p w14:paraId="20C2AAB3" w14:textId="77777777" w:rsidR="00A753A2" w:rsidRDefault="00D42923">
      <w:pPr>
        <w:spacing w:after="0" w:line="259" w:lineRule="auto"/>
        <w:ind w:left="720" w:firstLine="0"/>
        <w:jc w:val="left"/>
      </w:pPr>
      <w:r>
        <w:rPr>
          <w:sz w:val="24"/>
        </w:rPr>
        <w:t xml:space="preserve"> </w:t>
      </w:r>
    </w:p>
    <w:p w14:paraId="671B67BF" w14:textId="77777777" w:rsidR="00A753A2" w:rsidRDefault="00A753A2">
      <w:pPr>
        <w:sectPr w:rsidR="00A753A2">
          <w:headerReference w:type="even" r:id="rId33"/>
          <w:headerReference w:type="default" r:id="rId34"/>
          <w:footerReference w:type="even" r:id="rId35"/>
          <w:footerReference w:type="default" r:id="rId36"/>
          <w:headerReference w:type="first" r:id="rId37"/>
          <w:footerReference w:type="first" r:id="rId38"/>
          <w:pgSz w:w="12240" w:h="15840"/>
          <w:pgMar w:top="1483" w:right="1435" w:bottom="1624" w:left="1440" w:header="249" w:footer="559" w:gutter="0"/>
          <w:pgNumType w:start="1"/>
          <w:cols w:space="720"/>
        </w:sectPr>
      </w:pPr>
    </w:p>
    <w:p w14:paraId="2167F89C" w14:textId="77777777" w:rsidR="00A753A2" w:rsidRDefault="00D42923">
      <w:pPr>
        <w:spacing w:after="0" w:line="265" w:lineRule="auto"/>
        <w:ind w:left="785" w:right="57"/>
        <w:jc w:val="center"/>
      </w:pPr>
      <w:r>
        <w:rPr>
          <w:b/>
        </w:rPr>
        <w:lastRenderedPageBreak/>
        <w:t xml:space="preserve">ANNEX 1-C TO EXHIBIT 1 </w:t>
      </w:r>
    </w:p>
    <w:p w14:paraId="2CB93391" w14:textId="77777777" w:rsidR="00A753A2" w:rsidRDefault="00D42923">
      <w:pPr>
        <w:spacing w:after="0" w:line="259" w:lineRule="auto"/>
        <w:ind w:left="720" w:firstLine="0"/>
        <w:jc w:val="left"/>
      </w:pPr>
      <w:r>
        <w:rPr>
          <w:b/>
        </w:rPr>
        <w:t xml:space="preserve"> </w:t>
      </w:r>
    </w:p>
    <w:p w14:paraId="57FC12AC" w14:textId="77777777" w:rsidR="00A753A2" w:rsidRDefault="00D42923">
      <w:pPr>
        <w:spacing w:after="0" w:line="265" w:lineRule="auto"/>
        <w:ind w:left="785" w:right="59"/>
        <w:jc w:val="center"/>
      </w:pPr>
      <w:r>
        <w:rPr>
          <w:b/>
        </w:rPr>
        <w:t xml:space="preserve">OPERATIONAL CHANGE MANAGEMENT </w:t>
      </w:r>
    </w:p>
    <w:p w14:paraId="7C6537E2" w14:textId="77777777" w:rsidR="00A753A2" w:rsidRDefault="00D42923">
      <w:pPr>
        <w:spacing w:after="248" w:line="259" w:lineRule="auto"/>
        <w:ind w:left="768" w:firstLine="0"/>
        <w:jc w:val="center"/>
      </w:pPr>
      <w:r>
        <w:rPr>
          <w:b/>
        </w:rPr>
        <w:t xml:space="preserve"> </w:t>
      </w:r>
    </w:p>
    <w:p w14:paraId="521DCC6A" w14:textId="77777777" w:rsidR="00A753A2" w:rsidRDefault="00D42923">
      <w:pPr>
        <w:pStyle w:val="Heading2"/>
        <w:tabs>
          <w:tab w:val="center" w:pos="806"/>
          <w:tab w:val="center" w:pos="2163"/>
        </w:tabs>
        <w:spacing w:after="10"/>
        <w:ind w:left="0" w:right="0" w:firstLine="0"/>
      </w:pPr>
      <w:r>
        <w:rPr>
          <w:b w:val="0"/>
        </w:rPr>
        <w:tab/>
      </w:r>
      <w:r>
        <w:t>1.</w:t>
      </w:r>
      <w:r>
        <w:rPr>
          <w:rFonts w:ascii="Arial" w:eastAsia="Arial" w:hAnsi="Arial" w:cs="Arial"/>
        </w:rPr>
        <w:t xml:space="preserve"> </w:t>
      </w:r>
      <w:r>
        <w:rPr>
          <w:rFonts w:ascii="Arial" w:eastAsia="Arial" w:hAnsi="Arial" w:cs="Arial"/>
        </w:rPr>
        <w:tab/>
      </w:r>
      <w:r>
        <w:t xml:space="preserve">INTRODUCTION </w:t>
      </w:r>
    </w:p>
    <w:p w14:paraId="5C37ED53" w14:textId="77777777" w:rsidR="00A753A2" w:rsidRDefault="00D42923">
      <w:pPr>
        <w:spacing w:after="0" w:line="259" w:lineRule="auto"/>
        <w:ind w:left="720" w:firstLine="0"/>
        <w:jc w:val="left"/>
      </w:pPr>
      <w:r>
        <w:t xml:space="preserve"> </w:t>
      </w:r>
    </w:p>
    <w:p w14:paraId="68987BCA" w14:textId="77777777" w:rsidR="00A753A2" w:rsidRDefault="00D42923">
      <w:pPr>
        <w:ind w:left="720" w:firstLine="720"/>
      </w:pPr>
      <w:r>
        <w:t xml:space="preserve">The intent of this Annex 1-C is to provide a process for documenting and tracking changes of an operational nature to a Statement of Work.  This process shall not be used for any changes to MSA. </w:t>
      </w:r>
      <w:proofErr w:type="gramStart"/>
      <w:r>
        <w:t>In order to</w:t>
      </w:r>
      <w:proofErr w:type="gramEnd"/>
      <w:r>
        <w:t xml:space="preserve"> provide the required documentation, a Change Request shall be submitted and processed as follows:      </w:t>
      </w:r>
    </w:p>
    <w:p w14:paraId="3CD1F124" w14:textId="77777777" w:rsidR="00A753A2" w:rsidRDefault="00D42923">
      <w:pPr>
        <w:pStyle w:val="Heading2"/>
        <w:tabs>
          <w:tab w:val="center" w:pos="806"/>
          <w:tab w:val="center" w:pos="2279"/>
        </w:tabs>
        <w:ind w:left="0" w:right="0" w:firstLine="0"/>
      </w:pPr>
      <w:r>
        <w:rPr>
          <w:b w:val="0"/>
        </w:rPr>
        <w:tab/>
      </w:r>
      <w:r>
        <w:t>2.</w:t>
      </w:r>
      <w:r>
        <w:rPr>
          <w:rFonts w:ascii="Arial" w:eastAsia="Arial" w:hAnsi="Arial" w:cs="Arial"/>
        </w:rPr>
        <w:t xml:space="preserve"> </w:t>
      </w:r>
      <w:r>
        <w:rPr>
          <w:rFonts w:ascii="Arial" w:eastAsia="Arial" w:hAnsi="Arial" w:cs="Arial"/>
        </w:rPr>
        <w:tab/>
      </w:r>
      <w:r>
        <w:t xml:space="preserve">CHANGE REQUEST </w:t>
      </w:r>
    </w:p>
    <w:p w14:paraId="5D1CB61D" w14:textId="77777777" w:rsidR="00A753A2" w:rsidRDefault="00D42923">
      <w:pPr>
        <w:numPr>
          <w:ilvl w:val="0"/>
          <w:numId w:val="82"/>
        </w:numPr>
        <w:ind w:firstLine="720"/>
      </w:pPr>
      <w:r>
        <w:t>A party seeking any variation or change that has an impact upon the day to day routine operational performance of the Services under this SOW (“</w:t>
      </w:r>
      <w:r>
        <w:rPr>
          <w:u w:val="single" w:color="000000"/>
        </w:rPr>
        <w:t>Requesting Party</w:t>
      </w:r>
      <w:r>
        <w:t xml:space="preserve">”) will prepare a Change Request (in a format to be agreed by the parties) specifying in </w:t>
      </w:r>
      <w:proofErr w:type="gramStart"/>
      <w:r>
        <w:t>sufficient</w:t>
      </w:r>
      <w:proofErr w:type="gramEnd"/>
      <w:r>
        <w:t xml:space="preserve"> detail the change requested. </w:t>
      </w:r>
    </w:p>
    <w:p w14:paraId="31834DAE" w14:textId="77777777" w:rsidR="00A753A2" w:rsidRDefault="00D42923">
      <w:pPr>
        <w:numPr>
          <w:ilvl w:val="0"/>
          <w:numId w:val="82"/>
        </w:numPr>
        <w:ind w:firstLine="720"/>
      </w:pPr>
      <w:r>
        <w:t xml:space="preserve">All Change Requests shall be numbered and shall be delivered to the Requested Party’s SOW Contact at least three (3) weeks prior to the desired implementation date of the change. </w:t>
      </w:r>
    </w:p>
    <w:p w14:paraId="1547C935" w14:textId="77777777" w:rsidR="00A753A2" w:rsidRDefault="00D42923">
      <w:pPr>
        <w:numPr>
          <w:ilvl w:val="0"/>
          <w:numId w:val="82"/>
        </w:numPr>
        <w:ind w:firstLine="720"/>
      </w:pPr>
      <w:r>
        <w:t xml:space="preserve">The Requested Party will be responsible for coordinating discussions between both parties as they pertain to the Change Requests and </w:t>
      </w:r>
      <w:proofErr w:type="gramStart"/>
      <w:r>
        <w:t>final outcome</w:t>
      </w:r>
      <w:proofErr w:type="gramEnd"/>
      <w:r>
        <w:t xml:space="preserve">. </w:t>
      </w:r>
    </w:p>
    <w:p w14:paraId="7DFEA42E" w14:textId="77777777" w:rsidR="00A753A2" w:rsidRDefault="00D42923">
      <w:pPr>
        <w:pStyle w:val="Heading2"/>
        <w:tabs>
          <w:tab w:val="center" w:pos="806"/>
          <w:tab w:val="center" w:pos="2936"/>
        </w:tabs>
        <w:spacing w:after="10"/>
        <w:ind w:left="0" w:right="0" w:firstLine="0"/>
      </w:pPr>
      <w:r>
        <w:rPr>
          <w:b w:val="0"/>
        </w:rPr>
        <w:tab/>
      </w:r>
      <w:r>
        <w:t>3.</w:t>
      </w:r>
      <w:r>
        <w:rPr>
          <w:rFonts w:ascii="Arial" w:eastAsia="Arial" w:hAnsi="Arial" w:cs="Arial"/>
        </w:rPr>
        <w:t xml:space="preserve"> </w:t>
      </w:r>
      <w:r>
        <w:rPr>
          <w:rFonts w:ascii="Arial" w:eastAsia="Arial" w:hAnsi="Arial" w:cs="Arial"/>
        </w:rPr>
        <w:tab/>
      </w:r>
      <w:r>
        <w:t xml:space="preserve">RESPONSE TO CHANGE REQUEST </w:t>
      </w:r>
    </w:p>
    <w:p w14:paraId="2CED862D" w14:textId="77777777" w:rsidR="00A753A2" w:rsidRDefault="00D42923">
      <w:pPr>
        <w:spacing w:after="0" w:line="259" w:lineRule="auto"/>
        <w:ind w:left="720" w:firstLine="0"/>
        <w:jc w:val="left"/>
      </w:pPr>
      <w:r>
        <w:t xml:space="preserve"> </w:t>
      </w:r>
    </w:p>
    <w:p w14:paraId="2F4143CA" w14:textId="77777777" w:rsidR="00A753A2" w:rsidRDefault="00D42923">
      <w:pPr>
        <w:ind w:left="730"/>
      </w:pPr>
      <w:r>
        <w:t xml:space="preserve"> The Requested Party shall, within ten (10) business days of receipt of a Change Request, forward a Response to Change Request to the Requesting Party. Such Response shall contain a detailed written specification of the proposed modifications to the SOW, shall specify how and when the Change Request can be implemented and, to the extent relevant, shall specify: </w:t>
      </w:r>
    </w:p>
    <w:p w14:paraId="75D2753F" w14:textId="77777777" w:rsidR="00A753A2" w:rsidRDefault="00D42923">
      <w:pPr>
        <w:numPr>
          <w:ilvl w:val="0"/>
          <w:numId w:val="83"/>
        </w:numPr>
        <w:ind w:firstLine="720"/>
      </w:pPr>
      <w:r>
        <w:t xml:space="preserve">The feasibility of the Change Request;  </w:t>
      </w:r>
    </w:p>
    <w:p w14:paraId="25E8DC10" w14:textId="77777777" w:rsidR="00A753A2" w:rsidRDefault="00D42923">
      <w:pPr>
        <w:numPr>
          <w:ilvl w:val="0"/>
          <w:numId w:val="83"/>
        </w:numPr>
        <w:ind w:firstLine="720"/>
      </w:pPr>
      <w:r>
        <w:t xml:space="preserve">The effect of any such modification on a party’s ability to conform to this SOW; </w:t>
      </w:r>
    </w:p>
    <w:p w14:paraId="714F141F" w14:textId="77777777" w:rsidR="00A753A2" w:rsidRDefault="00D42923">
      <w:pPr>
        <w:numPr>
          <w:ilvl w:val="0"/>
          <w:numId w:val="83"/>
        </w:numPr>
        <w:ind w:firstLine="720"/>
      </w:pPr>
      <w:r>
        <w:t xml:space="preserve">Any cost implications for a party in relation to the Change Request; </w:t>
      </w:r>
    </w:p>
    <w:p w14:paraId="01C3DFF4" w14:textId="77777777" w:rsidR="00A753A2" w:rsidRDefault="00D42923">
      <w:pPr>
        <w:numPr>
          <w:ilvl w:val="0"/>
          <w:numId w:val="83"/>
        </w:numPr>
        <w:ind w:firstLine="720"/>
      </w:pPr>
      <w:r>
        <w:t xml:space="preserve">A description of any material impacts that the modifications may have on a party; </w:t>
      </w:r>
    </w:p>
    <w:p w14:paraId="52733C53" w14:textId="77777777" w:rsidR="00A753A2" w:rsidRDefault="00D42923">
      <w:pPr>
        <w:numPr>
          <w:ilvl w:val="0"/>
          <w:numId w:val="83"/>
        </w:numPr>
        <w:ind w:firstLine="720"/>
      </w:pPr>
      <w:r>
        <w:t xml:space="preserve">Where appropriate, suggested acceptance testing procedures and acceptance criteria for the implementation of the proposed modifications; and </w:t>
      </w:r>
    </w:p>
    <w:p w14:paraId="29DE2E32" w14:textId="77777777" w:rsidR="00A753A2" w:rsidRDefault="00D42923">
      <w:pPr>
        <w:numPr>
          <w:ilvl w:val="0"/>
          <w:numId w:val="83"/>
        </w:numPr>
        <w:ind w:firstLine="720"/>
      </w:pPr>
      <w:r>
        <w:t xml:space="preserve">Any other information which is likely to be material to a party in deciding whether to proceed with the Change Request. </w:t>
      </w:r>
    </w:p>
    <w:p w14:paraId="4B9F102D" w14:textId="77777777" w:rsidR="00A753A2" w:rsidRDefault="00D42923">
      <w:pPr>
        <w:pStyle w:val="Heading2"/>
        <w:tabs>
          <w:tab w:val="center" w:pos="806"/>
          <w:tab w:val="center" w:pos="3736"/>
        </w:tabs>
        <w:spacing w:after="10"/>
        <w:ind w:left="0" w:right="0" w:firstLine="0"/>
      </w:pPr>
      <w:r>
        <w:rPr>
          <w:b w:val="0"/>
        </w:rPr>
        <w:lastRenderedPageBreak/>
        <w:tab/>
      </w:r>
      <w:r>
        <w:t>4.</w:t>
      </w:r>
      <w:r>
        <w:rPr>
          <w:rFonts w:ascii="Arial" w:eastAsia="Arial" w:hAnsi="Arial" w:cs="Arial"/>
        </w:rPr>
        <w:t xml:space="preserve"> </w:t>
      </w:r>
      <w:r>
        <w:rPr>
          <w:rFonts w:ascii="Arial" w:eastAsia="Arial" w:hAnsi="Arial" w:cs="Arial"/>
        </w:rPr>
        <w:tab/>
      </w:r>
      <w:r>
        <w:t xml:space="preserve">ACCEPTANCE OR REJECTION OF CHANGE REQUEST </w:t>
      </w:r>
    </w:p>
    <w:p w14:paraId="303C6A49" w14:textId="77777777" w:rsidR="00A753A2" w:rsidRDefault="00D42923">
      <w:pPr>
        <w:spacing w:after="0" w:line="259" w:lineRule="auto"/>
        <w:ind w:left="720" w:firstLine="0"/>
        <w:jc w:val="left"/>
      </w:pPr>
      <w:r>
        <w:t xml:space="preserve"> </w:t>
      </w:r>
    </w:p>
    <w:p w14:paraId="18C6477E" w14:textId="77777777" w:rsidR="00A753A2" w:rsidRDefault="00D42923">
      <w:pPr>
        <w:ind w:left="730"/>
      </w:pPr>
      <w:r>
        <w:t xml:space="preserve"> The Requesting Party shall notify the Requested Party within ten (10) business days of the completion and delivery of the Response to Change Request whether: </w:t>
      </w:r>
    </w:p>
    <w:p w14:paraId="09B15F81" w14:textId="77777777" w:rsidR="00A753A2" w:rsidRDefault="00D42923">
      <w:pPr>
        <w:numPr>
          <w:ilvl w:val="0"/>
          <w:numId w:val="84"/>
        </w:numPr>
        <w:ind w:firstLine="720"/>
      </w:pPr>
      <w:r>
        <w:t xml:space="preserve">The Requesting Party approves the Change Request based upon the Response to Change Request;  </w:t>
      </w:r>
    </w:p>
    <w:p w14:paraId="74A98A36" w14:textId="77777777" w:rsidR="00A753A2" w:rsidRDefault="00D42923">
      <w:pPr>
        <w:numPr>
          <w:ilvl w:val="0"/>
          <w:numId w:val="84"/>
        </w:numPr>
        <w:ind w:firstLine="720"/>
      </w:pPr>
      <w:r>
        <w:t xml:space="preserve">The Requesting Party wishes to negotiate any aspect of the Response to Change Request; or  </w:t>
      </w:r>
    </w:p>
    <w:p w14:paraId="27283C38" w14:textId="77777777" w:rsidR="00A753A2" w:rsidRDefault="00D42923">
      <w:pPr>
        <w:numPr>
          <w:ilvl w:val="0"/>
          <w:numId w:val="84"/>
        </w:numPr>
        <w:ind w:firstLine="720"/>
      </w:pPr>
      <w:r>
        <w:t xml:space="preserve">The Requesting Party does not accept the Response to Change Request in which case the Requested Party may refer the Requesting Party’s rejection of the Change Request to the contractual </w:t>
      </w:r>
      <w:proofErr w:type="gramStart"/>
      <w:r>
        <w:t>disputes</w:t>
      </w:r>
      <w:proofErr w:type="gramEnd"/>
      <w:r>
        <w:t xml:space="preserve"> resolution process where the Requested Party believes that; </w:t>
      </w:r>
    </w:p>
    <w:p w14:paraId="4D9AFAE6" w14:textId="77777777" w:rsidR="00A753A2" w:rsidRDefault="00D42923">
      <w:pPr>
        <w:numPr>
          <w:ilvl w:val="1"/>
          <w:numId w:val="84"/>
        </w:numPr>
        <w:ind w:right="-3" w:firstLine="2069"/>
      </w:pPr>
      <w:r>
        <w:t xml:space="preserve">the Requesting Party’s rejection of the Requested Party’s Change Request is unreasonable; and </w:t>
      </w:r>
    </w:p>
    <w:p w14:paraId="4D981921" w14:textId="77777777" w:rsidR="00A753A2" w:rsidRDefault="00D42923">
      <w:pPr>
        <w:numPr>
          <w:ilvl w:val="1"/>
          <w:numId w:val="84"/>
        </w:numPr>
        <w:spacing w:after="5" w:line="249" w:lineRule="auto"/>
        <w:ind w:right="-3" w:firstLine="2069"/>
      </w:pPr>
      <w:r>
        <w:t xml:space="preserve">the failure to implement the change will materially and </w:t>
      </w:r>
    </w:p>
    <w:p w14:paraId="5F08DD14" w14:textId="77777777" w:rsidR="00A753A2" w:rsidRDefault="00D42923">
      <w:pPr>
        <w:ind w:left="822"/>
      </w:pPr>
      <w:r>
        <w:t xml:space="preserve">detrimentally affect the Requested Party’s ability to perform its obligations under this SOW. </w:t>
      </w:r>
    </w:p>
    <w:p w14:paraId="72163D27" w14:textId="77777777" w:rsidR="00A753A2" w:rsidRDefault="00D42923">
      <w:pPr>
        <w:numPr>
          <w:ilvl w:val="0"/>
          <w:numId w:val="84"/>
        </w:numPr>
        <w:ind w:firstLine="720"/>
      </w:pPr>
      <w:r>
        <w:t xml:space="preserve">All approved Change Requests shall be signed by both </w:t>
      </w:r>
      <w:proofErr w:type="gramStart"/>
      <w:r>
        <w:t>parties, and</w:t>
      </w:r>
      <w:proofErr w:type="gramEnd"/>
      <w:r>
        <w:t xml:space="preserve"> submitted to the Capital One Supplier Manager. </w:t>
      </w:r>
    </w:p>
    <w:p w14:paraId="5A34E8CB" w14:textId="77777777" w:rsidR="00A753A2" w:rsidRDefault="00D42923">
      <w:pPr>
        <w:pStyle w:val="Heading2"/>
        <w:tabs>
          <w:tab w:val="center" w:pos="806"/>
          <w:tab w:val="center" w:pos="2588"/>
        </w:tabs>
        <w:spacing w:after="10"/>
        <w:ind w:left="0" w:right="0" w:firstLine="0"/>
      </w:pPr>
      <w:r>
        <w:rPr>
          <w:b w:val="0"/>
        </w:rPr>
        <w:tab/>
      </w:r>
      <w:r>
        <w:t>5.</w:t>
      </w:r>
      <w:r>
        <w:rPr>
          <w:rFonts w:ascii="Arial" w:eastAsia="Arial" w:hAnsi="Arial" w:cs="Arial"/>
        </w:rPr>
        <w:t xml:space="preserve"> </w:t>
      </w:r>
      <w:r>
        <w:rPr>
          <w:rFonts w:ascii="Arial" w:eastAsia="Arial" w:hAnsi="Arial" w:cs="Arial"/>
        </w:rPr>
        <w:tab/>
      </w:r>
      <w:r>
        <w:t xml:space="preserve">CHANGE REQUEST FORM </w:t>
      </w:r>
    </w:p>
    <w:p w14:paraId="3AD395AE" w14:textId="77777777" w:rsidR="00A753A2" w:rsidRDefault="00D42923">
      <w:pPr>
        <w:spacing w:after="0" w:line="259" w:lineRule="auto"/>
        <w:ind w:left="720" w:firstLine="0"/>
        <w:jc w:val="left"/>
      </w:pPr>
      <w:r>
        <w:t xml:space="preserve"> </w:t>
      </w:r>
    </w:p>
    <w:p w14:paraId="6221F732" w14:textId="77777777" w:rsidR="00A753A2" w:rsidRDefault="00D42923">
      <w:pPr>
        <w:spacing w:after="10"/>
        <w:ind w:left="730"/>
      </w:pPr>
      <w:r>
        <w:t xml:space="preserve">The Parties shall use the Change Request Form below to initiate a Change Request. </w:t>
      </w:r>
    </w:p>
    <w:p w14:paraId="4C1521D7" w14:textId="77777777" w:rsidR="00A753A2" w:rsidRDefault="00D42923">
      <w:pPr>
        <w:spacing w:after="0" w:line="259" w:lineRule="auto"/>
        <w:ind w:left="720" w:firstLine="0"/>
        <w:jc w:val="left"/>
      </w:pPr>
      <w:r>
        <w:rPr>
          <w:b/>
        </w:rPr>
        <w:t xml:space="preserve"> </w:t>
      </w:r>
      <w:r>
        <w:br w:type="page"/>
      </w:r>
    </w:p>
    <w:p w14:paraId="61C0056D" w14:textId="77777777" w:rsidR="00A753A2" w:rsidRDefault="00D42923">
      <w:pPr>
        <w:spacing w:after="0" w:line="259" w:lineRule="auto"/>
        <w:ind w:right="3647"/>
        <w:jc w:val="right"/>
      </w:pPr>
      <w:r>
        <w:rPr>
          <w:b/>
          <w:sz w:val="28"/>
        </w:rPr>
        <w:lastRenderedPageBreak/>
        <w:t xml:space="preserve">Capital One  </w:t>
      </w:r>
    </w:p>
    <w:p w14:paraId="1E9D1C03" w14:textId="77777777" w:rsidR="00A753A2" w:rsidRDefault="00D42923">
      <w:pPr>
        <w:spacing w:after="0" w:line="259" w:lineRule="auto"/>
        <w:ind w:right="3036"/>
        <w:jc w:val="right"/>
      </w:pPr>
      <w:r>
        <w:rPr>
          <w:b/>
          <w:sz w:val="28"/>
        </w:rPr>
        <w:t xml:space="preserve">Change Request Form </w:t>
      </w:r>
    </w:p>
    <w:p w14:paraId="0C486AC5" w14:textId="77777777" w:rsidR="00A753A2" w:rsidRDefault="00D42923">
      <w:pPr>
        <w:spacing w:after="0" w:line="259" w:lineRule="auto"/>
        <w:ind w:left="720" w:firstLine="0"/>
        <w:jc w:val="left"/>
      </w:pPr>
      <w:r>
        <w:t xml:space="preserve"> </w:t>
      </w:r>
    </w:p>
    <w:p w14:paraId="5134CC93" w14:textId="77777777" w:rsidR="00A753A2" w:rsidRDefault="00D42923">
      <w:pPr>
        <w:spacing w:after="0" w:line="259" w:lineRule="auto"/>
        <w:ind w:left="714" w:right="-734" w:firstLine="0"/>
        <w:jc w:val="left"/>
      </w:pPr>
      <w:r>
        <w:rPr>
          <w:noProof/>
        </w:rPr>
        <w:lastRenderedPageBreak/>
        <w:drawing>
          <wp:inline distT="0" distB="0" distL="0" distR="0" wp14:anchorId="6A2EFD20" wp14:editId="27B1A193">
            <wp:extent cx="5958840" cy="7495033"/>
            <wp:effectExtent l="0" t="0" r="0" b="0"/>
            <wp:docPr id="141025" name="Picture 141025"/>
            <wp:cNvGraphicFramePr/>
            <a:graphic xmlns:a="http://schemas.openxmlformats.org/drawingml/2006/main">
              <a:graphicData uri="http://schemas.openxmlformats.org/drawingml/2006/picture">
                <pic:pic xmlns:pic="http://schemas.openxmlformats.org/drawingml/2006/picture">
                  <pic:nvPicPr>
                    <pic:cNvPr id="141025" name="Picture 141025"/>
                    <pic:cNvPicPr/>
                  </pic:nvPicPr>
                  <pic:blipFill>
                    <a:blip r:embed="rId39"/>
                    <a:stretch>
                      <a:fillRect/>
                    </a:stretch>
                  </pic:blipFill>
                  <pic:spPr>
                    <a:xfrm>
                      <a:off x="0" y="0"/>
                      <a:ext cx="5958840" cy="7495033"/>
                    </a:xfrm>
                    <a:prstGeom prst="rect">
                      <a:avLst/>
                    </a:prstGeom>
                  </pic:spPr>
                </pic:pic>
              </a:graphicData>
            </a:graphic>
          </wp:inline>
        </w:drawing>
      </w:r>
    </w:p>
    <w:tbl>
      <w:tblPr>
        <w:tblStyle w:val="TableGrid"/>
        <w:tblW w:w="9365" w:type="dxa"/>
        <w:tblInd w:w="726" w:type="dxa"/>
        <w:tblCellMar>
          <w:top w:w="40" w:type="dxa"/>
          <w:left w:w="6" w:type="dxa"/>
          <w:bottom w:w="0" w:type="dxa"/>
          <w:right w:w="138" w:type="dxa"/>
        </w:tblCellMar>
        <w:tblLook w:val="04A0" w:firstRow="1" w:lastRow="0" w:firstColumn="1" w:lastColumn="0" w:noHBand="0" w:noVBand="1"/>
      </w:tblPr>
      <w:tblGrid>
        <w:gridCol w:w="2343"/>
        <w:gridCol w:w="7022"/>
      </w:tblGrid>
      <w:tr w:rsidR="00A753A2" w14:paraId="5027CA56" w14:textId="77777777">
        <w:trPr>
          <w:trHeight w:val="229"/>
        </w:trPr>
        <w:tc>
          <w:tcPr>
            <w:tcW w:w="2343" w:type="dxa"/>
            <w:tcBorders>
              <w:top w:val="single" w:sz="4" w:space="0" w:color="000000"/>
              <w:left w:val="single" w:sz="4" w:space="0" w:color="000000"/>
              <w:bottom w:val="single" w:sz="4" w:space="0" w:color="000000"/>
              <w:right w:val="single" w:sz="4" w:space="0" w:color="000000"/>
            </w:tcBorders>
            <w:shd w:val="clear" w:color="auto" w:fill="333399"/>
          </w:tcPr>
          <w:p w14:paraId="71990867" w14:textId="77777777" w:rsidR="00A753A2" w:rsidRDefault="00D42923">
            <w:pPr>
              <w:spacing w:after="0" w:line="259" w:lineRule="auto"/>
              <w:ind w:left="0" w:firstLine="0"/>
              <w:jc w:val="left"/>
            </w:pPr>
            <w:r>
              <w:rPr>
                <w:color w:val="FFFFFF"/>
                <w:sz w:val="18"/>
              </w:rPr>
              <w:t xml:space="preserve">Software Products Supported </w:t>
            </w:r>
          </w:p>
        </w:tc>
        <w:tc>
          <w:tcPr>
            <w:tcW w:w="7022" w:type="dxa"/>
            <w:tcBorders>
              <w:top w:val="single" w:sz="4" w:space="0" w:color="000000"/>
              <w:left w:val="single" w:sz="4" w:space="0" w:color="000000"/>
              <w:bottom w:val="single" w:sz="4" w:space="0" w:color="000000"/>
              <w:right w:val="single" w:sz="4" w:space="0" w:color="000000"/>
            </w:tcBorders>
          </w:tcPr>
          <w:p w14:paraId="16E451EE" w14:textId="77777777" w:rsidR="00A753A2" w:rsidRDefault="00D42923">
            <w:pPr>
              <w:spacing w:after="0" w:line="259" w:lineRule="auto"/>
              <w:ind w:left="187" w:firstLine="0"/>
              <w:jc w:val="left"/>
            </w:pPr>
            <w:r>
              <w:rPr>
                <w:sz w:val="18"/>
              </w:rPr>
              <w:t xml:space="preserve">      </w:t>
            </w:r>
          </w:p>
        </w:tc>
      </w:tr>
      <w:tr w:rsidR="00A753A2" w14:paraId="66ED30AA" w14:textId="77777777">
        <w:trPr>
          <w:trHeight w:val="229"/>
        </w:trPr>
        <w:tc>
          <w:tcPr>
            <w:tcW w:w="2343" w:type="dxa"/>
            <w:tcBorders>
              <w:top w:val="single" w:sz="4" w:space="0" w:color="000000"/>
              <w:left w:val="single" w:sz="4" w:space="0" w:color="000000"/>
              <w:bottom w:val="single" w:sz="4" w:space="0" w:color="000000"/>
              <w:right w:val="single" w:sz="4" w:space="0" w:color="000000"/>
            </w:tcBorders>
            <w:shd w:val="clear" w:color="auto" w:fill="333399"/>
          </w:tcPr>
          <w:p w14:paraId="218A2BE5" w14:textId="77777777" w:rsidR="00A753A2" w:rsidRDefault="00D42923">
            <w:pPr>
              <w:spacing w:after="0" w:line="259" w:lineRule="auto"/>
              <w:ind w:left="0" w:right="43" w:firstLine="0"/>
              <w:jc w:val="right"/>
            </w:pPr>
            <w:r>
              <w:rPr>
                <w:color w:val="FFFFFF"/>
                <w:sz w:val="18"/>
              </w:rPr>
              <w:t xml:space="preserve">Required Skills </w:t>
            </w:r>
          </w:p>
        </w:tc>
        <w:tc>
          <w:tcPr>
            <w:tcW w:w="7022" w:type="dxa"/>
            <w:tcBorders>
              <w:top w:val="single" w:sz="4" w:space="0" w:color="000000"/>
              <w:left w:val="single" w:sz="4" w:space="0" w:color="000000"/>
              <w:bottom w:val="single" w:sz="4" w:space="0" w:color="000000"/>
              <w:right w:val="single" w:sz="4" w:space="0" w:color="000000"/>
            </w:tcBorders>
          </w:tcPr>
          <w:p w14:paraId="4CC2C430" w14:textId="77777777" w:rsidR="00A753A2" w:rsidRDefault="00D42923">
            <w:pPr>
              <w:spacing w:after="0" w:line="259" w:lineRule="auto"/>
              <w:ind w:left="187" w:firstLine="0"/>
              <w:jc w:val="left"/>
            </w:pPr>
            <w:r>
              <w:rPr>
                <w:sz w:val="18"/>
              </w:rPr>
              <w:t xml:space="preserve">      </w:t>
            </w:r>
          </w:p>
        </w:tc>
      </w:tr>
      <w:tr w:rsidR="00A753A2" w14:paraId="2AA2D873" w14:textId="77777777">
        <w:trPr>
          <w:trHeight w:val="229"/>
        </w:trPr>
        <w:tc>
          <w:tcPr>
            <w:tcW w:w="2343" w:type="dxa"/>
            <w:tcBorders>
              <w:top w:val="single" w:sz="4" w:space="0" w:color="000000"/>
              <w:left w:val="single" w:sz="4" w:space="0" w:color="000000"/>
              <w:bottom w:val="single" w:sz="4" w:space="0" w:color="000000"/>
              <w:right w:val="single" w:sz="4" w:space="0" w:color="000000"/>
            </w:tcBorders>
            <w:shd w:val="clear" w:color="auto" w:fill="333399"/>
          </w:tcPr>
          <w:p w14:paraId="3470D1AF" w14:textId="77777777" w:rsidR="00A753A2" w:rsidRDefault="00D42923">
            <w:pPr>
              <w:spacing w:after="0" w:line="259" w:lineRule="auto"/>
              <w:ind w:left="482" w:firstLine="0"/>
              <w:jc w:val="left"/>
            </w:pPr>
            <w:r>
              <w:rPr>
                <w:color w:val="FFFFFF"/>
                <w:sz w:val="18"/>
              </w:rPr>
              <w:lastRenderedPageBreak/>
              <w:t xml:space="preserve">Required Certifications </w:t>
            </w:r>
          </w:p>
        </w:tc>
        <w:tc>
          <w:tcPr>
            <w:tcW w:w="7022" w:type="dxa"/>
            <w:tcBorders>
              <w:top w:val="single" w:sz="4" w:space="0" w:color="000000"/>
              <w:left w:val="single" w:sz="4" w:space="0" w:color="000000"/>
              <w:bottom w:val="single" w:sz="4" w:space="0" w:color="000000"/>
              <w:right w:val="single" w:sz="4" w:space="0" w:color="000000"/>
            </w:tcBorders>
          </w:tcPr>
          <w:p w14:paraId="6728FDF0" w14:textId="77777777" w:rsidR="00A753A2" w:rsidRDefault="00D42923">
            <w:pPr>
              <w:spacing w:after="0" w:line="259" w:lineRule="auto"/>
              <w:ind w:left="187" w:firstLine="0"/>
              <w:jc w:val="left"/>
            </w:pPr>
            <w:r>
              <w:rPr>
                <w:sz w:val="18"/>
              </w:rPr>
              <w:t xml:space="preserve">      </w:t>
            </w:r>
          </w:p>
        </w:tc>
      </w:tr>
      <w:tr w:rsidR="00A753A2" w14:paraId="577C8F39" w14:textId="77777777">
        <w:trPr>
          <w:trHeight w:val="450"/>
        </w:trPr>
        <w:tc>
          <w:tcPr>
            <w:tcW w:w="2343" w:type="dxa"/>
            <w:tcBorders>
              <w:top w:val="single" w:sz="4" w:space="0" w:color="000000"/>
              <w:left w:val="single" w:sz="4" w:space="0" w:color="000000"/>
              <w:bottom w:val="single" w:sz="4" w:space="0" w:color="000000"/>
              <w:right w:val="single" w:sz="4" w:space="0" w:color="000000"/>
            </w:tcBorders>
            <w:shd w:val="clear" w:color="auto" w:fill="333399"/>
          </w:tcPr>
          <w:p w14:paraId="44567BB5" w14:textId="77777777" w:rsidR="00A753A2" w:rsidRDefault="00D42923">
            <w:pPr>
              <w:spacing w:after="0" w:line="259" w:lineRule="auto"/>
              <w:ind w:left="559" w:firstLine="0"/>
              <w:jc w:val="left"/>
            </w:pPr>
            <w:r>
              <w:rPr>
                <w:color w:val="FFFFFF"/>
                <w:sz w:val="18"/>
              </w:rPr>
              <w:t xml:space="preserve">Required Professional </w:t>
            </w:r>
          </w:p>
          <w:p w14:paraId="44D4B6FB" w14:textId="77777777" w:rsidR="00A753A2" w:rsidRDefault="00D42923">
            <w:pPr>
              <w:spacing w:after="0" w:line="259" w:lineRule="auto"/>
              <w:ind w:left="684" w:firstLine="0"/>
              <w:jc w:val="left"/>
            </w:pPr>
            <w:r>
              <w:rPr>
                <w:color w:val="FFFFFF"/>
                <w:sz w:val="18"/>
              </w:rPr>
              <w:t xml:space="preserve">Experience / Tenure </w:t>
            </w:r>
          </w:p>
        </w:tc>
        <w:tc>
          <w:tcPr>
            <w:tcW w:w="7022" w:type="dxa"/>
            <w:tcBorders>
              <w:top w:val="single" w:sz="4" w:space="0" w:color="000000"/>
              <w:left w:val="single" w:sz="4" w:space="0" w:color="000000"/>
              <w:bottom w:val="single" w:sz="4" w:space="0" w:color="000000"/>
              <w:right w:val="single" w:sz="4" w:space="0" w:color="000000"/>
            </w:tcBorders>
          </w:tcPr>
          <w:p w14:paraId="2F7C8810" w14:textId="77777777" w:rsidR="00A753A2" w:rsidRDefault="00D42923">
            <w:pPr>
              <w:spacing w:after="0" w:line="259" w:lineRule="auto"/>
              <w:ind w:left="187" w:firstLine="0"/>
              <w:jc w:val="left"/>
            </w:pPr>
            <w:r>
              <w:rPr>
                <w:sz w:val="18"/>
              </w:rPr>
              <w:t xml:space="preserve">      </w:t>
            </w:r>
          </w:p>
        </w:tc>
      </w:tr>
      <w:tr w:rsidR="00A753A2" w14:paraId="3E0DD7C3" w14:textId="77777777">
        <w:trPr>
          <w:trHeight w:val="450"/>
        </w:trPr>
        <w:tc>
          <w:tcPr>
            <w:tcW w:w="2343" w:type="dxa"/>
            <w:tcBorders>
              <w:top w:val="single" w:sz="4" w:space="0" w:color="000000"/>
              <w:left w:val="single" w:sz="4" w:space="0" w:color="000000"/>
              <w:bottom w:val="single" w:sz="4" w:space="0" w:color="000000"/>
              <w:right w:val="single" w:sz="4" w:space="0" w:color="000000"/>
            </w:tcBorders>
            <w:shd w:val="clear" w:color="auto" w:fill="333399"/>
          </w:tcPr>
          <w:p w14:paraId="608F6D80" w14:textId="77777777" w:rsidR="00A753A2" w:rsidRDefault="00D42923">
            <w:pPr>
              <w:spacing w:after="0" w:line="259" w:lineRule="auto"/>
              <w:ind w:left="0" w:right="41" w:firstLine="0"/>
              <w:jc w:val="right"/>
            </w:pPr>
            <w:r>
              <w:rPr>
                <w:color w:val="FFFFFF"/>
                <w:sz w:val="18"/>
              </w:rPr>
              <w:t xml:space="preserve">Required Tasks to be performed </w:t>
            </w:r>
          </w:p>
        </w:tc>
        <w:tc>
          <w:tcPr>
            <w:tcW w:w="7022" w:type="dxa"/>
            <w:tcBorders>
              <w:top w:val="single" w:sz="4" w:space="0" w:color="000000"/>
              <w:left w:val="single" w:sz="4" w:space="0" w:color="000000"/>
              <w:bottom w:val="single" w:sz="4" w:space="0" w:color="000000"/>
              <w:right w:val="single" w:sz="4" w:space="0" w:color="000000"/>
            </w:tcBorders>
          </w:tcPr>
          <w:p w14:paraId="7968A1A3" w14:textId="77777777" w:rsidR="00A753A2" w:rsidRDefault="00D42923">
            <w:pPr>
              <w:spacing w:after="0" w:line="259" w:lineRule="auto"/>
              <w:ind w:left="187" w:firstLine="0"/>
              <w:jc w:val="left"/>
            </w:pPr>
            <w:r>
              <w:rPr>
                <w:sz w:val="18"/>
              </w:rPr>
              <w:t xml:space="preserve">      </w:t>
            </w:r>
          </w:p>
        </w:tc>
      </w:tr>
      <w:tr w:rsidR="00A753A2" w14:paraId="4D1A38FB" w14:textId="77777777">
        <w:trPr>
          <w:trHeight w:val="448"/>
        </w:trPr>
        <w:tc>
          <w:tcPr>
            <w:tcW w:w="2343" w:type="dxa"/>
            <w:tcBorders>
              <w:top w:val="single" w:sz="4" w:space="0" w:color="000000"/>
              <w:left w:val="single" w:sz="4" w:space="0" w:color="000000"/>
              <w:bottom w:val="single" w:sz="4" w:space="0" w:color="000000"/>
              <w:right w:val="single" w:sz="4" w:space="0" w:color="000000"/>
            </w:tcBorders>
            <w:shd w:val="clear" w:color="auto" w:fill="333399"/>
          </w:tcPr>
          <w:p w14:paraId="341B1CE5" w14:textId="77777777" w:rsidR="00A753A2" w:rsidRDefault="00D42923">
            <w:pPr>
              <w:spacing w:after="0" w:line="259" w:lineRule="auto"/>
              <w:ind w:left="253" w:firstLine="0"/>
              <w:jc w:val="center"/>
            </w:pPr>
            <w:r>
              <w:rPr>
                <w:color w:val="FFFFFF"/>
                <w:sz w:val="18"/>
              </w:rPr>
              <w:t xml:space="preserve">Application/Industry Knowledge Required </w:t>
            </w:r>
          </w:p>
        </w:tc>
        <w:tc>
          <w:tcPr>
            <w:tcW w:w="7022" w:type="dxa"/>
            <w:tcBorders>
              <w:top w:val="single" w:sz="4" w:space="0" w:color="000000"/>
              <w:left w:val="single" w:sz="4" w:space="0" w:color="000000"/>
              <w:bottom w:val="single" w:sz="4" w:space="0" w:color="000000"/>
              <w:right w:val="single" w:sz="4" w:space="0" w:color="000000"/>
            </w:tcBorders>
          </w:tcPr>
          <w:p w14:paraId="0F305ADB" w14:textId="77777777" w:rsidR="00A753A2" w:rsidRDefault="00D42923">
            <w:pPr>
              <w:spacing w:after="0" w:line="259" w:lineRule="auto"/>
              <w:ind w:left="187" w:firstLine="0"/>
              <w:jc w:val="left"/>
            </w:pPr>
            <w:r>
              <w:rPr>
                <w:sz w:val="18"/>
              </w:rPr>
              <w:t xml:space="preserve">      </w:t>
            </w:r>
          </w:p>
        </w:tc>
      </w:tr>
    </w:tbl>
    <w:p w14:paraId="0208E295" w14:textId="77777777" w:rsidR="00A753A2" w:rsidRDefault="00D42923">
      <w:pPr>
        <w:spacing w:after="0" w:line="259" w:lineRule="auto"/>
        <w:ind w:left="720" w:firstLine="0"/>
        <w:jc w:val="left"/>
      </w:pPr>
      <w:r>
        <w:t xml:space="preserve"> </w:t>
      </w:r>
    </w:p>
    <w:p w14:paraId="29E92919" w14:textId="77777777" w:rsidR="00A753A2" w:rsidRDefault="00D42923">
      <w:pPr>
        <w:spacing w:after="10"/>
        <w:ind w:left="730"/>
      </w:pPr>
      <w:r>
        <w:t xml:space="preserve">Document:   </w:t>
      </w:r>
    </w:p>
    <w:p w14:paraId="70DA7C0C" w14:textId="77777777" w:rsidR="00A753A2" w:rsidRDefault="00D42923">
      <w:pPr>
        <w:spacing w:after="0" w:line="259" w:lineRule="auto"/>
        <w:ind w:left="720" w:firstLine="0"/>
        <w:jc w:val="left"/>
      </w:pPr>
      <w:r>
        <w:t xml:space="preserve"> </w:t>
      </w:r>
    </w:p>
    <w:p w14:paraId="08D5D2A5" w14:textId="77777777" w:rsidR="00A753A2" w:rsidRDefault="00D42923">
      <w:pPr>
        <w:pBdr>
          <w:top w:val="single" w:sz="4" w:space="0" w:color="000000"/>
          <w:left w:val="single" w:sz="4" w:space="0" w:color="000000"/>
          <w:bottom w:val="single" w:sz="4" w:space="0" w:color="000000"/>
          <w:right w:val="single" w:sz="4" w:space="0" w:color="000000"/>
        </w:pBdr>
        <w:shd w:val="clear" w:color="auto" w:fill="333399"/>
        <w:spacing w:after="112" w:line="259" w:lineRule="auto"/>
        <w:ind w:left="0" w:right="2752" w:firstLine="0"/>
        <w:jc w:val="right"/>
      </w:pPr>
      <w:r>
        <w:rPr>
          <w:b/>
          <w:color w:val="FFFFFF"/>
          <w:sz w:val="20"/>
        </w:rPr>
        <w:t xml:space="preserve">APPROVED AND AGREED TO: </w:t>
      </w:r>
    </w:p>
    <w:p w14:paraId="0DFEC834" w14:textId="77777777" w:rsidR="00A753A2" w:rsidRDefault="00D42923">
      <w:pPr>
        <w:spacing w:after="0" w:line="259" w:lineRule="auto"/>
        <w:ind w:left="5598" w:firstLine="0"/>
        <w:jc w:val="left"/>
      </w:pPr>
      <w:r>
        <w:rPr>
          <w:sz w:val="20"/>
        </w:rPr>
        <w:t xml:space="preserve"> </w:t>
      </w:r>
    </w:p>
    <w:tbl>
      <w:tblPr>
        <w:tblStyle w:val="TableGrid"/>
        <w:tblW w:w="9371" w:type="dxa"/>
        <w:tblInd w:w="725" w:type="dxa"/>
        <w:tblCellMar>
          <w:top w:w="68" w:type="dxa"/>
          <w:left w:w="163" w:type="dxa"/>
          <w:bottom w:w="0" w:type="dxa"/>
          <w:right w:w="115" w:type="dxa"/>
        </w:tblCellMar>
        <w:tblLook w:val="04A0" w:firstRow="1" w:lastRow="0" w:firstColumn="1" w:lastColumn="0" w:noHBand="0" w:noVBand="1"/>
      </w:tblPr>
      <w:tblGrid>
        <w:gridCol w:w="4688"/>
        <w:gridCol w:w="4683"/>
      </w:tblGrid>
      <w:tr w:rsidR="00A753A2" w14:paraId="13855A68" w14:textId="77777777">
        <w:trPr>
          <w:trHeight w:val="1152"/>
        </w:trPr>
        <w:tc>
          <w:tcPr>
            <w:tcW w:w="4688" w:type="dxa"/>
            <w:tcBorders>
              <w:top w:val="single" w:sz="4" w:space="0" w:color="000000"/>
              <w:left w:val="single" w:sz="4" w:space="0" w:color="000000"/>
              <w:bottom w:val="nil"/>
              <w:right w:val="single" w:sz="4" w:space="0" w:color="000000"/>
            </w:tcBorders>
            <w:vAlign w:val="center"/>
          </w:tcPr>
          <w:p w14:paraId="02533894" w14:textId="77777777" w:rsidR="00A753A2" w:rsidRDefault="00D42923">
            <w:pPr>
              <w:tabs>
                <w:tab w:val="right" w:pos="4410"/>
              </w:tabs>
              <w:spacing w:after="7" w:line="259" w:lineRule="auto"/>
              <w:ind w:left="0" w:firstLine="0"/>
              <w:jc w:val="left"/>
            </w:pPr>
            <w:r>
              <w:rPr>
                <w:sz w:val="18"/>
              </w:rPr>
              <w:t xml:space="preserve"> </w:t>
            </w:r>
            <w:r>
              <w:rPr>
                <w:noProof/>
              </w:rPr>
              <mc:AlternateContent>
                <mc:Choice Requires="wpg">
                  <w:drawing>
                    <wp:inline distT="0" distB="0" distL="0" distR="0" wp14:anchorId="64903BEC" wp14:editId="0C57BD6E">
                      <wp:extent cx="2741930" cy="7620"/>
                      <wp:effectExtent l="0" t="0" r="0" b="0"/>
                      <wp:docPr id="126705" name="Group 126705"/>
                      <wp:cNvGraphicFramePr/>
                      <a:graphic xmlns:a="http://schemas.openxmlformats.org/drawingml/2006/main">
                        <a:graphicData uri="http://schemas.microsoft.com/office/word/2010/wordprocessingGroup">
                          <wpg:wgp>
                            <wpg:cNvGrpSpPr/>
                            <wpg:grpSpPr>
                              <a:xfrm>
                                <a:off x="0" y="0"/>
                                <a:ext cx="2741930" cy="7620"/>
                                <a:chOff x="0" y="0"/>
                                <a:chExt cx="2741930" cy="7620"/>
                              </a:xfrm>
                            </wpg:grpSpPr>
                            <wps:wsp>
                              <wps:cNvPr id="146079" name="Shape 146079"/>
                              <wps:cNvSpPr/>
                              <wps:spPr>
                                <a:xfrm>
                                  <a:off x="0" y="0"/>
                                  <a:ext cx="2741930" cy="9144"/>
                                </a:xfrm>
                                <a:custGeom>
                                  <a:avLst/>
                                  <a:gdLst/>
                                  <a:ahLst/>
                                  <a:cxnLst/>
                                  <a:rect l="0" t="0" r="0" b="0"/>
                                  <a:pathLst>
                                    <a:path w="2741930" h="9144">
                                      <a:moveTo>
                                        <a:pt x="0" y="0"/>
                                      </a:moveTo>
                                      <a:lnTo>
                                        <a:pt x="2741930" y="0"/>
                                      </a:lnTo>
                                      <a:lnTo>
                                        <a:pt x="2741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705" style="width:215.9pt;height:0.600006pt;mso-position-horizontal-relative:char;mso-position-vertical-relative:line" coordsize="27419,76">
                      <v:shape id="Shape 146080" style="position:absolute;width:27419;height:91;left:0;top:0;" coordsize="2741930,9144" path="m0,0l2741930,0l2741930,9144l0,9144l0,0">
                        <v:stroke weight="0pt" endcap="flat" joinstyle="miter" miterlimit="10" on="false" color="#000000" opacity="0"/>
                        <v:fill on="true" color="#000000"/>
                      </v:shape>
                    </v:group>
                  </w:pict>
                </mc:Fallback>
              </mc:AlternateContent>
            </w:r>
            <w:r>
              <w:rPr>
                <w:sz w:val="18"/>
              </w:rPr>
              <w:tab/>
              <w:t xml:space="preserve"> </w:t>
            </w:r>
          </w:p>
          <w:p w14:paraId="4DAE3665" w14:textId="77777777" w:rsidR="00A753A2" w:rsidRDefault="00D42923">
            <w:pPr>
              <w:spacing w:after="0" w:line="259" w:lineRule="auto"/>
              <w:ind w:left="0" w:firstLine="0"/>
              <w:jc w:val="left"/>
            </w:pPr>
            <w:r>
              <w:rPr>
                <w:sz w:val="16"/>
              </w:rPr>
              <w:t xml:space="preserve">Concentrix Authorized Representative (Signature) </w:t>
            </w:r>
          </w:p>
        </w:tc>
        <w:tc>
          <w:tcPr>
            <w:tcW w:w="4683" w:type="dxa"/>
            <w:tcBorders>
              <w:top w:val="single" w:sz="4" w:space="0" w:color="000000"/>
              <w:left w:val="single" w:sz="4" w:space="0" w:color="000000"/>
              <w:bottom w:val="nil"/>
              <w:right w:val="single" w:sz="4" w:space="0" w:color="000000"/>
            </w:tcBorders>
            <w:vAlign w:val="center"/>
          </w:tcPr>
          <w:p w14:paraId="2F69961D" w14:textId="77777777" w:rsidR="00A753A2" w:rsidRDefault="00D42923">
            <w:pPr>
              <w:tabs>
                <w:tab w:val="right" w:pos="4405"/>
              </w:tabs>
              <w:spacing w:after="7" w:line="259" w:lineRule="auto"/>
              <w:ind w:left="0" w:firstLine="0"/>
              <w:jc w:val="left"/>
            </w:pPr>
            <w:r>
              <w:rPr>
                <w:sz w:val="18"/>
              </w:rPr>
              <w:t xml:space="preserve"> </w:t>
            </w:r>
            <w:r>
              <w:rPr>
                <w:noProof/>
              </w:rPr>
              <mc:AlternateContent>
                <mc:Choice Requires="wpg">
                  <w:drawing>
                    <wp:inline distT="0" distB="0" distL="0" distR="0" wp14:anchorId="1D0ADFA2" wp14:editId="453205F2">
                      <wp:extent cx="2741930" cy="7620"/>
                      <wp:effectExtent l="0" t="0" r="0" b="0"/>
                      <wp:docPr id="126724" name="Group 126724"/>
                      <wp:cNvGraphicFramePr/>
                      <a:graphic xmlns:a="http://schemas.openxmlformats.org/drawingml/2006/main">
                        <a:graphicData uri="http://schemas.microsoft.com/office/word/2010/wordprocessingGroup">
                          <wpg:wgp>
                            <wpg:cNvGrpSpPr/>
                            <wpg:grpSpPr>
                              <a:xfrm>
                                <a:off x="0" y="0"/>
                                <a:ext cx="2741930" cy="7620"/>
                                <a:chOff x="0" y="0"/>
                                <a:chExt cx="2741930" cy="7620"/>
                              </a:xfrm>
                            </wpg:grpSpPr>
                            <wps:wsp>
                              <wps:cNvPr id="146081" name="Shape 146081"/>
                              <wps:cNvSpPr/>
                              <wps:spPr>
                                <a:xfrm>
                                  <a:off x="0" y="0"/>
                                  <a:ext cx="2741930" cy="9144"/>
                                </a:xfrm>
                                <a:custGeom>
                                  <a:avLst/>
                                  <a:gdLst/>
                                  <a:ahLst/>
                                  <a:cxnLst/>
                                  <a:rect l="0" t="0" r="0" b="0"/>
                                  <a:pathLst>
                                    <a:path w="2741930" h="9144">
                                      <a:moveTo>
                                        <a:pt x="0" y="0"/>
                                      </a:moveTo>
                                      <a:lnTo>
                                        <a:pt x="2741930" y="0"/>
                                      </a:lnTo>
                                      <a:lnTo>
                                        <a:pt x="2741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724" style="width:215.9pt;height:0.600006pt;mso-position-horizontal-relative:char;mso-position-vertical-relative:line" coordsize="27419,76">
                      <v:shape id="Shape 146082" style="position:absolute;width:27419;height:91;left:0;top:0;" coordsize="2741930,9144" path="m0,0l2741930,0l2741930,9144l0,9144l0,0">
                        <v:stroke weight="0pt" endcap="flat" joinstyle="miter" miterlimit="10" on="false" color="#000000" opacity="0"/>
                        <v:fill on="true" color="#000000"/>
                      </v:shape>
                    </v:group>
                  </w:pict>
                </mc:Fallback>
              </mc:AlternateContent>
            </w:r>
            <w:r>
              <w:rPr>
                <w:sz w:val="18"/>
              </w:rPr>
              <w:tab/>
              <w:t xml:space="preserve"> </w:t>
            </w:r>
          </w:p>
          <w:p w14:paraId="00B0A3B7" w14:textId="77777777" w:rsidR="00A753A2" w:rsidRDefault="00D42923">
            <w:pPr>
              <w:spacing w:after="0" w:line="259" w:lineRule="auto"/>
              <w:ind w:left="0" w:firstLine="0"/>
              <w:jc w:val="left"/>
            </w:pPr>
            <w:r>
              <w:rPr>
                <w:sz w:val="16"/>
              </w:rPr>
              <w:t xml:space="preserve">Capital One - Authorized Representative (Signature) </w:t>
            </w:r>
          </w:p>
        </w:tc>
      </w:tr>
      <w:tr w:rsidR="00A753A2" w14:paraId="0D3B1D7B" w14:textId="77777777">
        <w:trPr>
          <w:trHeight w:val="820"/>
        </w:trPr>
        <w:tc>
          <w:tcPr>
            <w:tcW w:w="4688" w:type="dxa"/>
            <w:tcBorders>
              <w:top w:val="nil"/>
              <w:left w:val="single" w:sz="4" w:space="0" w:color="000000"/>
              <w:bottom w:val="nil"/>
              <w:right w:val="single" w:sz="4" w:space="0" w:color="000000"/>
            </w:tcBorders>
          </w:tcPr>
          <w:p w14:paraId="7DEA00B9" w14:textId="77777777" w:rsidR="00A753A2" w:rsidRDefault="00D42923">
            <w:pPr>
              <w:tabs>
                <w:tab w:val="right" w:pos="4410"/>
              </w:tabs>
              <w:spacing w:after="22" w:line="259" w:lineRule="auto"/>
              <w:ind w:left="0" w:firstLine="0"/>
              <w:jc w:val="left"/>
            </w:pPr>
            <w:r>
              <w:rPr>
                <w:sz w:val="18"/>
              </w:rPr>
              <w:t xml:space="preserve"> </w:t>
            </w:r>
            <w:r>
              <w:rPr>
                <w:noProof/>
              </w:rPr>
              <mc:AlternateContent>
                <mc:Choice Requires="wpg">
                  <w:drawing>
                    <wp:inline distT="0" distB="0" distL="0" distR="0" wp14:anchorId="2B1AE251" wp14:editId="41690941">
                      <wp:extent cx="2741930" cy="7620"/>
                      <wp:effectExtent l="0" t="0" r="0" b="0"/>
                      <wp:docPr id="126745" name="Group 126745"/>
                      <wp:cNvGraphicFramePr/>
                      <a:graphic xmlns:a="http://schemas.openxmlformats.org/drawingml/2006/main">
                        <a:graphicData uri="http://schemas.microsoft.com/office/word/2010/wordprocessingGroup">
                          <wpg:wgp>
                            <wpg:cNvGrpSpPr/>
                            <wpg:grpSpPr>
                              <a:xfrm>
                                <a:off x="0" y="0"/>
                                <a:ext cx="2741930" cy="7620"/>
                                <a:chOff x="0" y="0"/>
                                <a:chExt cx="2741930" cy="7620"/>
                              </a:xfrm>
                            </wpg:grpSpPr>
                            <wps:wsp>
                              <wps:cNvPr id="146083" name="Shape 146083"/>
                              <wps:cNvSpPr/>
                              <wps:spPr>
                                <a:xfrm>
                                  <a:off x="0" y="0"/>
                                  <a:ext cx="2741930" cy="9144"/>
                                </a:xfrm>
                                <a:custGeom>
                                  <a:avLst/>
                                  <a:gdLst/>
                                  <a:ahLst/>
                                  <a:cxnLst/>
                                  <a:rect l="0" t="0" r="0" b="0"/>
                                  <a:pathLst>
                                    <a:path w="2741930" h="9144">
                                      <a:moveTo>
                                        <a:pt x="0" y="0"/>
                                      </a:moveTo>
                                      <a:lnTo>
                                        <a:pt x="2741930" y="0"/>
                                      </a:lnTo>
                                      <a:lnTo>
                                        <a:pt x="2741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745" style="width:215.9pt;height:0.600006pt;mso-position-horizontal-relative:char;mso-position-vertical-relative:line" coordsize="27419,76">
                      <v:shape id="Shape 146084" style="position:absolute;width:27419;height:91;left:0;top:0;" coordsize="2741930,9144" path="m0,0l2741930,0l2741930,9144l0,9144l0,0">
                        <v:stroke weight="0pt" endcap="flat" joinstyle="miter" miterlimit="10" on="false" color="#000000" opacity="0"/>
                        <v:fill on="true" color="#000000"/>
                      </v:shape>
                    </v:group>
                  </w:pict>
                </mc:Fallback>
              </mc:AlternateContent>
            </w:r>
            <w:r>
              <w:rPr>
                <w:sz w:val="18"/>
              </w:rPr>
              <w:tab/>
              <w:t xml:space="preserve"> </w:t>
            </w:r>
          </w:p>
          <w:p w14:paraId="152AC6B6" w14:textId="77777777" w:rsidR="00A753A2" w:rsidRDefault="00D42923">
            <w:pPr>
              <w:spacing w:after="0" w:line="259" w:lineRule="auto"/>
              <w:ind w:left="0" w:firstLine="0"/>
              <w:jc w:val="left"/>
            </w:pPr>
            <w:r>
              <w:rPr>
                <w:sz w:val="16"/>
              </w:rPr>
              <w:t>Concentrix Authorized Representative (printed name)</w:t>
            </w:r>
            <w:r>
              <w:rPr>
                <w:sz w:val="18"/>
              </w:rPr>
              <w:t xml:space="preserve"> </w:t>
            </w:r>
          </w:p>
        </w:tc>
        <w:tc>
          <w:tcPr>
            <w:tcW w:w="4683" w:type="dxa"/>
            <w:tcBorders>
              <w:top w:val="nil"/>
              <w:left w:val="single" w:sz="4" w:space="0" w:color="000000"/>
              <w:bottom w:val="nil"/>
              <w:right w:val="single" w:sz="4" w:space="0" w:color="000000"/>
            </w:tcBorders>
          </w:tcPr>
          <w:p w14:paraId="2515FBFA" w14:textId="77777777" w:rsidR="00A753A2" w:rsidRDefault="00D42923">
            <w:pPr>
              <w:tabs>
                <w:tab w:val="right" w:pos="4405"/>
              </w:tabs>
              <w:spacing w:after="22" w:line="259" w:lineRule="auto"/>
              <w:ind w:left="0" w:firstLine="0"/>
              <w:jc w:val="left"/>
            </w:pPr>
            <w:r>
              <w:rPr>
                <w:sz w:val="18"/>
              </w:rPr>
              <w:t xml:space="preserve"> </w:t>
            </w:r>
            <w:r>
              <w:rPr>
                <w:noProof/>
              </w:rPr>
              <mc:AlternateContent>
                <mc:Choice Requires="wpg">
                  <w:drawing>
                    <wp:inline distT="0" distB="0" distL="0" distR="0" wp14:anchorId="7594D58E" wp14:editId="69D1ABB5">
                      <wp:extent cx="2741930" cy="7620"/>
                      <wp:effectExtent l="0" t="0" r="0" b="0"/>
                      <wp:docPr id="126776" name="Group 126776"/>
                      <wp:cNvGraphicFramePr/>
                      <a:graphic xmlns:a="http://schemas.openxmlformats.org/drawingml/2006/main">
                        <a:graphicData uri="http://schemas.microsoft.com/office/word/2010/wordprocessingGroup">
                          <wpg:wgp>
                            <wpg:cNvGrpSpPr/>
                            <wpg:grpSpPr>
                              <a:xfrm>
                                <a:off x="0" y="0"/>
                                <a:ext cx="2741930" cy="7620"/>
                                <a:chOff x="0" y="0"/>
                                <a:chExt cx="2741930" cy="7620"/>
                              </a:xfrm>
                            </wpg:grpSpPr>
                            <wps:wsp>
                              <wps:cNvPr id="146085" name="Shape 146085"/>
                              <wps:cNvSpPr/>
                              <wps:spPr>
                                <a:xfrm>
                                  <a:off x="0" y="0"/>
                                  <a:ext cx="2741930" cy="9144"/>
                                </a:xfrm>
                                <a:custGeom>
                                  <a:avLst/>
                                  <a:gdLst/>
                                  <a:ahLst/>
                                  <a:cxnLst/>
                                  <a:rect l="0" t="0" r="0" b="0"/>
                                  <a:pathLst>
                                    <a:path w="2741930" h="9144">
                                      <a:moveTo>
                                        <a:pt x="0" y="0"/>
                                      </a:moveTo>
                                      <a:lnTo>
                                        <a:pt x="2741930" y="0"/>
                                      </a:lnTo>
                                      <a:lnTo>
                                        <a:pt x="2741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776" style="width:215.9pt;height:0.600006pt;mso-position-horizontal-relative:char;mso-position-vertical-relative:line" coordsize="27419,76">
                      <v:shape id="Shape 146086" style="position:absolute;width:27419;height:91;left:0;top:0;" coordsize="2741930,9144" path="m0,0l2741930,0l2741930,9144l0,9144l0,0">
                        <v:stroke weight="0pt" endcap="flat" joinstyle="miter" miterlimit="10" on="false" color="#000000" opacity="0"/>
                        <v:fill on="true" color="#000000"/>
                      </v:shape>
                    </v:group>
                  </w:pict>
                </mc:Fallback>
              </mc:AlternateContent>
            </w:r>
            <w:r>
              <w:rPr>
                <w:sz w:val="18"/>
              </w:rPr>
              <w:tab/>
              <w:t xml:space="preserve"> </w:t>
            </w:r>
          </w:p>
          <w:p w14:paraId="577060B6" w14:textId="77777777" w:rsidR="00A753A2" w:rsidRDefault="00D42923">
            <w:pPr>
              <w:spacing w:after="0" w:line="259" w:lineRule="auto"/>
              <w:ind w:left="0" w:firstLine="0"/>
              <w:jc w:val="left"/>
            </w:pPr>
            <w:r>
              <w:rPr>
                <w:sz w:val="16"/>
              </w:rPr>
              <w:t>Capital One Authorized Representative (printed name)</w:t>
            </w:r>
            <w:r>
              <w:rPr>
                <w:sz w:val="18"/>
              </w:rPr>
              <w:t xml:space="preserve"> </w:t>
            </w:r>
          </w:p>
        </w:tc>
      </w:tr>
      <w:tr w:rsidR="00A753A2" w14:paraId="0BDBCFF6" w14:textId="77777777">
        <w:trPr>
          <w:trHeight w:val="800"/>
        </w:trPr>
        <w:tc>
          <w:tcPr>
            <w:tcW w:w="4688" w:type="dxa"/>
            <w:tcBorders>
              <w:top w:val="nil"/>
              <w:left w:val="single" w:sz="4" w:space="0" w:color="000000"/>
              <w:bottom w:val="nil"/>
              <w:right w:val="single" w:sz="4" w:space="0" w:color="000000"/>
            </w:tcBorders>
          </w:tcPr>
          <w:p w14:paraId="2FE6B8B9" w14:textId="77777777" w:rsidR="00A753A2" w:rsidRDefault="00D42923">
            <w:pPr>
              <w:tabs>
                <w:tab w:val="right" w:pos="4410"/>
              </w:tabs>
              <w:spacing w:after="20" w:line="259" w:lineRule="auto"/>
              <w:ind w:left="0" w:firstLine="0"/>
              <w:jc w:val="left"/>
            </w:pPr>
            <w:r>
              <w:rPr>
                <w:sz w:val="18"/>
              </w:rPr>
              <w:t xml:space="preserve"> </w:t>
            </w:r>
            <w:r>
              <w:rPr>
                <w:noProof/>
              </w:rPr>
              <mc:AlternateContent>
                <mc:Choice Requires="wpg">
                  <w:drawing>
                    <wp:inline distT="0" distB="0" distL="0" distR="0" wp14:anchorId="2BB53A2A" wp14:editId="628516F3">
                      <wp:extent cx="2741930" cy="7620"/>
                      <wp:effectExtent l="0" t="0" r="0" b="0"/>
                      <wp:docPr id="126842" name="Group 126842"/>
                      <wp:cNvGraphicFramePr/>
                      <a:graphic xmlns:a="http://schemas.openxmlformats.org/drawingml/2006/main">
                        <a:graphicData uri="http://schemas.microsoft.com/office/word/2010/wordprocessingGroup">
                          <wpg:wgp>
                            <wpg:cNvGrpSpPr/>
                            <wpg:grpSpPr>
                              <a:xfrm>
                                <a:off x="0" y="0"/>
                                <a:ext cx="2741930" cy="7620"/>
                                <a:chOff x="0" y="0"/>
                                <a:chExt cx="2741930" cy="7620"/>
                              </a:xfrm>
                            </wpg:grpSpPr>
                            <wps:wsp>
                              <wps:cNvPr id="146087" name="Shape 146087"/>
                              <wps:cNvSpPr/>
                              <wps:spPr>
                                <a:xfrm>
                                  <a:off x="0" y="0"/>
                                  <a:ext cx="2741930" cy="9144"/>
                                </a:xfrm>
                                <a:custGeom>
                                  <a:avLst/>
                                  <a:gdLst/>
                                  <a:ahLst/>
                                  <a:cxnLst/>
                                  <a:rect l="0" t="0" r="0" b="0"/>
                                  <a:pathLst>
                                    <a:path w="2741930" h="9144">
                                      <a:moveTo>
                                        <a:pt x="0" y="0"/>
                                      </a:moveTo>
                                      <a:lnTo>
                                        <a:pt x="2741930" y="0"/>
                                      </a:lnTo>
                                      <a:lnTo>
                                        <a:pt x="2741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842" style="width:215.9pt;height:0.599976pt;mso-position-horizontal-relative:char;mso-position-vertical-relative:line" coordsize="27419,76">
                      <v:shape id="Shape 146088" style="position:absolute;width:27419;height:91;left:0;top:0;" coordsize="2741930,9144" path="m0,0l2741930,0l2741930,9144l0,9144l0,0">
                        <v:stroke weight="0pt" endcap="flat" joinstyle="miter" miterlimit="10" on="false" color="#000000" opacity="0"/>
                        <v:fill on="true" color="#000000"/>
                      </v:shape>
                    </v:group>
                  </w:pict>
                </mc:Fallback>
              </mc:AlternateContent>
            </w:r>
            <w:r>
              <w:rPr>
                <w:sz w:val="18"/>
              </w:rPr>
              <w:tab/>
              <w:t xml:space="preserve"> </w:t>
            </w:r>
          </w:p>
          <w:p w14:paraId="41495E29" w14:textId="77777777" w:rsidR="00A753A2" w:rsidRDefault="00D42923">
            <w:pPr>
              <w:spacing w:after="0" w:line="259" w:lineRule="auto"/>
              <w:ind w:left="0" w:firstLine="0"/>
              <w:jc w:val="left"/>
            </w:pPr>
            <w:r>
              <w:rPr>
                <w:sz w:val="16"/>
              </w:rPr>
              <w:t>Date</w:t>
            </w:r>
            <w:r>
              <w:rPr>
                <w:sz w:val="18"/>
              </w:rPr>
              <w:t xml:space="preserve"> </w:t>
            </w:r>
          </w:p>
        </w:tc>
        <w:tc>
          <w:tcPr>
            <w:tcW w:w="4683" w:type="dxa"/>
            <w:tcBorders>
              <w:top w:val="nil"/>
              <w:left w:val="single" w:sz="4" w:space="0" w:color="000000"/>
              <w:bottom w:val="nil"/>
              <w:right w:val="single" w:sz="4" w:space="0" w:color="000000"/>
            </w:tcBorders>
          </w:tcPr>
          <w:p w14:paraId="36AE1347" w14:textId="77777777" w:rsidR="00A753A2" w:rsidRDefault="00D42923">
            <w:pPr>
              <w:tabs>
                <w:tab w:val="right" w:pos="4405"/>
              </w:tabs>
              <w:spacing w:after="20" w:line="259" w:lineRule="auto"/>
              <w:ind w:left="0" w:firstLine="0"/>
              <w:jc w:val="left"/>
            </w:pPr>
            <w:r>
              <w:rPr>
                <w:sz w:val="18"/>
              </w:rPr>
              <w:t xml:space="preserve"> </w:t>
            </w:r>
            <w:r>
              <w:rPr>
                <w:noProof/>
              </w:rPr>
              <mc:AlternateContent>
                <mc:Choice Requires="wpg">
                  <w:drawing>
                    <wp:inline distT="0" distB="0" distL="0" distR="0" wp14:anchorId="26CE633D" wp14:editId="56C1D168">
                      <wp:extent cx="2741930" cy="7620"/>
                      <wp:effectExtent l="0" t="0" r="0" b="0"/>
                      <wp:docPr id="126868" name="Group 126868"/>
                      <wp:cNvGraphicFramePr/>
                      <a:graphic xmlns:a="http://schemas.openxmlformats.org/drawingml/2006/main">
                        <a:graphicData uri="http://schemas.microsoft.com/office/word/2010/wordprocessingGroup">
                          <wpg:wgp>
                            <wpg:cNvGrpSpPr/>
                            <wpg:grpSpPr>
                              <a:xfrm>
                                <a:off x="0" y="0"/>
                                <a:ext cx="2741930" cy="7620"/>
                                <a:chOff x="0" y="0"/>
                                <a:chExt cx="2741930" cy="7620"/>
                              </a:xfrm>
                            </wpg:grpSpPr>
                            <wps:wsp>
                              <wps:cNvPr id="146089" name="Shape 146089"/>
                              <wps:cNvSpPr/>
                              <wps:spPr>
                                <a:xfrm>
                                  <a:off x="0" y="0"/>
                                  <a:ext cx="2741930" cy="9144"/>
                                </a:xfrm>
                                <a:custGeom>
                                  <a:avLst/>
                                  <a:gdLst/>
                                  <a:ahLst/>
                                  <a:cxnLst/>
                                  <a:rect l="0" t="0" r="0" b="0"/>
                                  <a:pathLst>
                                    <a:path w="2741930" h="9144">
                                      <a:moveTo>
                                        <a:pt x="0" y="0"/>
                                      </a:moveTo>
                                      <a:lnTo>
                                        <a:pt x="2741930" y="0"/>
                                      </a:lnTo>
                                      <a:lnTo>
                                        <a:pt x="2741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868" style="width:215.9pt;height:0.599976pt;mso-position-horizontal-relative:char;mso-position-vertical-relative:line" coordsize="27419,76">
                      <v:shape id="Shape 146090" style="position:absolute;width:27419;height:91;left:0;top:0;" coordsize="2741930,9144" path="m0,0l2741930,0l2741930,9144l0,9144l0,0">
                        <v:stroke weight="0pt" endcap="flat" joinstyle="miter" miterlimit="10" on="false" color="#000000" opacity="0"/>
                        <v:fill on="true" color="#000000"/>
                      </v:shape>
                    </v:group>
                  </w:pict>
                </mc:Fallback>
              </mc:AlternateContent>
            </w:r>
            <w:r>
              <w:rPr>
                <w:sz w:val="18"/>
              </w:rPr>
              <w:tab/>
              <w:t xml:space="preserve"> </w:t>
            </w:r>
          </w:p>
          <w:p w14:paraId="4F26501A" w14:textId="77777777" w:rsidR="00A753A2" w:rsidRDefault="00D42923">
            <w:pPr>
              <w:spacing w:after="0" w:line="259" w:lineRule="auto"/>
              <w:ind w:left="0" w:firstLine="0"/>
              <w:jc w:val="left"/>
            </w:pPr>
            <w:r>
              <w:rPr>
                <w:sz w:val="16"/>
              </w:rPr>
              <w:t>Date</w:t>
            </w:r>
            <w:r>
              <w:rPr>
                <w:sz w:val="18"/>
              </w:rPr>
              <w:t xml:space="preserve"> </w:t>
            </w:r>
          </w:p>
        </w:tc>
      </w:tr>
      <w:tr w:rsidR="00A753A2" w14:paraId="20FCC9B4" w14:textId="77777777">
        <w:trPr>
          <w:trHeight w:val="937"/>
        </w:trPr>
        <w:tc>
          <w:tcPr>
            <w:tcW w:w="4688" w:type="dxa"/>
            <w:tcBorders>
              <w:top w:val="nil"/>
              <w:left w:val="single" w:sz="4" w:space="0" w:color="000000"/>
              <w:bottom w:val="single" w:sz="4" w:space="0" w:color="000000"/>
              <w:right w:val="single" w:sz="4" w:space="0" w:color="000000"/>
            </w:tcBorders>
          </w:tcPr>
          <w:p w14:paraId="0AC5D408" w14:textId="77777777" w:rsidR="00A753A2" w:rsidRDefault="00D42923">
            <w:pPr>
              <w:tabs>
                <w:tab w:val="right" w:pos="4410"/>
              </w:tabs>
              <w:spacing w:after="0" w:line="259" w:lineRule="auto"/>
              <w:ind w:left="0" w:firstLine="0"/>
              <w:jc w:val="left"/>
            </w:pPr>
            <w:r>
              <w:rPr>
                <w:sz w:val="18"/>
              </w:rPr>
              <w:t xml:space="preserve"> </w:t>
            </w:r>
            <w:r>
              <w:rPr>
                <w:noProof/>
              </w:rPr>
              <mc:AlternateContent>
                <mc:Choice Requires="wpg">
                  <w:drawing>
                    <wp:inline distT="0" distB="0" distL="0" distR="0" wp14:anchorId="648B701A" wp14:editId="54586FCF">
                      <wp:extent cx="2741930" cy="7620"/>
                      <wp:effectExtent l="0" t="0" r="0" b="0"/>
                      <wp:docPr id="126956" name="Group 126956"/>
                      <wp:cNvGraphicFramePr/>
                      <a:graphic xmlns:a="http://schemas.openxmlformats.org/drawingml/2006/main">
                        <a:graphicData uri="http://schemas.microsoft.com/office/word/2010/wordprocessingGroup">
                          <wpg:wgp>
                            <wpg:cNvGrpSpPr/>
                            <wpg:grpSpPr>
                              <a:xfrm>
                                <a:off x="0" y="0"/>
                                <a:ext cx="2741930" cy="7620"/>
                                <a:chOff x="0" y="0"/>
                                <a:chExt cx="2741930" cy="7620"/>
                              </a:xfrm>
                            </wpg:grpSpPr>
                            <wps:wsp>
                              <wps:cNvPr id="146091" name="Shape 146091"/>
                              <wps:cNvSpPr/>
                              <wps:spPr>
                                <a:xfrm>
                                  <a:off x="0" y="0"/>
                                  <a:ext cx="2741930" cy="9144"/>
                                </a:xfrm>
                                <a:custGeom>
                                  <a:avLst/>
                                  <a:gdLst/>
                                  <a:ahLst/>
                                  <a:cxnLst/>
                                  <a:rect l="0" t="0" r="0" b="0"/>
                                  <a:pathLst>
                                    <a:path w="2741930" h="9144">
                                      <a:moveTo>
                                        <a:pt x="0" y="0"/>
                                      </a:moveTo>
                                      <a:lnTo>
                                        <a:pt x="2741930" y="0"/>
                                      </a:lnTo>
                                      <a:lnTo>
                                        <a:pt x="2741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956" style="width:215.9pt;height:0.600006pt;mso-position-horizontal-relative:char;mso-position-vertical-relative:line" coordsize="27419,76">
                      <v:shape id="Shape 146092" style="position:absolute;width:27419;height:91;left:0;top:0;" coordsize="2741930,9144" path="m0,0l2741930,0l2741930,9144l0,9144l0,0">
                        <v:stroke weight="0pt" endcap="flat" joinstyle="miter" miterlimit="10" on="false" color="#000000" opacity="0"/>
                        <v:fill on="true" color="#000000"/>
                      </v:shape>
                    </v:group>
                  </w:pict>
                </mc:Fallback>
              </mc:AlternateContent>
            </w:r>
            <w:r>
              <w:rPr>
                <w:sz w:val="18"/>
              </w:rPr>
              <w:tab/>
              <w:t xml:space="preserve"> </w:t>
            </w:r>
          </w:p>
          <w:p w14:paraId="6263EB34" w14:textId="77777777" w:rsidR="00A753A2" w:rsidRDefault="00D42923">
            <w:pPr>
              <w:spacing w:after="0" w:line="259" w:lineRule="auto"/>
              <w:ind w:left="29" w:firstLine="0"/>
              <w:jc w:val="left"/>
            </w:pPr>
            <w:r>
              <w:rPr>
                <w:sz w:val="18"/>
              </w:rPr>
              <w:t xml:space="preserve">Title </w:t>
            </w:r>
          </w:p>
        </w:tc>
        <w:tc>
          <w:tcPr>
            <w:tcW w:w="4683" w:type="dxa"/>
            <w:tcBorders>
              <w:top w:val="nil"/>
              <w:left w:val="single" w:sz="4" w:space="0" w:color="000000"/>
              <w:bottom w:val="single" w:sz="4" w:space="0" w:color="000000"/>
              <w:right w:val="single" w:sz="4" w:space="0" w:color="000000"/>
            </w:tcBorders>
          </w:tcPr>
          <w:p w14:paraId="2E4321DA" w14:textId="77777777" w:rsidR="00A753A2" w:rsidRDefault="00D42923">
            <w:pPr>
              <w:tabs>
                <w:tab w:val="right" w:pos="4405"/>
              </w:tabs>
              <w:spacing w:after="0" w:line="259" w:lineRule="auto"/>
              <w:ind w:left="0" w:firstLine="0"/>
              <w:jc w:val="left"/>
            </w:pPr>
            <w:r>
              <w:rPr>
                <w:sz w:val="18"/>
              </w:rPr>
              <w:t xml:space="preserve"> </w:t>
            </w:r>
            <w:r>
              <w:rPr>
                <w:noProof/>
              </w:rPr>
              <mc:AlternateContent>
                <mc:Choice Requires="wpg">
                  <w:drawing>
                    <wp:inline distT="0" distB="0" distL="0" distR="0" wp14:anchorId="5FC63449" wp14:editId="51D0B76D">
                      <wp:extent cx="2741930" cy="7620"/>
                      <wp:effectExtent l="0" t="0" r="0" b="0"/>
                      <wp:docPr id="126977" name="Group 126977"/>
                      <wp:cNvGraphicFramePr/>
                      <a:graphic xmlns:a="http://schemas.openxmlformats.org/drawingml/2006/main">
                        <a:graphicData uri="http://schemas.microsoft.com/office/word/2010/wordprocessingGroup">
                          <wpg:wgp>
                            <wpg:cNvGrpSpPr/>
                            <wpg:grpSpPr>
                              <a:xfrm>
                                <a:off x="0" y="0"/>
                                <a:ext cx="2741930" cy="7620"/>
                                <a:chOff x="0" y="0"/>
                                <a:chExt cx="2741930" cy="7620"/>
                              </a:xfrm>
                            </wpg:grpSpPr>
                            <wps:wsp>
                              <wps:cNvPr id="146093" name="Shape 146093"/>
                              <wps:cNvSpPr/>
                              <wps:spPr>
                                <a:xfrm>
                                  <a:off x="0" y="0"/>
                                  <a:ext cx="2741930" cy="9144"/>
                                </a:xfrm>
                                <a:custGeom>
                                  <a:avLst/>
                                  <a:gdLst/>
                                  <a:ahLst/>
                                  <a:cxnLst/>
                                  <a:rect l="0" t="0" r="0" b="0"/>
                                  <a:pathLst>
                                    <a:path w="2741930" h="9144">
                                      <a:moveTo>
                                        <a:pt x="0" y="0"/>
                                      </a:moveTo>
                                      <a:lnTo>
                                        <a:pt x="2741930" y="0"/>
                                      </a:lnTo>
                                      <a:lnTo>
                                        <a:pt x="2741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977" style="width:215.9pt;height:0.600006pt;mso-position-horizontal-relative:char;mso-position-vertical-relative:line" coordsize="27419,76">
                      <v:shape id="Shape 146094" style="position:absolute;width:27419;height:91;left:0;top:0;" coordsize="2741930,9144" path="m0,0l2741930,0l2741930,9144l0,9144l0,0">
                        <v:stroke weight="0pt" endcap="flat" joinstyle="miter" miterlimit="10" on="false" color="#000000" opacity="0"/>
                        <v:fill on="true" color="#000000"/>
                      </v:shape>
                    </v:group>
                  </w:pict>
                </mc:Fallback>
              </mc:AlternateContent>
            </w:r>
            <w:r>
              <w:rPr>
                <w:sz w:val="18"/>
              </w:rPr>
              <w:tab/>
              <w:t xml:space="preserve"> </w:t>
            </w:r>
          </w:p>
          <w:p w14:paraId="60767A9D" w14:textId="77777777" w:rsidR="00A753A2" w:rsidRDefault="00D42923">
            <w:pPr>
              <w:spacing w:after="0" w:line="259" w:lineRule="auto"/>
              <w:ind w:left="29" w:firstLine="0"/>
              <w:jc w:val="left"/>
            </w:pPr>
            <w:r>
              <w:rPr>
                <w:sz w:val="18"/>
              </w:rPr>
              <w:t xml:space="preserve">Title </w:t>
            </w:r>
          </w:p>
          <w:p w14:paraId="3C4AD1BF" w14:textId="77777777" w:rsidR="00A753A2" w:rsidRDefault="00D42923">
            <w:pPr>
              <w:spacing w:after="0" w:line="259" w:lineRule="auto"/>
              <w:ind w:left="29" w:firstLine="0"/>
              <w:jc w:val="left"/>
            </w:pPr>
            <w:r>
              <w:rPr>
                <w:sz w:val="18"/>
              </w:rPr>
              <w:t xml:space="preserve"> </w:t>
            </w:r>
          </w:p>
          <w:p w14:paraId="1D5D57C4" w14:textId="77777777" w:rsidR="00A753A2" w:rsidRDefault="00D42923">
            <w:pPr>
              <w:spacing w:after="0" w:line="259" w:lineRule="auto"/>
              <w:ind w:left="29" w:firstLine="0"/>
              <w:jc w:val="left"/>
            </w:pPr>
            <w:r>
              <w:rPr>
                <w:sz w:val="18"/>
              </w:rPr>
              <w:t xml:space="preserve"> </w:t>
            </w:r>
          </w:p>
        </w:tc>
      </w:tr>
    </w:tbl>
    <w:p w14:paraId="1CD2CD84" w14:textId="77777777" w:rsidR="00A753A2" w:rsidRDefault="00D42923">
      <w:pPr>
        <w:spacing w:after="0" w:line="259" w:lineRule="auto"/>
        <w:ind w:left="720" w:firstLine="0"/>
        <w:jc w:val="left"/>
      </w:pPr>
      <w:r>
        <w:rPr>
          <w:b/>
        </w:rPr>
        <w:t xml:space="preserve"> </w:t>
      </w:r>
    </w:p>
    <w:p w14:paraId="5E231399" w14:textId="77777777" w:rsidR="00A753A2" w:rsidRDefault="00D42923">
      <w:pPr>
        <w:spacing w:after="0" w:line="259" w:lineRule="auto"/>
        <w:ind w:left="720" w:firstLine="0"/>
        <w:jc w:val="left"/>
      </w:pPr>
      <w:r>
        <w:rPr>
          <w:b/>
        </w:rPr>
        <w:t xml:space="preserve"> </w:t>
      </w:r>
    </w:p>
    <w:p w14:paraId="02B3BBD6" w14:textId="77777777" w:rsidR="00A753A2" w:rsidRDefault="00A753A2">
      <w:pPr>
        <w:sectPr w:rsidR="00A753A2">
          <w:headerReference w:type="even" r:id="rId40"/>
          <w:headerReference w:type="default" r:id="rId41"/>
          <w:footerReference w:type="even" r:id="rId42"/>
          <w:footerReference w:type="default" r:id="rId43"/>
          <w:headerReference w:type="first" r:id="rId44"/>
          <w:footerReference w:type="first" r:id="rId45"/>
          <w:pgSz w:w="12240" w:h="15840"/>
          <w:pgMar w:top="1446" w:right="1796" w:bottom="1612" w:left="1080" w:header="249" w:footer="719" w:gutter="0"/>
          <w:pgNumType w:start="1"/>
          <w:cols w:space="720"/>
        </w:sectPr>
      </w:pPr>
    </w:p>
    <w:p w14:paraId="4439BFC2" w14:textId="77777777" w:rsidR="00A753A2" w:rsidRDefault="00D42923">
      <w:pPr>
        <w:spacing w:after="227" w:line="265" w:lineRule="auto"/>
        <w:ind w:left="785" w:right="1143"/>
        <w:jc w:val="center"/>
      </w:pPr>
      <w:r>
        <w:rPr>
          <w:b/>
        </w:rPr>
        <w:lastRenderedPageBreak/>
        <w:t xml:space="preserve">ANNEX 1-D TO EXHIBIT 1 </w:t>
      </w:r>
    </w:p>
    <w:p w14:paraId="767E4619" w14:textId="77777777" w:rsidR="00A753A2" w:rsidRDefault="00D42923">
      <w:pPr>
        <w:pStyle w:val="Heading2"/>
        <w:spacing w:after="21"/>
        <w:ind w:left="4320" w:right="3272" w:hanging="1363"/>
      </w:pPr>
      <w:r>
        <w:t xml:space="preserve">IT SERVICE LEVEL STANDARDS </w:t>
      </w:r>
      <w:r>
        <w:rPr>
          <w:b w:val="0"/>
          <w:sz w:val="48"/>
        </w:rPr>
        <w:t xml:space="preserve"> </w:t>
      </w:r>
    </w:p>
    <w:p w14:paraId="65542F01" w14:textId="77777777" w:rsidR="00A753A2" w:rsidRDefault="00D42923">
      <w:pPr>
        <w:spacing w:after="0" w:line="259" w:lineRule="auto"/>
        <w:ind w:left="0" w:firstLine="0"/>
        <w:jc w:val="left"/>
      </w:pPr>
      <w:r>
        <w:t xml:space="preserve"> </w:t>
      </w:r>
    </w:p>
    <w:tbl>
      <w:tblPr>
        <w:tblStyle w:val="TableGrid"/>
        <w:tblW w:w="10094" w:type="dxa"/>
        <w:tblInd w:w="-726" w:type="dxa"/>
        <w:tblCellMar>
          <w:top w:w="38" w:type="dxa"/>
          <w:left w:w="107" w:type="dxa"/>
          <w:bottom w:w="0" w:type="dxa"/>
          <w:right w:w="110" w:type="dxa"/>
        </w:tblCellMar>
        <w:tblLook w:val="04A0" w:firstRow="1" w:lastRow="0" w:firstColumn="1" w:lastColumn="0" w:noHBand="0" w:noVBand="1"/>
      </w:tblPr>
      <w:tblGrid>
        <w:gridCol w:w="2909"/>
        <w:gridCol w:w="5677"/>
        <w:gridCol w:w="1508"/>
      </w:tblGrid>
      <w:tr w:rsidR="00A753A2" w14:paraId="7CF1A02F" w14:textId="77777777">
        <w:trPr>
          <w:trHeight w:val="521"/>
        </w:trPr>
        <w:tc>
          <w:tcPr>
            <w:tcW w:w="2909" w:type="dxa"/>
            <w:tcBorders>
              <w:top w:val="single" w:sz="4" w:space="0" w:color="000000"/>
              <w:left w:val="single" w:sz="4" w:space="0" w:color="000000"/>
              <w:bottom w:val="single" w:sz="4" w:space="0" w:color="000000"/>
              <w:right w:val="single" w:sz="4" w:space="0" w:color="000000"/>
            </w:tcBorders>
            <w:shd w:val="clear" w:color="auto" w:fill="000080"/>
            <w:vAlign w:val="center"/>
          </w:tcPr>
          <w:p w14:paraId="699C385D" w14:textId="77777777" w:rsidR="00A753A2" w:rsidRDefault="00D42923">
            <w:pPr>
              <w:spacing w:after="0" w:line="259" w:lineRule="auto"/>
              <w:ind w:left="0" w:firstLine="0"/>
              <w:jc w:val="left"/>
            </w:pPr>
            <w:r>
              <w:rPr>
                <w:b/>
                <w:color w:val="FFFFFF"/>
              </w:rPr>
              <w:t xml:space="preserve">Category </w:t>
            </w:r>
          </w:p>
        </w:tc>
        <w:tc>
          <w:tcPr>
            <w:tcW w:w="5677" w:type="dxa"/>
            <w:tcBorders>
              <w:top w:val="single" w:sz="4" w:space="0" w:color="000000"/>
              <w:left w:val="single" w:sz="4" w:space="0" w:color="000000"/>
              <w:bottom w:val="single" w:sz="4" w:space="0" w:color="000000"/>
              <w:right w:val="single" w:sz="4" w:space="0" w:color="000000"/>
            </w:tcBorders>
            <w:shd w:val="clear" w:color="auto" w:fill="000080"/>
            <w:vAlign w:val="center"/>
          </w:tcPr>
          <w:p w14:paraId="292B436B" w14:textId="77777777" w:rsidR="00A753A2" w:rsidRDefault="00D42923">
            <w:pPr>
              <w:spacing w:after="0" w:line="259" w:lineRule="auto"/>
              <w:ind w:left="1" w:firstLine="0"/>
              <w:jc w:val="left"/>
            </w:pPr>
            <w:r>
              <w:rPr>
                <w:b/>
                <w:color w:val="FFFFFF"/>
              </w:rPr>
              <w:t xml:space="preserve">Definition </w:t>
            </w:r>
          </w:p>
        </w:tc>
        <w:tc>
          <w:tcPr>
            <w:tcW w:w="1508" w:type="dxa"/>
            <w:tcBorders>
              <w:top w:val="single" w:sz="4" w:space="0" w:color="000000"/>
              <w:left w:val="single" w:sz="4" w:space="0" w:color="000000"/>
              <w:bottom w:val="single" w:sz="4" w:space="0" w:color="000000"/>
              <w:right w:val="single" w:sz="4" w:space="0" w:color="000000"/>
            </w:tcBorders>
            <w:shd w:val="clear" w:color="auto" w:fill="000080"/>
            <w:vAlign w:val="center"/>
          </w:tcPr>
          <w:p w14:paraId="7BC62E78" w14:textId="77777777" w:rsidR="00A753A2" w:rsidRDefault="00D42923">
            <w:pPr>
              <w:spacing w:after="0" w:line="259" w:lineRule="auto"/>
              <w:ind w:left="1" w:firstLine="0"/>
              <w:jc w:val="left"/>
            </w:pPr>
            <w:r>
              <w:rPr>
                <w:b/>
                <w:color w:val="FFFFFF"/>
              </w:rPr>
              <w:t xml:space="preserve">Target </w:t>
            </w:r>
          </w:p>
        </w:tc>
      </w:tr>
      <w:tr w:rsidR="00A753A2" w14:paraId="7850406B" w14:textId="77777777">
        <w:trPr>
          <w:trHeight w:val="839"/>
        </w:trPr>
        <w:tc>
          <w:tcPr>
            <w:tcW w:w="2909" w:type="dxa"/>
            <w:tcBorders>
              <w:top w:val="single" w:sz="4" w:space="0" w:color="000000"/>
              <w:left w:val="single" w:sz="4" w:space="0" w:color="000000"/>
              <w:bottom w:val="single" w:sz="4" w:space="0" w:color="000000"/>
              <w:right w:val="single" w:sz="4" w:space="0" w:color="000000"/>
            </w:tcBorders>
            <w:vAlign w:val="center"/>
          </w:tcPr>
          <w:p w14:paraId="5C9B2F2C" w14:textId="77777777" w:rsidR="00A753A2" w:rsidRDefault="00D42923">
            <w:pPr>
              <w:spacing w:after="0" w:line="259" w:lineRule="auto"/>
              <w:ind w:left="0" w:firstLine="0"/>
              <w:jc w:val="left"/>
            </w:pPr>
            <w:r>
              <w:rPr>
                <w:sz w:val="16"/>
              </w:rPr>
              <w:t xml:space="preserve">Voice systems availability </w:t>
            </w:r>
          </w:p>
        </w:tc>
        <w:tc>
          <w:tcPr>
            <w:tcW w:w="5677" w:type="dxa"/>
            <w:tcBorders>
              <w:top w:val="single" w:sz="4" w:space="0" w:color="000000"/>
              <w:left w:val="single" w:sz="4" w:space="0" w:color="000000"/>
              <w:bottom w:val="single" w:sz="4" w:space="0" w:color="000000"/>
              <w:right w:val="single" w:sz="4" w:space="0" w:color="000000"/>
            </w:tcBorders>
            <w:vAlign w:val="center"/>
          </w:tcPr>
          <w:p w14:paraId="486D8DD1" w14:textId="77777777" w:rsidR="00A753A2" w:rsidRDefault="00D42923">
            <w:pPr>
              <w:spacing w:after="0" w:line="259" w:lineRule="auto"/>
              <w:ind w:left="1" w:firstLine="0"/>
              <w:jc w:val="left"/>
            </w:pPr>
            <w:r>
              <w:rPr>
                <w:sz w:val="16"/>
              </w:rPr>
              <w:t>This is the measure of availability for all equipment used to support the voice network (</w:t>
            </w:r>
            <w:r>
              <w:rPr>
                <w:sz w:val="16"/>
                <w:u w:val="single" w:color="000000"/>
              </w:rPr>
              <w:t>i.e.,</w:t>
            </w:r>
            <w:r>
              <w:rPr>
                <w:sz w:val="16"/>
              </w:rPr>
              <w:t xml:space="preserve"> PBX, ACD).  This is the measure of actual uptime/total operating hours. </w:t>
            </w:r>
          </w:p>
        </w:tc>
        <w:tc>
          <w:tcPr>
            <w:tcW w:w="1508" w:type="dxa"/>
            <w:tcBorders>
              <w:top w:val="single" w:sz="4" w:space="0" w:color="000000"/>
              <w:left w:val="single" w:sz="4" w:space="0" w:color="000000"/>
              <w:bottom w:val="single" w:sz="4" w:space="0" w:color="000000"/>
              <w:right w:val="single" w:sz="4" w:space="0" w:color="000000"/>
            </w:tcBorders>
            <w:vAlign w:val="center"/>
          </w:tcPr>
          <w:p w14:paraId="2DE654CE" w14:textId="77777777" w:rsidR="00A753A2" w:rsidRDefault="00D42923">
            <w:pPr>
              <w:spacing w:after="0" w:line="259" w:lineRule="auto"/>
              <w:ind w:left="1" w:firstLine="0"/>
              <w:jc w:val="left"/>
            </w:pPr>
            <w:r>
              <w:rPr>
                <w:sz w:val="16"/>
              </w:rPr>
              <w:t xml:space="preserve">99.50% </w:t>
            </w:r>
          </w:p>
        </w:tc>
      </w:tr>
      <w:tr w:rsidR="00A753A2" w14:paraId="11C98364" w14:textId="77777777">
        <w:trPr>
          <w:trHeight w:val="836"/>
        </w:trPr>
        <w:tc>
          <w:tcPr>
            <w:tcW w:w="2909" w:type="dxa"/>
            <w:tcBorders>
              <w:top w:val="single" w:sz="4" w:space="0" w:color="000000"/>
              <w:left w:val="single" w:sz="4" w:space="0" w:color="000000"/>
              <w:bottom w:val="single" w:sz="4" w:space="0" w:color="000000"/>
              <w:right w:val="single" w:sz="4" w:space="0" w:color="000000"/>
            </w:tcBorders>
            <w:vAlign w:val="center"/>
          </w:tcPr>
          <w:p w14:paraId="39C4440E" w14:textId="77777777" w:rsidR="00A753A2" w:rsidRDefault="00D42923">
            <w:pPr>
              <w:spacing w:after="0" w:line="259" w:lineRule="auto"/>
              <w:ind w:left="0" w:firstLine="0"/>
              <w:jc w:val="left"/>
            </w:pPr>
            <w:r>
              <w:rPr>
                <w:sz w:val="16"/>
              </w:rPr>
              <w:t xml:space="preserve">Voice circuit availability </w:t>
            </w:r>
          </w:p>
        </w:tc>
        <w:tc>
          <w:tcPr>
            <w:tcW w:w="5677" w:type="dxa"/>
            <w:tcBorders>
              <w:top w:val="single" w:sz="4" w:space="0" w:color="000000"/>
              <w:left w:val="single" w:sz="4" w:space="0" w:color="000000"/>
              <w:bottom w:val="single" w:sz="4" w:space="0" w:color="000000"/>
              <w:right w:val="single" w:sz="4" w:space="0" w:color="000000"/>
            </w:tcBorders>
            <w:vAlign w:val="center"/>
          </w:tcPr>
          <w:p w14:paraId="3973983D" w14:textId="77777777" w:rsidR="00A753A2" w:rsidRDefault="00D42923">
            <w:pPr>
              <w:spacing w:after="0" w:line="259" w:lineRule="auto"/>
              <w:ind w:left="1" w:firstLine="0"/>
              <w:jc w:val="left"/>
            </w:pPr>
            <w:r>
              <w:rPr>
                <w:sz w:val="16"/>
              </w:rPr>
              <w:t xml:space="preserve">This is the measure of the Availability of the Voice Circuits.  This includes inbound and outbound Voice Circuits.  This is the measure of actual uptime/total operating hours. </w:t>
            </w:r>
          </w:p>
        </w:tc>
        <w:tc>
          <w:tcPr>
            <w:tcW w:w="1508" w:type="dxa"/>
            <w:tcBorders>
              <w:top w:val="single" w:sz="4" w:space="0" w:color="000000"/>
              <w:left w:val="single" w:sz="4" w:space="0" w:color="000000"/>
              <w:bottom w:val="single" w:sz="4" w:space="0" w:color="000000"/>
              <w:right w:val="single" w:sz="4" w:space="0" w:color="000000"/>
            </w:tcBorders>
            <w:vAlign w:val="center"/>
          </w:tcPr>
          <w:p w14:paraId="22A43D1F" w14:textId="77777777" w:rsidR="00A753A2" w:rsidRDefault="00D42923">
            <w:pPr>
              <w:spacing w:after="0" w:line="259" w:lineRule="auto"/>
              <w:ind w:left="1" w:firstLine="0"/>
              <w:jc w:val="left"/>
            </w:pPr>
            <w:r>
              <w:rPr>
                <w:sz w:val="16"/>
              </w:rPr>
              <w:t xml:space="preserve">99.50% </w:t>
            </w:r>
          </w:p>
        </w:tc>
      </w:tr>
      <w:tr w:rsidR="00A753A2" w14:paraId="18FFA6FD" w14:textId="77777777">
        <w:trPr>
          <w:trHeight w:val="835"/>
        </w:trPr>
        <w:tc>
          <w:tcPr>
            <w:tcW w:w="2909" w:type="dxa"/>
            <w:tcBorders>
              <w:top w:val="single" w:sz="4" w:space="0" w:color="000000"/>
              <w:left w:val="single" w:sz="4" w:space="0" w:color="000000"/>
              <w:bottom w:val="single" w:sz="4" w:space="0" w:color="000000"/>
              <w:right w:val="single" w:sz="4" w:space="0" w:color="000000"/>
            </w:tcBorders>
            <w:vAlign w:val="center"/>
          </w:tcPr>
          <w:p w14:paraId="7AC23E7C" w14:textId="77777777" w:rsidR="00A753A2" w:rsidRDefault="00D42923">
            <w:pPr>
              <w:spacing w:after="0" w:line="259" w:lineRule="auto"/>
              <w:ind w:left="0" w:firstLine="0"/>
              <w:jc w:val="left"/>
            </w:pPr>
            <w:r>
              <w:rPr>
                <w:sz w:val="16"/>
              </w:rPr>
              <w:t xml:space="preserve">Data service availability </w:t>
            </w:r>
          </w:p>
        </w:tc>
        <w:tc>
          <w:tcPr>
            <w:tcW w:w="5677" w:type="dxa"/>
            <w:tcBorders>
              <w:top w:val="single" w:sz="4" w:space="0" w:color="000000"/>
              <w:left w:val="single" w:sz="4" w:space="0" w:color="000000"/>
              <w:bottom w:val="single" w:sz="4" w:space="0" w:color="000000"/>
              <w:right w:val="single" w:sz="4" w:space="0" w:color="000000"/>
            </w:tcBorders>
            <w:vAlign w:val="center"/>
          </w:tcPr>
          <w:p w14:paraId="08E40CDE" w14:textId="77777777" w:rsidR="00A753A2" w:rsidRDefault="00D42923">
            <w:pPr>
              <w:spacing w:after="0" w:line="259" w:lineRule="auto"/>
              <w:ind w:left="1" w:firstLine="0"/>
              <w:jc w:val="left"/>
            </w:pPr>
            <w:r>
              <w:rPr>
                <w:sz w:val="16"/>
              </w:rPr>
              <w:t>This is the measure of Availability for all equipment used to support the Data Network (</w:t>
            </w:r>
            <w:r>
              <w:rPr>
                <w:sz w:val="16"/>
                <w:u w:val="single" w:color="000000"/>
              </w:rPr>
              <w:t>i.e</w:t>
            </w:r>
            <w:r>
              <w:rPr>
                <w:sz w:val="16"/>
              </w:rPr>
              <w:t xml:space="preserve">., Routers, Switches, Desktops).  This is the measure of actual uptime/total operating hours. </w:t>
            </w:r>
          </w:p>
        </w:tc>
        <w:tc>
          <w:tcPr>
            <w:tcW w:w="1508" w:type="dxa"/>
            <w:tcBorders>
              <w:top w:val="single" w:sz="4" w:space="0" w:color="000000"/>
              <w:left w:val="single" w:sz="4" w:space="0" w:color="000000"/>
              <w:bottom w:val="single" w:sz="4" w:space="0" w:color="000000"/>
              <w:right w:val="single" w:sz="4" w:space="0" w:color="000000"/>
            </w:tcBorders>
            <w:vAlign w:val="center"/>
          </w:tcPr>
          <w:p w14:paraId="2FCE50D4" w14:textId="77777777" w:rsidR="00A753A2" w:rsidRDefault="00D42923">
            <w:pPr>
              <w:spacing w:after="0" w:line="259" w:lineRule="auto"/>
              <w:ind w:left="1" w:firstLine="0"/>
              <w:jc w:val="left"/>
            </w:pPr>
            <w:r>
              <w:rPr>
                <w:sz w:val="16"/>
              </w:rPr>
              <w:t xml:space="preserve">99.50% </w:t>
            </w:r>
          </w:p>
        </w:tc>
      </w:tr>
      <w:tr w:rsidR="00A753A2" w14:paraId="0153D6C0" w14:textId="77777777">
        <w:trPr>
          <w:trHeight w:val="478"/>
        </w:trPr>
        <w:tc>
          <w:tcPr>
            <w:tcW w:w="2909" w:type="dxa"/>
            <w:tcBorders>
              <w:top w:val="single" w:sz="4" w:space="0" w:color="000000"/>
              <w:left w:val="single" w:sz="4" w:space="0" w:color="000000"/>
              <w:bottom w:val="single" w:sz="4" w:space="0" w:color="000000"/>
              <w:right w:val="single" w:sz="4" w:space="0" w:color="000000"/>
            </w:tcBorders>
            <w:vAlign w:val="center"/>
          </w:tcPr>
          <w:p w14:paraId="22B606D0" w14:textId="77777777" w:rsidR="00A753A2" w:rsidRDefault="00D42923">
            <w:pPr>
              <w:spacing w:after="0" w:line="259" w:lineRule="auto"/>
              <w:ind w:left="0" w:firstLine="0"/>
              <w:jc w:val="left"/>
            </w:pPr>
            <w:r>
              <w:rPr>
                <w:sz w:val="16"/>
              </w:rPr>
              <w:t xml:space="preserve">Call Delivery Rate </w:t>
            </w:r>
          </w:p>
        </w:tc>
        <w:tc>
          <w:tcPr>
            <w:tcW w:w="5677" w:type="dxa"/>
            <w:tcBorders>
              <w:top w:val="single" w:sz="4" w:space="0" w:color="000000"/>
              <w:left w:val="single" w:sz="4" w:space="0" w:color="000000"/>
              <w:bottom w:val="single" w:sz="4" w:space="0" w:color="000000"/>
              <w:right w:val="single" w:sz="4" w:space="0" w:color="000000"/>
            </w:tcBorders>
            <w:vAlign w:val="center"/>
          </w:tcPr>
          <w:p w14:paraId="3C30174E" w14:textId="77777777" w:rsidR="00A753A2" w:rsidRDefault="00D42923">
            <w:pPr>
              <w:spacing w:after="0" w:line="259" w:lineRule="auto"/>
              <w:ind w:left="1" w:firstLine="0"/>
              <w:jc w:val="left"/>
            </w:pPr>
            <w:r>
              <w:rPr>
                <w:sz w:val="16"/>
              </w:rPr>
              <w:t xml:space="preserve">This is the measure of Calls offered, versus Calls delivered </w:t>
            </w:r>
          </w:p>
        </w:tc>
        <w:tc>
          <w:tcPr>
            <w:tcW w:w="1508" w:type="dxa"/>
            <w:tcBorders>
              <w:top w:val="single" w:sz="4" w:space="0" w:color="000000"/>
              <w:left w:val="single" w:sz="4" w:space="0" w:color="000000"/>
              <w:bottom w:val="single" w:sz="4" w:space="0" w:color="000000"/>
              <w:right w:val="single" w:sz="4" w:space="0" w:color="000000"/>
            </w:tcBorders>
            <w:vAlign w:val="center"/>
          </w:tcPr>
          <w:p w14:paraId="1BFAD897" w14:textId="77777777" w:rsidR="00A753A2" w:rsidRDefault="00D42923">
            <w:pPr>
              <w:spacing w:after="0" w:line="259" w:lineRule="auto"/>
              <w:ind w:left="1" w:firstLine="0"/>
              <w:jc w:val="left"/>
            </w:pPr>
            <w:r>
              <w:rPr>
                <w:sz w:val="16"/>
              </w:rPr>
              <w:t xml:space="preserve">95.00% </w:t>
            </w:r>
          </w:p>
        </w:tc>
      </w:tr>
      <w:tr w:rsidR="00A753A2" w14:paraId="733EF16C" w14:textId="77777777">
        <w:trPr>
          <w:trHeight w:val="1769"/>
        </w:trPr>
        <w:tc>
          <w:tcPr>
            <w:tcW w:w="2909" w:type="dxa"/>
            <w:tcBorders>
              <w:top w:val="single" w:sz="4" w:space="0" w:color="000000"/>
              <w:left w:val="single" w:sz="4" w:space="0" w:color="000000"/>
              <w:bottom w:val="single" w:sz="4" w:space="0" w:color="000000"/>
              <w:right w:val="single" w:sz="4" w:space="0" w:color="000000"/>
            </w:tcBorders>
            <w:vAlign w:val="center"/>
          </w:tcPr>
          <w:p w14:paraId="08623894" w14:textId="77777777" w:rsidR="00A753A2" w:rsidRDefault="00D42923">
            <w:pPr>
              <w:spacing w:after="0" w:line="259" w:lineRule="auto"/>
              <w:ind w:left="0" w:firstLine="0"/>
              <w:jc w:val="left"/>
            </w:pPr>
            <w:r>
              <w:rPr>
                <w:sz w:val="16"/>
              </w:rPr>
              <w:t xml:space="preserve">Project performance </w:t>
            </w:r>
          </w:p>
        </w:tc>
        <w:tc>
          <w:tcPr>
            <w:tcW w:w="5677" w:type="dxa"/>
            <w:tcBorders>
              <w:top w:val="single" w:sz="4" w:space="0" w:color="000000"/>
              <w:left w:val="single" w:sz="4" w:space="0" w:color="000000"/>
              <w:bottom w:val="single" w:sz="4" w:space="0" w:color="000000"/>
              <w:right w:val="single" w:sz="4" w:space="0" w:color="000000"/>
            </w:tcBorders>
          </w:tcPr>
          <w:p w14:paraId="3B213B6B" w14:textId="77777777" w:rsidR="00A753A2" w:rsidRDefault="00D42923">
            <w:pPr>
              <w:spacing w:after="10" w:line="239" w:lineRule="auto"/>
              <w:ind w:left="1" w:firstLine="0"/>
              <w:jc w:val="left"/>
            </w:pPr>
            <w:r>
              <w:rPr>
                <w:sz w:val="16"/>
              </w:rPr>
              <w:t xml:space="preserve">This is the measure of </w:t>
            </w:r>
            <w:r>
              <w:rPr>
                <w:b/>
                <w:sz w:val="16"/>
              </w:rPr>
              <w:t>Supplier</w:t>
            </w:r>
            <w:r>
              <w:rPr>
                <w:sz w:val="16"/>
              </w:rPr>
              <w:t xml:space="preserve"> performance relative to managing projects that impact any Capital One program. The scoring will be measured </w:t>
            </w:r>
            <w:proofErr w:type="gramStart"/>
            <w:r>
              <w:rPr>
                <w:sz w:val="16"/>
              </w:rPr>
              <w:t>through the use of</w:t>
            </w:r>
            <w:proofErr w:type="gramEnd"/>
            <w:r>
              <w:rPr>
                <w:sz w:val="16"/>
              </w:rPr>
              <w:t xml:space="preserve"> a survey that is supplied to the appropriate contact(s) after a project has been completed. </w:t>
            </w:r>
          </w:p>
          <w:p w14:paraId="04F138F3" w14:textId="77777777" w:rsidR="00A753A2" w:rsidRDefault="00D42923">
            <w:pPr>
              <w:tabs>
                <w:tab w:val="center" w:pos="1826"/>
              </w:tabs>
              <w:spacing w:after="0" w:line="259" w:lineRule="auto"/>
              <w:ind w:left="0" w:firstLine="0"/>
              <w:jc w:val="left"/>
            </w:pPr>
            <w:r>
              <w:rPr>
                <w:sz w:val="16"/>
              </w:rPr>
              <w:t xml:space="preserve">5 </w:t>
            </w:r>
            <w:r>
              <w:rPr>
                <w:sz w:val="16"/>
              </w:rPr>
              <w:tab/>
              <w:t xml:space="preserve">Significantly exceeds expectations </w:t>
            </w:r>
          </w:p>
          <w:p w14:paraId="35227F92" w14:textId="77777777" w:rsidR="00A753A2" w:rsidRDefault="00D42923">
            <w:pPr>
              <w:tabs>
                <w:tab w:val="center" w:pos="1415"/>
              </w:tabs>
              <w:spacing w:after="0" w:line="259" w:lineRule="auto"/>
              <w:ind w:left="0" w:firstLine="0"/>
              <w:jc w:val="left"/>
            </w:pPr>
            <w:r>
              <w:rPr>
                <w:sz w:val="16"/>
              </w:rPr>
              <w:t xml:space="preserve">4 </w:t>
            </w:r>
            <w:r>
              <w:rPr>
                <w:sz w:val="16"/>
              </w:rPr>
              <w:tab/>
              <w:t xml:space="preserve">Exceeds expectations </w:t>
            </w:r>
          </w:p>
          <w:p w14:paraId="0784CDD9" w14:textId="77777777" w:rsidR="00A753A2" w:rsidRDefault="00D42923">
            <w:pPr>
              <w:tabs>
                <w:tab w:val="center" w:pos="1360"/>
              </w:tabs>
              <w:spacing w:after="0" w:line="259" w:lineRule="auto"/>
              <w:ind w:left="0" w:firstLine="0"/>
              <w:jc w:val="left"/>
            </w:pPr>
            <w:r>
              <w:rPr>
                <w:sz w:val="16"/>
              </w:rPr>
              <w:t xml:space="preserve">3 </w:t>
            </w:r>
            <w:r>
              <w:rPr>
                <w:sz w:val="16"/>
              </w:rPr>
              <w:tab/>
              <w:t xml:space="preserve">Meets expectations </w:t>
            </w:r>
          </w:p>
          <w:p w14:paraId="0CD9AE17" w14:textId="77777777" w:rsidR="00A753A2" w:rsidRDefault="00D42923">
            <w:pPr>
              <w:tabs>
                <w:tab w:val="center" w:pos="1355"/>
              </w:tabs>
              <w:spacing w:after="0" w:line="259" w:lineRule="auto"/>
              <w:ind w:left="0" w:firstLine="0"/>
              <w:jc w:val="left"/>
            </w:pPr>
            <w:r>
              <w:rPr>
                <w:sz w:val="16"/>
              </w:rPr>
              <w:t xml:space="preserve">2 </w:t>
            </w:r>
            <w:r>
              <w:rPr>
                <w:sz w:val="16"/>
              </w:rPr>
              <w:tab/>
              <w:t xml:space="preserve">Below expectations </w:t>
            </w:r>
          </w:p>
          <w:p w14:paraId="15F85AEF" w14:textId="77777777" w:rsidR="00A753A2" w:rsidRDefault="00D42923">
            <w:pPr>
              <w:tabs>
                <w:tab w:val="center" w:pos="1763"/>
              </w:tabs>
              <w:spacing w:after="0" w:line="259" w:lineRule="auto"/>
              <w:ind w:left="0" w:firstLine="0"/>
              <w:jc w:val="left"/>
            </w:pPr>
            <w:r>
              <w:rPr>
                <w:sz w:val="16"/>
              </w:rPr>
              <w:t xml:space="preserve">1 </w:t>
            </w:r>
            <w:r>
              <w:rPr>
                <w:sz w:val="16"/>
              </w:rPr>
              <w:tab/>
              <w:t xml:space="preserve">Significantly below expectations </w:t>
            </w:r>
          </w:p>
        </w:tc>
        <w:tc>
          <w:tcPr>
            <w:tcW w:w="1508" w:type="dxa"/>
            <w:tcBorders>
              <w:top w:val="single" w:sz="4" w:space="0" w:color="000000"/>
              <w:left w:val="single" w:sz="4" w:space="0" w:color="000000"/>
              <w:bottom w:val="single" w:sz="4" w:space="0" w:color="000000"/>
              <w:right w:val="single" w:sz="4" w:space="0" w:color="000000"/>
            </w:tcBorders>
            <w:vAlign w:val="center"/>
          </w:tcPr>
          <w:p w14:paraId="73C54D9A" w14:textId="77777777" w:rsidR="00A753A2" w:rsidRDefault="00D42923">
            <w:pPr>
              <w:spacing w:after="0" w:line="259" w:lineRule="auto"/>
              <w:ind w:left="1" w:firstLine="0"/>
              <w:jc w:val="left"/>
            </w:pPr>
            <w:r>
              <w:rPr>
                <w:sz w:val="16"/>
              </w:rPr>
              <w:t xml:space="preserve">4 </w:t>
            </w:r>
          </w:p>
        </w:tc>
      </w:tr>
      <w:tr w:rsidR="00A753A2" w14:paraId="39F3C849" w14:textId="77777777">
        <w:trPr>
          <w:trHeight w:val="1421"/>
        </w:trPr>
        <w:tc>
          <w:tcPr>
            <w:tcW w:w="2909" w:type="dxa"/>
            <w:tcBorders>
              <w:top w:val="single" w:sz="4" w:space="0" w:color="000000"/>
              <w:left w:val="single" w:sz="4" w:space="0" w:color="000000"/>
              <w:bottom w:val="single" w:sz="4" w:space="0" w:color="000000"/>
              <w:right w:val="single" w:sz="4" w:space="0" w:color="000000"/>
            </w:tcBorders>
            <w:vAlign w:val="center"/>
          </w:tcPr>
          <w:p w14:paraId="50C0AC67" w14:textId="77777777" w:rsidR="00A753A2" w:rsidRDefault="00D42923">
            <w:pPr>
              <w:spacing w:after="0" w:line="259" w:lineRule="auto"/>
              <w:ind w:left="0" w:firstLine="0"/>
              <w:jc w:val="left"/>
            </w:pPr>
            <w:r>
              <w:rPr>
                <w:sz w:val="16"/>
              </w:rPr>
              <w:t xml:space="preserve">Change Process Adherence </w:t>
            </w:r>
          </w:p>
        </w:tc>
        <w:tc>
          <w:tcPr>
            <w:tcW w:w="5677" w:type="dxa"/>
            <w:tcBorders>
              <w:top w:val="single" w:sz="4" w:space="0" w:color="000000"/>
              <w:left w:val="single" w:sz="4" w:space="0" w:color="000000"/>
              <w:bottom w:val="single" w:sz="4" w:space="0" w:color="000000"/>
              <w:right w:val="single" w:sz="4" w:space="0" w:color="000000"/>
            </w:tcBorders>
            <w:vAlign w:val="center"/>
          </w:tcPr>
          <w:p w14:paraId="0AA2C21D" w14:textId="77777777" w:rsidR="00A753A2" w:rsidRDefault="00D42923">
            <w:pPr>
              <w:spacing w:after="0" w:line="259" w:lineRule="auto"/>
              <w:ind w:left="1" w:firstLine="0"/>
              <w:jc w:val="left"/>
            </w:pPr>
            <w:r>
              <w:rPr>
                <w:sz w:val="16"/>
              </w:rPr>
              <w:t xml:space="preserve">This is the measure of the number of changes that affect </w:t>
            </w:r>
            <w:r>
              <w:rPr>
                <w:b/>
                <w:sz w:val="16"/>
              </w:rPr>
              <w:t>Supplier</w:t>
            </w:r>
            <w:r>
              <w:rPr>
                <w:sz w:val="16"/>
              </w:rPr>
              <w:t xml:space="preserve"> that are submitted with 2 weeks notification relative to the total number of changes submitted.  Please reference the process adherence scorecard documentation below for scoring details.  If the average monthly score is -3 or below, the supplier shall be requested to provide a written service improvement plan within 5 business days of scorecard receipt. </w:t>
            </w:r>
          </w:p>
        </w:tc>
        <w:tc>
          <w:tcPr>
            <w:tcW w:w="1508" w:type="dxa"/>
            <w:tcBorders>
              <w:top w:val="single" w:sz="4" w:space="0" w:color="000000"/>
              <w:left w:val="single" w:sz="4" w:space="0" w:color="000000"/>
              <w:bottom w:val="single" w:sz="4" w:space="0" w:color="000000"/>
              <w:right w:val="single" w:sz="4" w:space="0" w:color="000000"/>
            </w:tcBorders>
            <w:vAlign w:val="center"/>
          </w:tcPr>
          <w:p w14:paraId="20FD8C15" w14:textId="77777777" w:rsidR="00A753A2" w:rsidRDefault="00D42923">
            <w:pPr>
              <w:spacing w:after="0" w:line="259" w:lineRule="auto"/>
              <w:ind w:left="1" w:firstLine="0"/>
              <w:jc w:val="left"/>
            </w:pPr>
            <w:r>
              <w:rPr>
                <w:sz w:val="16"/>
              </w:rPr>
              <w:t xml:space="preserve">0 </w:t>
            </w:r>
          </w:p>
        </w:tc>
      </w:tr>
      <w:tr w:rsidR="00A753A2" w14:paraId="56975B0C" w14:textId="77777777">
        <w:trPr>
          <w:trHeight w:val="1543"/>
        </w:trPr>
        <w:tc>
          <w:tcPr>
            <w:tcW w:w="2909" w:type="dxa"/>
            <w:tcBorders>
              <w:top w:val="single" w:sz="4" w:space="0" w:color="000000"/>
              <w:left w:val="single" w:sz="4" w:space="0" w:color="000000"/>
              <w:bottom w:val="single" w:sz="4" w:space="0" w:color="000000"/>
              <w:right w:val="single" w:sz="4" w:space="0" w:color="000000"/>
            </w:tcBorders>
            <w:vAlign w:val="center"/>
          </w:tcPr>
          <w:p w14:paraId="58577D5F" w14:textId="77777777" w:rsidR="00A753A2" w:rsidRDefault="00D42923">
            <w:pPr>
              <w:spacing w:after="0" w:line="259" w:lineRule="auto"/>
              <w:ind w:left="0" w:firstLine="0"/>
              <w:jc w:val="left"/>
            </w:pPr>
            <w:r>
              <w:rPr>
                <w:sz w:val="16"/>
              </w:rPr>
              <w:t xml:space="preserve">Incident Process Adherence </w:t>
            </w:r>
          </w:p>
        </w:tc>
        <w:tc>
          <w:tcPr>
            <w:tcW w:w="5677" w:type="dxa"/>
            <w:tcBorders>
              <w:top w:val="single" w:sz="4" w:space="0" w:color="000000"/>
              <w:left w:val="single" w:sz="4" w:space="0" w:color="000000"/>
              <w:bottom w:val="single" w:sz="4" w:space="0" w:color="000000"/>
              <w:right w:val="single" w:sz="4" w:space="0" w:color="000000"/>
            </w:tcBorders>
            <w:vAlign w:val="center"/>
          </w:tcPr>
          <w:p w14:paraId="2F719216" w14:textId="77777777" w:rsidR="00A753A2" w:rsidRDefault="00D42923">
            <w:pPr>
              <w:spacing w:after="120" w:line="238" w:lineRule="auto"/>
              <w:ind w:left="1" w:firstLine="0"/>
              <w:jc w:val="left"/>
            </w:pPr>
            <w:r>
              <w:rPr>
                <w:sz w:val="16"/>
              </w:rPr>
              <w:t xml:space="preserve">This is the measure of the proportion of incidents that </w:t>
            </w:r>
            <w:r>
              <w:rPr>
                <w:b/>
                <w:sz w:val="16"/>
              </w:rPr>
              <w:t>Supplier</w:t>
            </w:r>
            <w:r>
              <w:rPr>
                <w:sz w:val="16"/>
              </w:rPr>
              <w:t xml:space="preserve"> adheres to the Incident Management Process. </w:t>
            </w:r>
          </w:p>
          <w:p w14:paraId="32FE1109" w14:textId="77777777" w:rsidR="00A753A2" w:rsidRDefault="00D42923">
            <w:pPr>
              <w:spacing w:after="0" w:line="259" w:lineRule="auto"/>
              <w:ind w:left="1" w:firstLine="0"/>
              <w:jc w:val="left"/>
            </w:pPr>
            <w:r>
              <w:rPr>
                <w:sz w:val="16"/>
              </w:rPr>
              <w:t xml:space="preserve">Please reference the process adherence scorecard documentation below for scoring details.  If the average monthly score is -3 or below, the supplier shall be requested to provide a written service improvement plan within 5 business days of scorecard receipt </w:t>
            </w:r>
          </w:p>
        </w:tc>
        <w:tc>
          <w:tcPr>
            <w:tcW w:w="1508" w:type="dxa"/>
            <w:tcBorders>
              <w:top w:val="single" w:sz="4" w:space="0" w:color="000000"/>
              <w:left w:val="single" w:sz="4" w:space="0" w:color="000000"/>
              <w:bottom w:val="single" w:sz="4" w:space="0" w:color="000000"/>
              <w:right w:val="single" w:sz="4" w:space="0" w:color="000000"/>
            </w:tcBorders>
            <w:vAlign w:val="center"/>
          </w:tcPr>
          <w:p w14:paraId="57E06534" w14:textId="77777777" w:rsidR="00A753A2" w:rsidRDefault="00D42923">
            <w:pPr>
              <w:spacing w:after="0" w:line="259" w:lineRule="auto"/>
              <w:ind w:left="1" w:firstLine="0"/>
              <w:jc w:val="left"/>
            </w:pPr>
            <w:r>
              <w:rPr>
                <w:sz w:val="16"/>
              </w:rPr>
              <w:t xml:space="preserve">0 </w:t>
            </w:r>
          </w:p>
        </w:tc>
      </w:tr>
      <w:tr w:rsidR="00A753A2" w14:paraId="28DB4491" w14:textId="77777777">
        <w:trPr>
          <w:trHeight w:val="524"/>
        </w:trPr>
        <w:tc>
          <w:tcPr>
            <w:tcW w:w="2909" w:type="dxa"/>
            <w:tcBorders>
              <w:top w:val="single" w:sz="4" w:space="0" w:color="000000"/>
              <w:left w:val="single" w:sz="4" w:space="0" w:color="000000"/>
              <w:bottom w:val="single" w:sz="4" w:space="0" w:color="000000"/>
              <w:right w:val="single" w:sz="4" w:space="0" w:color="000000"/>
            </w:tcBorders>
            <w:vAlign w:val="center"/>
          </w:tcPr>
          <w:p w14:paraId="078CCF6D" w14:textId="77777777" w:rsidR="00A753A2" w:rsidRDefault="00D42923">
            <w:pPr>
              <w:spacing w:after="0" w:line="259" w:lineRule="auto"/>
              <w:ind w:left="0" w:firstLine="0"/>
              <w:jc w:val="left"/>
            </w:pPr>
            <w:r>
              <w:rPr>
                <w:sz w:val="16"/>
              </w:rPr>
              <w:t xml:space="preserve">Dialer Availability </w:t>
            </w:r>
          </w:p>
        </w:tc>
        <w:tc>
          <w:tcPr>
            <w:tcW w:w="5677" w:type="dxa"/>
            <w:tcBorders>
              <w:top w:val="single" w:sz="4" w:space="0" w:color="000000"/>
              <w:left w:val="single" w:sz="4" w:space="0" w:color="000000"/>
              <w:bottom w:val="single" w:sz="4" w:space="0" w:color="000000"/>
              <w:right w:val="single" w:sz="4" w:space="0" w:color="000000"/>
            </w:tcBorders>
            <w:vAlign w:val="center"/>
          </w:tcPr>
          <w:p w14:paraId="3FFE49EF" w14:textId="77777777" w:rsidR="00A753A2" w:rsidRDefault="00D42923">
            <w:pPr>
              <w:spacing w:after="0" w:line="259" w:lineRule="auto"/>
              <w:ind w:left="1" w:firstLine="0"/>
              <w:jc w:val="left"/>
            </w:pPr>
            <w:r>
              <w:rPr>
                <w:sz w:val="16"/>
              </w:rPr>
              <w:t xml:space="preserve">This is the measure of actual uptime/total operating hours. </w:t>
            </w:r>
          </w:p>
        </w:tc>
        <w:tc>
          <w:tcPr>
            <w:tcW w:w="1508" w:type="dxa"/>
            <w:tcBorders>
              <w:top w:val="single" w:sz="4" w:space="0" w:color="000000"/>
              <w:left w:val="single" w:sz="4" w:space="0" w:color="000000"/>
              <w:bottom w:val="single" w:sz="4" w:space="0" w:color="000000"/>
              <w:right w:val="single" w:sz="4" w:space="0" w:color="000000"/>
            </w:tcBorders>
            <w:vAlign w:val="center"/>
          </w:tcPr>
          <w:p w14:paraId="19673EA7" w14:textId="77777777" w:rsidR="00A753A2" w:rsidRDefault="00D42923">
            <w:pPr>
              <w:spacing w:after="0" w:line="259" w:lineRule="auto"/>
              <w:ind w:left="1" w:firstLine="0"/>
              <w:jc w:val="left"/>
            </w:pPr>
            <w:r>
              <w:rPr>
                <w:sz w:val="16"/>
              </w:rPr>
              <w:t xml:space="preserve">99.50% </w:t>
            </w:r>
          </w:p>
        </w:tc>
      </w:tr>
    </w:tbl>
    <w:p w14:paraId="7EE2357B" w14:textId="77777777" w:rsidR="00A753A2" w:rsidRDefault="00D42923">
      <w:pPr>
        <w:spacing w:after="2162" w:line="259" w:lineRule="auto"/>
        <w:ind w:left="0" w:firstLine="0"/>
        <w:jc w:val="left"/>
      </w:pPr>
      <w:r>
        <w:t xml:space="preserve"> </w:t>
      </w:r>
    </w:p>
    <w:p w14:paraId="472AA279" w14:textId="77777777" w:rsidR="00A753A2" w:rsidRDefault="00D42923">
      <w:pPr>
        <w:tabs>
          <w:tab w:val="center" w:pos="4320"/>
          <w:tab w:val="center" w:pos="5137"/>
          <w:tab w:val="center" w:pos="5761"/>
          <w:tab w:val="center" w:pos="7469"/>
        </w:tabs>
        <w:spacing w:after="3" w:line="259" w:lineRule="auto"/>
        <w:ind w:left="-15" w:firstLine="0"/>
        <w:jc w:val="left"/>
      </w:pPr>
      <w:r>
        <w:rPr>
          <w:sz w:val="16"/>
        </w:rPr>
        <w:t>Capital One Confidential and Supplier Confidential</w:t>
      </w:r>
      <w:r>
        <w:rPr>
          <w:b/>
          <w:sz w:val="16"/>
        </w:rPr>
        <w:t xml:space="preserve">  </w:t>
      </w:r>
      <w:r>
        <w:rPr>
          <w:sz w:val="16"/>
        </w:rPr>
        <w:t xml:space="preserve"> </w:t>
      </w:r>
      <w:r>
        <w:rPr>
          <w:sz w:val="16"/>
        </w:rPr>
        <w:tab/>
      </w:r>
      <w:r>
        <w:rPr>
          <w:rFonts w:ascii="Bookman Old Style" w:eastAsia="Bookman Old Style" w:hAnsi="Bookman Old Style" w:cs="Bookman Old Style"/>
          <w:sz w:val="16"/>
        </w:rPr>
        <w:t xml:space="preserve">- 1 - </w:t>
      </w:r>
      <w:r>
        <w:rPr>
          <w:rFonts w:ascii="Bookman Old Style" w:eastAsia="Bookman Old Style" w:hAnsi="Bookman Old Style" w:cs="Bookman Old Style"/>
          <w:sz w:val="16"/>
        </w:rPr>
        <w:tab/>
      </w:r>
      <w:r>
        <w:rPr>
          <w:sz w:val="16"/>
        </w:rPr>
        <w:t xml:space="preserve"> </w:t>
      </w:r>
      <w:r>
        <w:rPr>
          <w:sz w:val="16"/>
        </w:rPr>
        <w:tab/>
        <w:t xml:space="preserve">                </w:t>
      </w:r>
      <w:r>
        <w:rPr>
          <w:sz w:val="16"/>
        </w:rPr>
        <w:tab/>
        <w:t xml:space="preserve">Annex 1-D to Exhibit 1 to SOW </w:t>
      </w:r>
    </w:p>
    <w:p w14:paraId="49A7E049" w14:textId="77777777" w:rsidR="00A753A2" w:rsidRDefault="00D42923">
      <w:pPr>
        <w:spacing w:after="0" w:line="259" w:lineRule="auto"/>
        <w:ind w:left="1903" w:firstLine="0"/>
        <w:jc w:val="center"/>
      </w:pPr>
      <w:r>
        <w:rPr>
          <w:sz w:val="16"/>
        </w:rPr>
        <w:lastRenderedPageBreak/>
        <w:t xml:space="preserve">CW80384 </w:t>
      </w:r>
    </w:p>
    <w:p w14:paraId="485432AD" w14:textId="77777777" w:rsidR="00A753A2" w:rsidRDefault="00D42923">
      <w:pPr>
        <w:spacing w:after="0" w:line="265" w:lineRule="auto"/>
        <w:ind w:left="785" w:right="780"/>
        <w:jc w:val="center"/>
      </w:pPr>
      <w:r>
        <w:rPr>
          <w:b/>
        </w:rPr>
        <w:t xml:space="preserve">EXHIBIT 2 </w:t>
      </w:r>
    </w:p>
    <w:p w14:paraId="6128EEBD" w14:textId="77777777" w:rsidR="00A753A2" w:rsidRDefault="00D42923">
      <w:pPr>
        <w:spacing w:after="0" w:line="259" w:lineRule="auto"/>
        <w:ind w:left="0" w:firstLine="0"/>
        <w:jc w:val="left"/>
      </w:pPr>
      <w:r>
        <w:rPr>
          <w:b/>
        </w:rPr>
        <w:t xml:space="preserve"> </w:t>
      </w:r>
    </w:p>
    <w:p w14:paraId="7A5BA4F8" w14:textId="77777777" w:rsidR="00A753A2" w:rsidRDefault="00D42923">
      <w:pPr>
        <w:spacing w:after="0" w:line="265" w:lineRule="auto"/>
        <w:ind w:left="785" w:right="783"/>
        <w:jc w:val="center"/>
      </w:pPr>
      <w:r>
        <w:rPr>
          <w:b/>
        </w:rPr>
        <w:t xml:space="preserve">SERVICE LEVELS </w:t>
      </w:r>
    </w:p>
    <w:p w14:paraId="28D4B5E8" w14:textId="77777777" w:rsidR="00A753A2" w:rsidRDefault="00D42923">
      <w:pPr>
        <w:spacing w:after="248" w:line="259" w:lineRule="auto"/>
        <w:ind w:left="45" w:firstLine="0"/>
        <w:jc w:val="center"/>
      </w:pPr>
      <w:r>
        <w:rPr>
          <w:b/>
        </w:rPr>
        <w:t xml:space="preserve"> </w:t>
      </w:r>
    </w:p>
    <w:p w14:paraId="035349D8" w14:textId="77777777" w:rsidR="00A753A2" w:rsidRDefault="00D42923">
      <w:pPr>
        <w:pStyle w:val="Heading2"/>
        <w:tabs>
          <w:tab w:val="center" w:pos="1443"/>
        </w:tabs>
        <w:spacing w:after="228"/>
        <w:ind w:left="-15" w:right="0" w:firstLine="0"/>
      </w:pPr>
      <w:r>
        <w:t>1.</w:t>
      </w:r>
      <w:r>
        <w:rPr>
          <w:rFonts w:ascii="Arial" w:eastAsia="Arial" w:hAnsi="Arial" w:cs="Arial"/>
        </w:rPr>
        <w:t xml:space="preserve"> </w:t>
      </w:r>
      <w:r>
        <w:rPr>
          <w:rFonts w:ascii="Arial" w:eastAsia="Arial" w:hAnsi="Arial" w:cs="Arial"/>
        </w:rPr>
        <w:tab/>
      </w:r>
      <w:r>
        <w:t xml:space="preserve">INTRODUCTION </w:t>
      </w:r>
    </w:p>
    <w:p w14:paraId="2D449EAA" w14:textId="77777777" w:rsidR="00A753A2" w:rsidRDefault="00D42923">
      <w:pPr>
        <w:ind w:left="-15" w:firstLine="720"/>
      </w:pPr>
      <w:r>
        <w:t>This Exhibit 2 sets forth the Service Levels that Supplier is required to meet or exceed in performing certain of the Services during the SOW Term.  This Exhibit 2 also describes the methodology for calculating Service Level Credits that may be elected by Capital One if Supplier fails to meet any Critical Service Levels, and Performance</w:t>
      </w:r>
      <w:r>
        <w:rPr>
          <w:b/>
        </w:rPr>
        <w:t xml:space="preserve"> </w:t>
      </w:r>
      <w:r>
        <w:t xml:space="preserve">Incentives that will be provided to Supplier by Capital One if Supplier exceeds any Incentive Performance Levels associated with certain Service Levels. </w:t>
      </w:r>
    </w:p>
    <w:p w14:paraId="3C87A645" w14:textId="77777777" w:rsidR="00A753A2" w:rsidRDefault="00D42923">
      <w:pPr>
        <w:pStyle w:val="Heading2"/>
        <w:tabs>
          <w:tab w:val="center" w:pos="1308"/>
        </w:tabs>
        <w:ind w:left="-15" w:right="0" w:firstLine="0"/>
      </w:pPr>
      <w:r>
        <w:t>2.</w:t>
      </w:r>
      <w:r>
        <w:rPr>
          <w:rFonts w:ascii="Arial" w:eastAsia="Arial" w:hAnsi="Arial" w:cs="Arial"/>
        </w:rPr>
        <w:t xml:space="preserve"> </w:t>
      </w:r>
      <w:r>
        <w:rPr>
          <w:rFonts w:ascii="Arial" w:eastAsia="Arial" w:hAnsi="Arial" w:cs="Arial"/>
        </w:rPr>
        <w:tab/>
      </w:r>
      <w:r>
        <w:t xml:space="preserve">DEFINITIONS </w:t>
      </w:r>
    </w:p>
    <w:p w14:paraId="3B026CA0" w14:textId="77777777" w:rsidR="00A753A2" w:rsidRDefault="00D42923">
      <w:pPr>
        <w:tabs>
          <w:tab w:val="center" w:pos="861"/>
          <w:tab w:val="center" w:pos="2303"/>
        </w:tabs>
        <w:spacing w:after="10"/>
        <w:ind w:left="0" w:firstLine="0"/>
        <w:jc w:val="left"/>
      </w:pPr>
      <w:r>
        <w:tab/>
      </w:r>
      <w:r>
        <w:rPr>
          <w:b/>
        </w:rPr>
        <w:t>2.1</w:t>
      </w:r>
      <w:r>
        <w:rPr>
          <w:rFonts w:ascii="Arial" w:eastAsia="Arial" w:hAnsi="Arial" w:cs="Arial"/>
          <w:b/>
        </w:rPr>
        <w:t xml:space="preserve"> </w:t>
      </w:r>
      <w:r>
        <w:rPr>
          <w:rFonts w:ascii="Arial" w:eastAsia="Arial" w:hAnsi="Arial" w:cs="Arial"/>
          <w:b/>
        </w:rPr>
        <w:tab/>
      </w:r>
      <w:r>
        <w:t xml:space="preserve">Certain Definitions.  </w:t>
      </w:r>
    </w:p>
    <w:p w14:paraId="670DFB82" w14:textId="77777777" w:rsidR="00A753A2" w:rsidRDefault="00D42923">
      <w:pPr>
        <w:spacing w:after="0" w:line="259" w:lineRule="auto"/>
        <w:ind w:left="0" w:firstLine="0"/>
        <w:jc w:val="left"/>
      </w:pPr>
      <w:r>
        <w:t xml:space="preserve"> </w:t>
      </w:r>
    </w:p>
    <w:p w14:paraId="1E768BB6" w14:textId="77777777" w:rsidR="00A753A2" w:rsidRDefault="00D42923">
      <w:pPr>
        <w:ind w:left="730"/>
      </w:pPr>
      <w:r>
        <w:t xml:space="preserve">The following capitalized terms are used in Exhibit 2 and the Annexes that pertain thereof: </w:t>
      </w:r>
    </w:p>
    <w:p w14:paraId="44DA84A8" w14:textId="77777777" w:rsidR="00A753A2" w:rsidRDefault="00D42923">
      <w:pPr>
        <w:numPr>
          <w:ilvl w:val="0"/>
          <w:numId w:val="85"/>
        </w:numPr>
        <w:ind w:firstLine="540"/>
      </w:pPr>
      <w:r>
        <w:rPr>
          <w:u w:val="single" w:color="000000"/>
        </w:rPr>
        <w:t>“After</w:t>
      </w:r>
      <w:r>
        <w:t xml:space="preserve"> </w:t>
      </w:r>
      <w:r>
        <w:rPr>
          <w:u w:val="single" w:color="000000"/>
        </w:rPr>
        <w:t xml:space="preserve">Call </w:t>
      </w:r>
      <w:r>
        <w:t xml:space="preserve">Work” shall mean the total length of time, measured in seconds, taken to finalize the activities discussed with the Customer during the call after the call has concluded. </w:t>
      </w:r>
    </w:p>
    <w:p w14:paraId="0E1FFC13" w14:textId="77777777" w:rsidR="00A753A2" w:rsidRDefault="00D42923">
      <w:pPr>
        <w:numPr>
          <w:ilvl w:val="0"/>
          <w:numId w:val="85"/>
        </w:numPr>
        <w:ind w:firstLine="540"/>
      </w:pPr>
      <w:r>
        <w:t>"</w:t>
      </w:r>
      <w:r>
        <w:rPr>
          <w:u w:val="single" w:color="000000"/>
        </w:rPr>
        <w:t>Aux</w:t>
      </w:r>
      <w:r>
        <w:t xml:space="preserve"> </w:t>
      </w:r>
      <w:r>
        <w:rPr>
          <w:u w:val="single" w:color="000000"/>
        </w:rPr>
        <w:t>Time</w:t>
      </w:r>
      <w:r>
        <w:t xml:space="preserve">" shall mean an ACD work state approved by Capital One which captures CSP work time that is billable by Supplier to Capital One.  </w:t>
      </w:r>
    </w:p>
    <w:p w14:paraId="7C160C9C" w14:textId="77777777" w:rsidR="00A753A2" w:rsidRDefault="00D42923">
      <w:pPr>
        <w:numPr>
          <w:ilvl w:val="0"/>
          <w:numId w:val="85"/>
        </w:numPr>
        <w:ind w:firstLine="540"/>
      </w:pPr>
      <w:r>
        <w:t>“</w:t>
      </w:r>
      <w:r>
        <w:rPr>
          <w:u w:val="single" w:color="000000"/>
        </w:rPr>
        <w:t>Average</w:t>
      </w:r>
      <w:r>
        <w:t xml:space="preserve"> </w:t>
      </w:r>
      <w:r>
        <w:rPr>
          <w:u w:val="single" w:color="000000"/>
        </w:rPr>
        <w:t>Handle</w:t>
      </w:r>
      <w:r>
        <w:t xml:space="preserve"> </w:t>
      </w:r>
      <w:r>
        <w:rPr>
          <w:u w:val="single" w:color="000000"/>
        </w:rPr>
        <w:t>Time</w:t>
      </w:r>
      <w:r>
        <w:t>” or "</w:t>
      </w:r>
      <w:r>
        <w:rPr>
          <w:u w:val="single" w:color="000000"/>
        </w:rPr>
        <w:t>AHT</w:t>
      </w:r>
      <w:r>
        <w:t xml:space="preserve">" shall mean the average amount of time required to handle an incoming call. AHT shall include Talk Time, Hold Time, After Call Work and outbound call time required to resolve an incoming call and Aux Time. </w:t>
      </w:r>
    </w:p>
    <w:p w14:paraId="74EEC736" w14:textId="77777777" w:rsidR="00A753A2" w:rsidRDefault="00D42923">
      <w:pPr>
        <w:numPr>
          <w:ilvl w:val="0"/>
          <w:numId w:val="85"/>
        </w:numPr>
        <w:ind w:firstLine="540"/>
      </w:pPr>
      <w:r>
        <w:t>“</w:t>
      </w:r>
      <w:r>
        <w:rPr>
          <w:u w:val="single" w:color="000000"/>
        </w:rPr>
        <w:t>Call”</w:t>
      </w:r>
      <w:r>
        <w:t xml:space="preserve"> shall have the meaning ascribed to it in Exhibit 3. </w:t>
      </w:r>
    </w:p>
    <w:p w14:paraId="075D5D47" w14:textId="77777777" w:rsidR="00A753A2" w:rsidRDefault="00D42923">
      <w:pPr>
        <w:numPr>
          <w:ilvl w:val="0"/>
          <w:numId w:val="85"/>
        </w:numPr>
        <w:ind w:firstLine="540"/>
      </w:pPr>
      <w:r>
        <w:t>“</w:t>
      </w:r>
      <w:r>
        <w:rPr>
          <w:u w:val="single" w:color="000000"/>
        </w:rPr>
        <w:t>Case</w:t>
      </w:r>
      <w:r>
        <w:t xml:space="preserve"> </w:t>
      </w:r>
      <w:r>
        <w:rPr>
          <w:u w:val="single" w:color="000000"/>
        </w:rPr>
        <w:t>Penetration</w:t>
      </w:r>
      <w:r>
        <w:t xml:space="preserve">” Cases are generated by various Capital One fraud detection systems and injected into the workflow application.  A case will be considered penetrated when the CSP has categorized the case as either “fraud”, “not fraud” or “unable to confirm." </w:t>
      </w:r>
    </w:p>
    <w:p w14:paraId="23D02D9C" w14:textId="77777777" w:rsidR="00A753A2" w:rsidRDefault="00D42923">
      <w:pPr>
        <w:numPr>
          <w:ilvl w:val="0"/>
          <w:numId w:val="85"/>
        </w:numPr>
        <w:ind w:firstLine="540"/>
      </w:pPr>
      <w:r>
        <w:t>“</w:t>
      </w:r>
      <w:r>
        <w:rPr>
          <w:u w:val="single" w:color="000000"/>
        </w:rPr>
        <w:t>Case</w:t>
      </w:r>
      <w:r>
        <w:t xml:space="preserve"> </w:t>
      </w:r>
      <w:r>
        <w:rPr>
          <w:u w:val="single" w:color="000000"/>
        </w:rPr>
        <w:t>Penetration</w:t>
      </w:r>
      <w:r>
        <w:t xml:space="preserve"> </w:t>
      </w:r>
      <w:r>
        <w:rPr>
          <w:u w:val="single" w:color="000000"/>
        </w:rPr>
        <w:t>Rate</w:t>
      </w:r>
      <w:r>
        <w:t xml:space="preserve">” shall mean the total number of cases penetrated divided by the total number of cases injected into the workflow application in a given Measurement Period. </w:t>
      </w:r>
    </w:p>
    <w:p w14:paraId="047271B9" w14:textId="77777777" w:rsidR="00A753A2" w:rsidRDefault="00D42923">
      <w:pPr>
        <w:numPr>
          <w:ilvl w:val="0"/>
          <w:numId w:val="85"/>
        </w:numPr>
        <w:ind w:firstLine="540"/>
      </w:pPr>
      <w:r>
        <w:t>“</w:t>
      </w:r>
      <w:r>
        <w:rPr>
          <w:u w:val="single" w:color="000000"/>
        </w:rPr>
        <w:t>Catch</w:t>
      </w:r>
      <w:r>
        <w:t xml:space="preserve"> </w:t>
      </w:r>
      <w:r>
        <w:rPr>
          <w:u w:val="single" w:color="000000"/>
        </w:rPr>
        <w:t>and</w:t>
      </w:r>
      <w:r>
        <w:t xml:space="preserve"> </w:t>
      </w:r>
      <w:r>
        <w:rPr>
          <w:u w:val="single" w:color="000000"/>
        </w:rPr>
        <w:t>Release</w:t>
      </w:r>
      <w:r>
        <w:t xml:space="preserve">” Catch and Release occurs </w:t>
      </w:r>
      <w:proofErr w:type="gramStart"/>
      <w:r>
        <w:t>as a result of</w:t>
      </w:r>
      <w:proofErr w:type="gramEnd"/>
      <w:r>
        <w:t xml:space="preserve"> coding a case "not fraud" in the workflow application by a CSP, and then later confirmed as fraud by the Customer. Capital One will measure Catch and Release performance by reviewing the confirmed cases of fraud and determining whether there were previous instances for the same transactions which were marked as “not fraud”, then these cases will be deemed a “Supplier Catch and Release”. </w:t>
      </w:r>
    </w:p>
    <w:p w14:paraId="35817497" w14:textId="77777777" w:rsidR="00A753A2" w:rsidRDefault="00D42923">
      <w:pPr>
        <w:numPr>
          <w:ilvl w:val="0"/>
          <w:numId w:val="85"/>
        </w:numPr>
        <w:ind w:firstLine="540"/>
      </w:pPr>
      <w:r>
        <w:t>“</w:t>
      </w:r>
      <w:r>
        <w:rPr>
          <w:u w:val="single" w:color="000000"/>
        </w:rPr>
        <w:t>Catch</w:t>
      </w:r>
      <w:r>
        <w:t xml:space="preserve"> </w:t>
      </w:r>
      <w:r>
        <w:rPr>
          <w:u w:val="single" w:color="000000"/>
        </w:rPr>
        <w:t>and</w:t>
      </w:r>
      <w:r>
        <w:t xml:space="preserve"> </w:t>
      </w:r>
      <w:r>
        <w:rPr>
          <w:u w:val="single" w:color="000000"/>
        </w:rPr>
        <w:t>Release</w:t>
      </w:r>
      <w:r>
        <w:t xml:space="preserve"> </w:t>
      </w:r>
      <w:r>
        <w:rPr>
          <w:u w:val="single" w:color="000000"/>
        </w:rPr>
        <w:t>Rate</w:t>
      </w:r>
      <w:r>
        <w:t xml:space="preserve">” shall mean the total number of Supplier Catch and Release cases divided by the total number of cases penetrated by Supplier. </w:t>
      </w:r>
    </w:p>
    <w:p w14:paraId="4262890A" w14:textId="77777777" w:rsidR="00A753A2" w:rsidRDefault="00D42923">
      <w:pPr>
        <w:numPr>
          <w:ilvl w:val="0"/>
          <w:numId w:val="85"/>
        </w:numPr>
        <w:ind w:firstLine="540"/>
      </w:pPr>
      <w:r>
        <w:lastRenderedPageBreak/>
        <w:t>“</w:t>
      </w:r>
      <w:r>
        <w:rPr>
          <w:u w:val="single" w:color="000000"/>
        </w:rPr>
        <w:t>Contact</w:t>
      </w:r>
      <w:r>
        <w:t>” shall mean individually or collectively (</w:t>
      </w:r>
      <w:proofErr w:type="spellStart"/>
      <w:r>
        <w:t>i</w:t>
      </w:r>
      <w:proofErr w:type="spellEnd"/>
      <w:r>
        <w:t xml:space="preserve">) an inbound telephone Call, initially placed by a Customer, which is routed to Supplier from Capital One, and is intended to be answered by a CSP; and outbound call placed by a CSP; or (iii) correspondence received by a CSP for processing.   </w:t>
      </w:r>
    </w:p>
    <w:p w14:paraId="593029B6" w14:textId="77777777" w:rsidR="00A753A2" w:rsidRDefault="00D42923">
      <w:pPr>
        <w:numPr>
          <w:ilvl w:val="0"/>
          <w:numId w:val="85"/>
        </w:numPr>
        <w:ind w:firstLine="540"/>
      </w:pPr>
      <w:r>
        <w:t>“</w:t>
      </w:r>
      <w:r>
        <w:rPr>
          <w:u w:val="single" w:color="000000"/>
        </w:rPr>
        <w:t>Closure Rate</w:t>
      </w:r>
      <w:r>
        <w:t xml:space="preserve">” shall mean the number of Fraud Recovery cases closed within a specified period divided by the total number of cases received in the period. </w:t>
      </w:r>
    </w:p>
    <w:p w14:paraId="27BD063B" w14:textId="77777777" w:rsidR="00A753A2" w:rsidRDefault="00D42923">
      <w:pPr>
        <w:numPr>
          <w:ilvl w:val="0"/>
          <w:numId w:val="85"/>
        </w:numPr>
        <w:ind w:firstLine="540"/>
      </w:pPr>
      <w:r>
        <w:t>“</w:t>
      </w:r>
      <w:r>
        <w:rPr>
          <w:u w:val="single" w:color="000000"/>
        </w:rPr>
        <w:t>Critical</w:t>
      </w:r>
      <w:r>
        <w:t xml:space="preserve"> </w:t>
      </w:r>
      <w:r>
        <w:rPr>
          <w:u w:val="single" w:color="000000"/>
        </w:rPr>
        <w:t>Service</w:t>
      </w:r>
      <w:r>
        <w:t xml:space="preserve"> </w:t>
      </w:r>
      <w:r>
        <w:rPr>
          <w:u w:val="single" w:color="000000"/>
        </w:rPr>
        <w:t>Level</w:t>
      </w:r>
      <w:r>
        <w:t xml:space="preserve">” has the meaning given in the MSA. </w:t>
      </w:r>
    </w:p>
    <w:p w14:paraId="19A4DA7B" w14:textId="77777777" w:rsidR="00A753A2" w:rsidRDefault="00D42923">
      <w:pPr>
        <w:numPr>
          <w:ilvl w:val="0"/>
          <w:numId w:val="85"/>
        </w:numPr>
        <w:spacing w:after="252" w:line="259" w:lineRule="auto"/>
        <w:ind w:firstLine="540"/>
      </w:pPr>
      <w:r>
        <w:t>“</w:t>
      </w:r>
      <w:r>
        <w:rPr>
          <w:u w:val="single" w:color="000000"/>
        </w:rPr>
        <w:t>Critical</w:t>
      </w:r>
      <w:r>
        <w:t xml:space="preserve"> </w:t>
      </w:r>
      <w:r>
        <w:rPr>
          <w:u w:val="single" w:color="000000"/>
        </w:rPr>
        <w:t>Service</w:t>
      </w:r>
      <w:r>
        <w:t xml:space="preserve"> </w:t>
      </w:r>
      <w:r>
        <w:rPr>
          <w:u w:val="single" w:color="000000"/>
        </w:rPr>
        <w:t>Level</w:t>
      </w:r>
      <w:r>
        <w:t xml:space="preserve"> </w:t>
      </w:r>
      <w:r>
        <w:rPr>
          <w:u w:val="single" w:color="000000"/>
        </w:rPr>
        <w:t>Failure</w:t>
      </w:r>
      <w:r>
        <w:t xml:space="preserve">” shall mean any failure to meet a Critical Service Level. </w:t>
      </w:r>
    </w:p>
    <w:p w14:paraId="645E5A60" w14:textId="77777777" w:rsidR="00A753A2" w:rsidRDefault="00D42923">
      <w:pPr>
        <w:numPr>
          <w:ilvl w:val="0"/>
          <w:numId w:val="85"/>
        </w:numPr>
        <w:ind w:firstLine="540"/>
      </w:pPr>
      <w:r>
        <w:t>“</w:t>
      </w:r>
      <w:r>
        <w:rPr>
          <w:u w:val="single" w:color="000000"/>
        </w:rPr>
        <w:t>Customer</w:t>
      </w:r>
      <w:r>
        <w:t xml:space="preserve"> </w:t>
      </w:r>
      <w:r>
        <w:rPr>
          <w:u w:val="single" w:color="000000"/>
        </w:rPr>
        <w:t>Experience</w:t>
      </w:r>
      <w:r>
        <w:t xml:space="preserve"> </w:t>
      </w:r>
      <w:r>
        <w:rPr>
          <w:u w:val="single" w:color="000000"/>
        </w:rPr>
        <w:t>Metrics</w:t>
      </w:r>
      <w:r>
        <w:t xml:space="preserve"> </w:t>
      </w:r>
      <w:r>
        <w:rPr>
          <w:u w:val="single" w:color="000000"/>
        </w:rPr>
        <w:t>Program</w:t>
      </w:r>
      <w:r>
        <w:t xml:space="preserve"> </w:t>
      </w:r>
      <w:r>
        <w:rPr>
          <w:u w:val="single" w:color="000000"/>
        </w:rPr>
        <w:t>Score</w:t>
      </w:r>
      <w:r>
        <w:t xml:space="preserve">” shall mean the score obtained on a sample of Customer Experience Metrics Program Surveys conducted within the Measurement Period. </w:t>
      </w:r>
    </w:p>
    <w:p w14:paraId="12BE0FD6" w14:textId="77777777" w:rsidR="00A753A2" w:rsidRDefault="00D42923">
      <w:pPr>
        <w:numPr>
          <w:ilvl w:val="0"/>
          <w:numId w:val="85"/>
        </w:numPr>
        <w:ind w:firstLine="540"/>
      </w:pPr>
      <w:r>
        <w:t>“</w:t>
      </w:r>
      <w:r>
        <w:rPr>
          <w:u w:val="single" w:color="000000"/>
        </w:rPr>
        <w:t>Customer</w:t>
      </w:r>
      <w:r>
        <w:t xml:space="preserve"> </w:t>
      </w:r>
      <w:r>
        <w:rPr>
          <w:u w:val="single" w:color="000000"/>
        </w:rPr>
        <w:t>Experience</w:t>
      </w:r>
      <w:r>
        <w:t xml:space="preserve"> </w:t>
      </w:r>
      <w:r>
        <w:rPr>
          <w:u w:val="single" w:color="000000"/>
        </w:rPr>
        <w:t>Metrics</w:t>
      </w:r>
      <w:r>
        <w:t xml:space="preserve"> </w:t>
      </w:r>
      <w:r>
        <w:rPr>
          <w:u w:val="single" w:color="000000"/>
        </w:rPr>
        <w:t>Program</w:t>
      </w:r>
      <w:r>
        <w:t xml:space="preserve"> </w:t>
      </w:r>
      <w:r>
        <w:rPr>
          <w:u w:val="single" w:color="000000"/>
        </w:rPr>
        <w:t>Survey</w:t>
      </w:r>
      <w:r>
        <w:t xml:space="preserve">” shall mean a customer satisfaction and quality survey administered by a </w:t>
      </w:r>
      <w:proofErr w:type="gramStart"/>
      <w:r>
        <w:t>third party</w:t>
      </w:r>
      <w:proofErr w:type="gramEnd"/>
      <w:r>
        <w:t xml:space="preserve"> vendor on behalf of Capital One that relates to Supplier’s performance of the Services, provided on a monthly basis.  </w:t>
      </w:r>
    </w:p>
    <w:p w14:paraId="20723AFE" w14:textId="77777777" w:rsidR="00A753A2" w:rsidRDefault="00D42923">
      <w:pPr>
        <w:numPr>
          <w:ilvl w:val="0"/>
          <w:numId w:val="85"/>
        </w:numPr>
        <w:ind w:firstLine="540"/>
      </w:pPr>
      <w:r>
        <w:t xml:space="preserve">“Customer Satisfaction (CSAT) Score” shall mean the score obtained on a sample of customer satisfaction surveys conducted within the Measurement Period. </w:t>
      </w:r>
    </w:p>
    <w:p w14:paraId="594DE93B" w14:textId="77777777" w:rsidR="00A753A2" w:rsidRDefault="00D42923">
      <w:pPr>
        <w:numPr>
          <w:ilvl w:val="0"/>
          <w:numId w:val="85"/>
        </w:numPr>
        <w:ind w:firstLine="540"/>
      </w:pPr>
      <w:r>
        <w:t>“</w:t>
      </w:r>
      <w:r>
        <w:rPr>
          <w:u w:val="single" w:color="000000"/>
        </w:rPr>
        <w:t xml:space="preserve">Customer </w:t>
      </w:r>
      <w:proofErr w:type="gramStart"/>
      <w:r>
        <w:rPr>
          <w:u w:val="single" w:color="000000"/>
        </w:rPr>
        <w:t xml:space="preserve">Service </w:t>
      </w:r>
      <w:r>
        <w:t xml:space="preserve"> </w:t>
      </w:r>
      <w:r>
        <w:rPr>
          <w:u w:val="single" w:color="000000"/>
        </w:rPr>
        <w:t>Queue</w:t>
      </w:r>
      <w:proofErr w:type="gramEnd"/>
      <w:r>
        <w:t xml:space="preserve">” shall have the meaning ascribed to it in Section 4 of Exhibit 1. </w:t>
      </w:r>
    </w:p>
    <w:p w14:paraId="1CF956CD" w14:textId="77777777" w:rsidR="00A753A2" w:rsidRDefault="00D42923">
      <w:pPr>
        <w:numPr>
          <w:ilvl w:val="0"/>
          <w:numId w:val="85"/>
        </w:numPr>
        <w:ind w:firstLine="540"/>
      </w:pPr>
      <w:r>
        <w:t>“</w:t>
      </w:r>
      <w:r>
        <w:rPr>
          <w:u w:val="single" w:color="000000"/>
        </w:rPr>
        <w:t>First</w:t>
      </w:r>
      <w:r>
        <w:t xml:space="preserve"> </w:t>
      </w:r>
      <w:r>
        <w:rPr>
          <w:u w:val="single" w:color="000000"/>
        </w:rPr>
        <w:t>Call</w:t>
      </w:r>
      <w:r>
        <w:t xml:space="preserve"> </w:t>
      </w:r>
      <w:r>
        <w:rPr>
          <w:u w:val="single" w:color="000000"/>
        </w:rPr>
        <w:t>Resolution</w:t>
      </w:r>
      <w:r>
        <w:t xml:space="preserve">” shall mean the satisfactory handling of a Customer issue upon the first telephone contact with a CSP at the site level. </w:t>
      </w:r>
    </w:p>
    <w:p w14:paraId="2483AC33" w14:textId="77777777" w:rsidR="00A753A2" w:rsidRDefault="00D42923">
      <w:pPr>
        <w:numPr>
          <w:ilvl w:val="0"/>
          <w:numId w:val="85"/>
        </w:numPr>
        <w:ind w:firstLine="540"/>
      </w:pPr>
      <w:r>
        <w:t>“</w:t>
      </w:r>
      <w:r>
        <w:rPr>
          <w:u w:val="single" w:color="000000"/>
        </w:rPr>
        <w:t>Fraud</w:t>
      </w:r>
      <w:r>
        <w:t xml:space="preserve"> </w:t>
      </w:r>
      <w:r>
        <w:rPr>
          <w:u w:val="single" w:color="000000"/>
        </w:rPr>
        <w:t>Detection</w:t>
      </w:r>
      <w:r>
        <w:t xml:space="preserve"> </w:t>
      </w:r>
      <w:r>
        <w:rPr>
          <w:u w:val="single" w:color="000000"/>
        </w:rPr>
        <w:t>Queue(s)</w:t>
      </w:r>
      <w:r>
        <w:t xml:space="preserve">” shall mean the queue(s) whose primary responsibility is to detect Capital One’s exposure to fraud losses by identifying and filing a fraud claim and/or disputes claim on behalf of the Customer. </w:t>
      </w:r>
    </w:p>
    <w:p w14:paraId="6A71DD11" w14:textId="77777777" w:rsidR="00A753A2" w:rsidRDefault="00D42923">
      <w:pPr>
        <w:numPr>
          <w:ilvl w:val="0"/>
          <w:numId w:val="85"/>
        </w:numPr>
        <w:ind w:firstLine="540"/>
      </w:pPr>
      <w:r>
        <w:t>“</w:t>
      </w:r>
      <w:r>
        <w:rPr>
          <w:u w:val="single" w:color="000000"/>
        </w:rPr>
        <w:t>Fraud</w:t>
      </w:r>
      <w:r>
        <w:t xml:space="preserve"> </w:t>
      </w:r>
      <w:r>
        <w:rPr>
          <w:u w:val="single" w:color="000000"/>
        </w:rPr>
        <w:t>Recovery”</w:t>
      </w:r>
      <w:r>
        <w:t xml:space="preserve"> shall mean funds recovered by way of chargeback to the merchant or reaffirming of Customer liability for purchases claimed as fraudulent. </w:t>
      </w:r>
    </w:p>
    <w:p w14:paraId="2D3ACC63" w14:textId="77777777" w:rsidR="00A753A2" w:rsidRDefault="00D42923">
      <w:pPr>
        <w:numPr>
          <w:ilvl w:val="0"/>
          <w:numId w:val="85"/>
        </w:numPr>
        <w:ind w:firstLine="540"/>
      </w:pPr>
      <w:r>
        <w:t>“</w:t>
      </w:r>
      <w:r>
        <w:rPr>
          <w:u w:val="single" w:color="000000"/>
        </w:rPr>
        <w:t>Fraud</w:t>
      </w:r>
      <w:r>
        <w:t xml:space="preserve"> </w:t>
      </w:r>
      <w:r>
        <w:rPr>
          <w:u w:val="single" w:color="000000"/>
        </w:rPr>
        <w:t>Recovery</w:t>
      </w:r>
      <w:r>
        <w:t xml:space="preserve"> </w:t>
      </w:r>
      <w:r>
        <w:rPr>
          <w:u w:val="single" w:color="000000"/>
        </w:rPr>
        <w:t>Rate</w:t>
      </w:r>
      <w:r>
        <w:t xml:space="preserve">” shall be calculated as Fraud </w:t>
      </w:r>
      <w:proofErr w:type="gramStart"/>
      <w:r>
        <w:t>Recovery  divided</w:t>
      </w:r>
      <w:proofErr w:type="gramEnd"/>
      <w:r>
        <w:t xml:space="preserve"> by the total fraud dollars claimed by Customers in a given Measurement Period. </w:t>
      </w:r>
    </w:p>
    <w:p w14:paraId="43BFCB6E" w14:textId="77777777" w:rsidR="00A753A2" w:rsidRDefault="00D42923">
      <w:pPr>
        <w:numPr>
          <w:ilvl w:val="0"/>
          <w:numId w:val="85"/>
        </w:numPr>
        <w:ind w:firstLine="540"/>
      </w:pPr>
      <w:r>
        <w:t>“</w:t>
      </w:r>
      <w:r>
        <w:rPr>
          <w:u w:val="single" w:color="000000"/>
        </w:rPr>
        <w:t>General</w:t>
      </w:r>
      <w:r>
        <w:t xml:space="preserve"> </w:t>
      </w:r>
      <w:r>
        <w:rPr>
          <w:u w:val="single" w:color="000000"/>
        </w:rPr>
        <w:t>Correspondence</w:t>
      </w:r>
      <w:r>
        <w:t xml:space="preserve"> </w:t>
      </w:r>
      <w:r>
        <w:rPr>
          <w:u w:val="single" w:color="000000"/>
        </w:rPr>
        <w:t>Services”</w:t>
      </w:r>
      <w:r>
        <w:t xml:space="preserve"> is a line of business further defined in Exhibit 1, Services. </w:t>
      </w:r>
    </w:p>
    <w:p w14:paraId="2FEC1028" w14:textId="77777777" w:rsidR="00A753A2" w:rsidRDefault="00D42923">
      <w:pPr>
        <w:numPr>
          <w:ilvl w:val="0"/>
          <w:numId w:val="85"/>
        </w:numPr>
        <w:ind w:firstLine="540"/>
      </w:pPr>
      <w:r>
        <w:t>“</w:t>
      </w:r>
      <w:r>
        <w:rPr>
          <w:u w:val="single" w:color="000000"/>
        </w:rPr>
        <w:t>Gross</w:t>
      </w:r>
      <w:r>
        <w:t xml:space="preserve"> </w:t>
      </w:r>
      <w:r>
        <w:rPr>
          <w:u w:val="single" w:color="000000"/>
        </w:rPr>
        <w:t>Monthly</w:t>
      </w:r>
      <w:r>
        <w:t xml:space="preserve"> </w:t>
      </w:r>
      <w:r>
        <w:rPr>
          <w:u w:val="single" w:color="000000"/>
        </w:rPr>
        <w:t>Invoice</w:t>
      </w:r>
      <w:r>
        <w:t xml:space="preserve"> </w:t>
      </w:r>
      <w:r>
        <w:rPr>
          <w:u w:val="single" w:color="000000"/>
        </w:rPr>
        <w:t>Amount</w:t>
      </w:r>
      <w:r>
        <w:t xml:space="preserve">” shall mean the invoice amount that is the sum of the amounts as determined by multiplying the Billable Hours and/or Scheduled Hours by the associated Billable Rates per hour invoiced by Supplier to Capital One for the Services performed during a calendar month.  </w:t>
      </w:r>
    </w:p>
    <w:p w14:paraId="0E34962B" w14:textId="77777777" w:rsidR="00A753A2" w:rsidRDefault="00D42923">
      <w:pPr>
        <w:numPr>
          <w:ilvl w:val="0"/>
          <w:numId w:val="85"/>
        </w:numPr>
        <w:ind w:firstLine="540"/>
      </w:pPr>
      <w:r>
        <w:t>"</w:t>
      </w:r>
      <w:r>
        <w:rPr>
          <w:u w:val="single" w:color="000000"/>
        </w:rPr>
        <w:t>Hold</w:t>
      </w:r>
      <w:r>
        <w:t xml:space="preserve"> </w:t>
      </w:r>
      <w:r>
        <w:rPr>
          <w:u w:val="single" w:color="000000"/>
        </w:rPr>
        <w:t>Time</w:t>
      </w:r>
      <w:r>
        <w:t xml:space="preserve">" shall mean the time that the CSP places the Customer on hold </w:t>
      </w:r>
      <w:proofErr w:type="gramStart"/>
      <w:r>
        <w:t>during the course of</w:t>
      </w:r>
      <w:proofErr w:type="gramEnd"/>
      <w:r>
        <w:t xml:space="preserve"> a Call. </w:t>
      </w:r>
    </w:p>
    <w:p w14:paraId="1271959D" w14:textId="77777777" w:rsidR="00A753A2" w:rsidRDefault="00D42923">
      <w:pPr>
        <w:numPr>
          <w:ilvl w:val="0"/>
          <w:numId w:val="85"/>
        </w:numPr>
        <w:ind w:firstLine="540"/>
      </w:pPr>
      <w:r>
        <w:lastRenderedPageBreak/>
        <w:t>“</w:t>
      </w:r>
      <w:r>
        <w:rPr>
          <w:u w:val="single" w:color="000000"/>
        </w:rPr>
        <w:t>Incentive</w:t>
      </w:r>
      <w:r>
        <w:t xml:space="preserve"> </w:t>
      </w:r>
      <w:r>
        <w:rPr>
          <w:u w:val="single" w:color="000000"/>
        </w:rPr>
        <w:t>Performance</w:t>
      </w:r>
      <w:r>
        <w:t xml:space="preserve"> </w:t>
      </w:r>
      <w:r>
        <w:rPr>
          <w:u w:val="single" w:color="000000"/>
        </w:rPr>
        <w:t>Level</w:t>
      </w:r>
      <w:r>
        <w:t xml:space="preserve">” shall mean a heightened level of performance associated with certain Service Levels. </w:t>
      </w:r>
    </w:p>
    <w:p w14:paraId="2A855F09" w14:textId="77777777" w:rsidR="00A753A2" w:rsidRDefault="00D42923">
      <w:pPr>
        <w:numPr>
          <w:ilvl w:val="0"/>
          <w:numId w:val="85"/>
        </w:numPr>
        <w:ind w:firstLine="540"/>
      </w:pPr>
      <w:r>
        <w:t>“</w:t>
      </w:r>
      <w:r>
        <w:rPr>
          <w:u w:val="single" w:color="000000"/>
        </w:rPr>
        <w:t>Interval”</w:t>
      </w:r>
      <w:r>
        <w:t xml:space="preserve"> shall have the meaning set out in Section 4.1(g)(ii). </w:t>
      </w:r>
    </w:p>
    <w:p w14:paraId="599B9C2F" w14:textId="77777777" w:rsidR="00A753A2" w:rsidRDefault="00D42923">
      <w:pPr>
        <w:numPr>
          <w:ilvl w:val="0"/>
          <w:numId w:val="85"/>
        </w:numPr>
        <w:ind w:firstLine="540"/>
      </w:pPr>
      <w:r>
        <w:t>“</w:t>
      </w:r>
      <w:r>
        <w:rPr>
          <w:u w:val="single" w:color="000000"/>
        </w:rPr>
        <w:t>Issues</w:t>
      </w:r>
      <w:r>
        <w:t xml:space="preserve"> </w:t>
      </w:r>
      <w:r>
        <w:rPr>
          <w:u w:val="single" w:color="000000"/>
        </w:rPr>
        <w:t>per</w:t>
      </w:r>
      <w:r>
        <w:t xml:space="preserve"> </w:t>
      </w:r>
      <w:r>
        <w:rPr>
          <w:u w:val="single" w:color="000000"/>
        </w:rPr>
        <w:t>Hour</w:t>
      </w:r>
      <w:r>
        <w:t>” or “</w:t>
      </w:r>
      <w:r>
        <w:rPr>
          <w:u w:val="single" w:color="000000"/>
        </w:rPr>
        <w:t>IPH</w:t>
      </w:r>
      <w:r>
        <w:t xml:space="preserve">” shall mean the total number of cases that a CSP works divided by the total “Workflow Application User” hours for that CSP. </w:t>
      </w:r>
    </w:p>
    <w:p w14:paraId="41C38E97" w14:textId="77777777" w:rsidR="00A753A2" w:rsidRDefault="00D42923">
      <w:pPr>
        <w:numPr>
          <w:ilvl w:val="0"/>
          <w:numId w:val="85"/>
        </w:numPr>
        <w:ind w:firstLine="540"/>
      </w:pPr>
      <w:r>
        <w:t>“</w:t>
      </w:r>
      <w:r>
        <w:rPr>
          <w:u w:val="single" w:color="000000"/>
        </w:rPr>
        <w:t>Measurement</w:t>
      </w:r>
      <w:r>
        <w:t xml:space="preserve"> </w:t>
      </w:r>
      <w:r>
        <w:rPr>
          <w:u w:val="single" w:color="000000"/>
        </w:rPr>
        <w:t>Period</w:t>
      </w:r>
      <w:r>
        <w:t xml:space="preserve">” shall have the meaning given in Section 3.3(a). </w:t>
      </w:r>
    </w:p>
    <w:p w14:paraId="064216B1" w14:textId="77777777" w:rsidR="00A753A2" w:rsidRDefault="00D42923">
      <w:pPr>
        <w:numPr>
          <w:ilvl w:val="0"/>
          <w:numId w:val="85"/>
        </w:numPr>
        <w:ind w:firstLine="540"/>
      </w:pPr>
      <w:r>
        <w:t>“</w:t>
      </w:r>
      <w:r>
        <w:rPr>
          <w:u w:val="single" w:color="000000"/>
        </w:rPr>
        <w:t>New</w:t>
      </w:r>
      <w:r>
        <w:t xml:space="preserve"> </w:t>
      </w:r>
      <w:r>
        <w:rPr>
          <w:u w:val="single" w:color="000000"/>
        </w:rPr>
        <w:t>Services</w:t>
      </w:r>
      <w:r>
        <w:t xml:space="preserve">” shall have the meaning given in Section 12.5 of the MSA. </w:t>
      </w:r>
    </w:p>
    <w:p w14:paraId="306D43FE" w14:textId="77777777" w:rsidR="00A753A2" w:rsidRDefault="00D42923">
      <w:pPr>
        <w:numPr>
          <w:ilvl w:val="0"/>
          <w:numId w:val="85"/>
        </w:numPr>
        <w:ind w:firstLine="540"/>
      </w:pPr>
      <w:r>
        <w:t>“</w:t>
      </w:r>
      <w:r>
        <w:rPr>
          <w:u w:val="single" w:color="000000"/>
        </w:rPr>
        <w:t>Occupancy</w:t>
      </w:r>
      <w:r>
        <w:t xml:space="preserve">” shall mean the percentage of time during which the CSP is considered productive as compared to the number of hours logged into the ACD switch.  Productive time shall include Talk Time, Hold Time, Wrap Time, outbound call time required to resolve an incoming Call and Aux Time where approved by Capital One.  ACD logged in time shall not include idle time nor any training time during which a CSP may be logged into the ACD switch.  </w:t>
      </w:r>
    </w:p>
    <w:p w14:paraId="6AD629E2" w14:textId="77777777" w:rsidR="00A753A2" w:rsidRDefault="00D42923">
      <w:pPr>
        <w:numPr>
          <w:ilvl w:val="0"/>
          <w:numId w:val="85"/>
        </w:numPr>
        <w:ind w:firstLine="540"/>
      </w:pPr>
      <w:r>
        <w:t>“</w:t>
      </w:r>
      <w:r>
        <w:rPr>
          <w:u w:val="single" w:color="000000"/>
        </w:rPr>
        <w:t>Performance</w:t>
      </w:r>
      <w:r>
        <w:t xml:space="preserve"> </w:t>
      </w:r>
      <w:r>
        <w:rPr>
          <w:u w:val="single" w:color="000000"/>
        </w:rPr>
        <w:t>Incentive</w:t>
      </w:r>
      <w:r>
        <w:t xml:space="preserve">” shall mean a performance-based payment made by Capital One to Supplier when Supplier meets or exceeds an Incentive Performance Level. </w:t>
      </w:r>
    </w:p>
    <w:p w14:paraId="3511AF4D" w14:textId="77777777" w:rsidR="00A753A2" w:rsidRDefault="00D42923">
      <w:pPr>
        <w:numPr>
          <w:ilvl w:val="0"/>
          <w:numId w:val="85"/>
        </w:numPr>
        <w:ind w:firstLine="540"/>
      </w:pPr>
      <w:r>
        <w:t>“</w:t>
      </w:r>
      <w:r>
        <w:rPr>
          <w:u w:val="single" w:color="000000"/>
        </w:rPr>
        <w:t>Procedural</w:t>
      </w:r>
      <w:r>
        <w:t xml:space="preserve"> </w:t>
      </w:r>
      <w:r>
        <w:rPr>
          <w:u w:val="single" w:color="000000"/>
        </w:rPr>
        <w:t>Adherence</w:t>
      </w:r>
      <w:r>
        <w:t xml:space="preserve">” shall mean the percentage of </w:t>
      </w:r>
      <w:proofErr w:type="gramStart"/>
      <w:r>
        <w:t>all of</w:t>
      </w:r>
      <w:proofErr w:type="gramEnd"/>
      <w:r>
        <w:t xml:space="preserve"> the sampled Calls where the CSP complied with Capital One compliance error rate as determined pursuant to the quality process set out in Exhibit 1, Section 10. </w:t>
      </w:r>
    </w:p>
    <w:p w14:paraId="027EDB8B" w14:textId="77777777" w:rsidR="00A753A2" w:rsidRDefault="00D42923">
      <w:pPr>
        <w:numPr>
          <w:ilvl w:val="0"/>
          <w:numId w:val="85"/>
        </w:numPr>
        <w:ind w:firstLine="540"/>
      </w:pPr>
      <w:r>
        <w:t>“</w:t>
      </w:r>
      <w:r>
        <w:rPr>
          <w:u w:val="single" w:color="000000"/>
        </w:rPr>
        <w:t>Queue</w:t>
      </w:r>
      <w:r>
        <w:t xml:space="preserve">” shall mean the individual Capital One business process (whether voice or nonvoice) performed by Supplier.  </w:t>
      </w:r>
    </w:p>
    <w:p w14:paraId="57B90A4F" w14:textId="77777777" w:rsidR="00A753A2" w:rsidRDefault="00D42923">
      <w:pPr>
        <w:numPr>
          <w:ilvl w:val="0"/>
          <w:numId w:val="85"/>
        </w:numPr>
        <w:ind w:firstLine="540"/>
      </w:pPr>
      <w:r>
        <w:t>“</w:t>
      </w:r>
      <w:r>
        <w:rPr>
          <w:u w:val="single" w:color="000000"/>
        </w:rPr>
        <w:t>Reverse</w:t>
      </w:r>
      <w:r>
        <w:t xml:space="preserve"> </w:t>
      </w:r>
      <w:r>
        <w:rPr>
          <w:u w:val="single" w:color="000000"/>
        </w:rPr>
        <w:t>Rebill</w:t>
      </w:r>
      <w:r>
        <w:t xml:space="preserve">” shall have the meaning of an instance where a decision by a Fraud Recovery CSP to rebill a transaction to a Customer account has been reversed by an authorized designee of Capital One. </w:t>
      </w:r>
    </w:p>
    <w:p w14:paraId="70CD55FC" w14:textId="77777777" w:rsidR="00A753A2" w:rsidRDefault="00D42923">
      <w:pPr>
        <w:numPr>
          <w:ilvl w:val="0"/>
          <w:numId w:val="85"/>
        </w:numPr>
        <w:ind w:firstLine="540"/>
      </w:pPr>
      <w:r>
        <w:t>“</w:t>
      </w:r>
      <w:r>
        <w:rPr>
          <w:u w:val="single" w:color="000000"/>
        </w:rPr>
        <w:t>Reverse</w:t>
      </w:r>
      <w:r>
        <w:t xml:space="preserve"> </w:t>
      </w:r>
      <w:r>
        <w:rPr>
          <w:u w:val="single" w:color="000000"/>
        </w:rPr>
        <w:t>Rebill</w:t>
      </w:r>
      <w:r>
        <w:t xml:space="preserve"> </w:t>
      </w:r>
      <w:r>
        <w:rPr>
          <w:u w:val="single" w:color="000000"/>
        </w:rPr>
        <w:t>Rate</w:t>
      </w:r>
      <w:r>
        <w:t xml:space="preserve">” shall have the meaning of the number of Reverse Rebill occurrences in a Measurement Period performed by Fraud Recovery CSPs. </w:t>
      </w:r>
    </w:p>
    <w:p w14:paraId="10689ADD" w14:textId="77777777" w:rsidR="00A753A2" w:rsidRDefault="00D42923">
      <w:pPr>
        <w:numPr>
          <w:ilvl w:val="0"/>
          <w:numId w:val="85"/>
        </w:numPr>
        <w:ind w:firstLine="540"/>
      </w:pPr>
      <w:r>
        <w:t>“</w:t>
      </w:r>
      <w:r>
        <w:rPr>
          <w:u w:val="single" w:color="000000"/>
        </w:rPr>
        <w:t>Service</w:t>
      </w:r>
      <w:r>
        <w:t xml:space="preserve"> </w:t>
      </w:r>
      <w:r>
        <w:rPr>
          <w:u w:val="single" w:color="000000"/>
        </w:rPr>
        <w:t>Level</w:t>
      </w:r>
      <w:r>
        <w:t xml:space="preserve">” shall have the meaning given in the MSA. </w:t>
      </w:r>
    </w:p>
    <w:p w14:paraId="1809BC92" w14:textId="77777777" w:rsidR="00A753A2" w:rsidRDefault="00D42923">
      <w:pPr>
        <w:numPr>
          <w:ilvl w:val="0"/>
          <w:numId w:val="85"/>
        </w:numPr>
        <w:ind w:firstLine="540"/>
      </w:pPr>
      <w:r>
        <w:t>“</w:t>
      </w:r>
      <w:r>
        <w:rPr>
          <w:u w:val="single" w:color="000000"/>
        </w:rPr>
        <w:t>Service</w:t>
      </w:r>
      <w:r>
        <w:t xml:space="preserve"> </w:t>
      </w:r>
      <w:r>
        <w:rPr>
          <w:u w:val="single" w:color="000000"/>
        </w:rPr>
        <w:t>Level</w:t>
      </w:r>
      <w:r>
        <w:t xml:space="preserve"> </w:t>
      </w:r>
      <w:r>
        <w:rPr>
          <w:u w:val="single" w:color="000000"/>
        </w:rPr>
        <w:t>Credit</w:t>
      </w:r>
      <w:r>
        <w:t xml:space="preserve">” shall have the meaning given in the MSA.      </w:t>
      </w:r>
    </w:p>
    <w:p w14:paraId="4893EDED" w14:textId="77777777" w:rsidR="00A753A2" w:rsidRDefault="00D42923">
      <w:pPr>
        <w:numPr>
          <w:ilvl w:val="0"/>
          <w:numId w:val="85"/>
        </w:numPr>
        <w:ind w:firstLine="540"/>
      </w:pPr>
      <w:r>
        <w:t>“</w:t>
      </w:r>
      <w:r>
        <w:rPr>
          <w:u w:val="single" w:color="000000"/>
        </w:rPr>
        <w:t>Specialty Queues</w:t>
      </w:r>
      <w:r>
        <w:t xml:space="preserve">” shall have the meaning set forth in Exhibit 1.   </w:t>
      </w:r>
    </w:p>
    <w:p w14:paraId="6E1B8279" w14:textId="77777777" w:rsidR="00A753A2" w:rsidRDefault="00D42923">
      <w:pPr>
        <w:numPr>
          <w:ilvl w:val="0"/>
          <w:numId w:val="85"/>
        </w:numPr>
        <w:ind w:firstLine="540"/>
      </w:pPr>
      <w:r>
        <w:t>“</w:t>
      </w:r>
      <w:r>
        <w:rPr>
          <w:u w:val="single" w:color="000000"/>
        </w:rPr>
        <w:t>Talk</w:t>
      </w:r>
      <w:r>
        <w:t xml:space="preserve"> </w:t>
      </w:r>
      <w:r>
        <w:rPr>
          <w:u w:val="single" w:color="000000"/>
        </w:rPr>
        <w:t>Time</w:t>
      </w:r>
      <w:r>
        <w:t xml:space="preserve">” shall mean the total length of a call, as measured in seconds, between the Customer and the CSP and/or Team Manager, excluding Hold Time.   </w:t>
      </w:r>
    </w:p>
    <w:p w14:paraId="306952F2" w14:textId="77777777" w:rsidR="00A753A2" w:rsidRDefault="00D42923">
      <w:pPr>
        <w:numPr>
          <w:ilvl w:val="0"/>
          <w:numId w:val="85"/>
        </w:numPr>
        <w:ind w:firstLine="540"/>
      </w:pPr>
      <w:r>
        <w:t>“</w:t>
      </w:r>
      <w:r>
        <w:rPr>
          <w:u w:val="single" w:color="000000"/>
        </w:rPr>
        <w:t>Total</w:t>
      </w:r>
      <w:r>
        <w:t xml:space="preserve"> </w:t>
      </w:r>
      <w:r>
        <w:rPr>
          <w:u w:val="single" w:color="000000"/>
        </w:rPr>
        <w:t>Hold</w:t>
      </w:r>
      <w:r>
        <w:t xml:space="preserve"> </w:t>
      </w:r>
      <w:r>
        <w:rPr>
          <w:u w:val="single" w:color="000000"/>
        </w:rPr>
        <w:t>Time</w:t>
      </w:r>
      <w:r>
        <w:t xml:space="preserve">” shall mean the aggregate Hold Time in seconds for all Calls Handled. </w:t>
      </w:r>
    </w:p>
    <w:p w14:paraId="539FD279" w14:textId="77777777" w:rsidR="00A753A2" w:rsidRDefault="00D42923">
      <w:pPr>
        <w:numPr>
          <w:ilvl w:val="0"/>
          <w:numId w:val="85"/>
        </w:numPr>
        <w:ind w:firstLine="540"/>
      </w:pPr>
      <w:r>
        <w:t>“</w:t>
      </w:r>
      <w:r>
        <w:rPr>
          <w:u w:val="single" w:color="000000"/>
        </w:rPr>
        <w:t>Total</w:t>
      </w:r>
      <w:r>
        <w:t xml:space="preserve"> </w:t>
      </w:r>
      <w:r>
        <w:rPr>
          <w:u w:val="single" w:color="000000"/>
        </w:rPr>
        <w:t>Talk</w:t>
      </w:r>
      <w:r>
        <w:t xml:space="preserve"> </w:t>
      </w:r>
      <w:r>
        <w:rPr>
          <w:u w:val="single" w:color="000000"/>
        </w:rPr>
        <w:t>Time</w:t>
      </w:r>
      <w:r>
        <w:t xml:space="preserve">” shall mean the aggregate Talk Time in seconds for all Calls Handled. </w:t>
      </w:r>
    </w:p>
    <w:p w14:paraId="355A4D84" w14:textId="77777777" w:rsidR="00A753A2" w:rsidRDefault="00D42923">
      <w:pPr>
        <w:numPr>
          <w:ilvl w:val="0"/>
          <w:numId w:val="85"/>
        </w:numPr>
        <w:ind w:firstLine="540"/>
      </w:pPr>
      <w:r>
        <w:lastRenderedPageBreak/>
        <w:t>“</w:t>
      </w:r>
      <w:r>
        <w:rPr>
          <w:u w:val="single" w:color="000000"/>
        </w:rPr>
        <w:t>Total</w:t>
      </w:r>
      <w:r>
        <w:t xml:space="preserve"> </w:t>
      </w:r>
      <w:r>
        <w:rPr>
          <w:u w:val="single" w:color="000000"/>
        </w:rPr>
        <w:t>After</w:t>
      </w:r>
      <w:r>
        <w:t xml:space="preserve"> </w:t>
      </w:r>
      <w:r>
        <w:rPr>
          <w:u w:val="single" w:color="000000"/>
        </w:rPr>
        <w:t xml:space="preserve">Call </w:t>
      </w:r>
      <w:r>
        <w:t xml:space="preserve">Work” shall mean the aggregate After Call Work in seconds for all Calls Handled. </w:t>
      </w:r>
    </w:p>
    <w:p w14:paraId="645C8775" w14:textId="77777777" w:rsidR="00A753A2" w:rsidRDefault="00D42923">
      <w:pPr>
        <w:numPr>
          <w:ilvl w:val="0"/>
          <w:numId w:val="85"/>
        </w:numPr>
        <w:ind w:firstLine="540"/>
      </w:pPr>
      <w:r>
        <w:t xml:space="preserve">“Touch Point Live Agent </w:t>
      </w:r>
      <w:r>
        <w:rPr>
          <w:u w:val="single" w:color="000000"/>
        </w:rPr>
        <w:t>Net Promoter Score</w:t>
      </w:r>
      <w:r>
        <w:t xml:space="preserve">” or “TPLA </w:t>
      </w:r>
      <w:r>
        <w:rPr>
          <w:u w:val="single" w:color="000000"/>
        </w:rPr>
        <w:t>NPS</w:t>
      </w:r>
      <w:r>
        <w:t xml:space="preserve">” shall mean the score obtained on a sample of surveys, which evaluate CSP calls to measure Customer’s willingness to recommend Capital One to others, within the Measurement Period.   </w:t>
      </w:r>
    </w:p>
    <w:p w14:paraId="4CC590C9" w14:textId="77777777" w:rsidR="00A753A2" w:rsidRDefault="00D42923">
      <w:pPr>
        <w:numPr>
          <w:ilvl w:val="0"/>
          <w:numId w:val="85"/>
        </w:numPr>
        <w:ind w:firstLine="540"/>
      </w:pPr>
      <w:r>
        <w:t>“</w:t>
      </w:r>
      <w:r>
        <w:rPr>
          <w:u w:val="single" w:color="000000"/>
        </w:rPr>
        <w:t>Transfer</w:t>
      </w:r>
      <w:r>
        <w:t xml:space="preserve"> </w:t>
      </w:r>
      <w:r>
        <w:rPr>
          <w:u w:val="single" w:color="000000"/>
        </w:rPr>
        <w:t>Rate</w:t>
      </w:r>
      <w:r>
        <w:t xml:space="preserve">” shall mean the percentage of Calls Handled that are transferred to another queue. </w:t>
      </w:r>
    </w:p>
    <w:p w14:paraId="52503D78" w14:textId="77777777" w:rsidR="00A753A2" w:rsidRDefault="00D42923">
      <w:pPr>
        <w:numPr>
          <w:ilvl w:val="0"/>
          <w:numId w:val="85"/>
        </w:numPr>
        <w:ind w:firstLine="540"/>
      </w:pPr>
      <w:r>
        <w:t>“</w:t>
      </w:r>
      <w:r>
        <w:rPr>
          <w:u w:val="single" w:color="000000"/>
        </w:rPr>
        <w:t>Turnaround</w:t>
      </w:r>
      <w:r>
        <w:t xml:space="preserve"> </w:t>
      </w:r>
      <w:r>
        <w:rPr>
          <w:u w:val="single" w:color="000000"/>
        </w:rPr>
        <w:t>Time</w:t>
      </w:r>
      <w:r>
        <w:t>” or “</w:t>
      </w:r>
      <w:r>
        <w:rPr>
          <w:u w:val="single" w:color="000000"/>
        </w:rPr>
        <w:t>TAT</w:t>
      </w:r>
      <w:r>
        <w:t xml:space="preserve">” shall mean the number of Business Days that action items remain unworked within each work stream as measured by GCORR queue, Specialty Operations queues or the workflow application New Mail queue.  </w:t>
      </w:r>
    </w:p>
    <w:p w14:paraId="6B530540" w14:textId="77777777" w:rsidR="00A753A2" w:rsidRDefault="00D42923">
      <w:pPr>
        <w:numPr>
          <w:ilvl w:val="0"/>
          <w:numId w:val="85"/>
        </w:numPr>
        <w:ind w:firstLine="540"/>
      </w:pPr>
      <w:r>
        <w:rPr>
          <w:u w:val="single" w:color="000000"/>
        </w:rPr>
        <w:t>“Workflow</w:t>
      </w:r>
      <w:r>
        <w:t xml:space="preserve"> </w:t>
      </w:r>
      <w:r>
        <w:rPr>
          <w:u w:val="single" w:color="000000"/>
        </w:rPr>
        <w:t>Application</w:t>
      </w:r>
      <w:r>
        <w:t xml:space="preserve"> </w:t>
      </w:r>
      <w:r>
        <w:rPr>
          <w:u w:val="single" w:color="000000"/>
        </w:rPr>
        <w:t>Open</w:t>
      </w:r>
      <w:r>
        <w:t xml:space="preserve"> </w:t>
      </w:r>
      <w:r>
        <w:rPr>
          <w:u w:val="single" w:color="000000"/>
        </w:rPr>
        <w:t>Date”</w:t>
      </w:r>
      <w:r>
        <w:t xml:space="preserve"> shall mean the date by which a case is first available to be worked by a CSP. </w:t>
      </w:r>
    </w:p>
    <w:p w14:paraId="6AFD4E3A" w14:textId="77777777" w:rsidR="00A753A2" w:rsidRDefault="00D42923">
      <w:pPr>
        <w:tabs>
          <w:tab w:val="center" w:pos="861"/>
          <w:tab w:val="center" w:pos="2031"/>
        </w:tabs>
        <w:spacing w:after="10"/>
        <w:ind w:left="0" w:firstLine="0"/>
        <w:jc w:val="left"/>
      </w:pPr>
      <w:r>
        <w:tab/>
      </w:r>
      <w:r>
        <w:rPr>
          <w:b/>
        </w:rPr>
        <w:t>2.2</w:t>
      </w:r>
      <w:r>
        <w:rPr>
          <w:rFonts w:ascii="Arial" w:eastAsia="Arial" w:hAnsi="Arial" w:cs="Arial"/>
          <w:b/>
        </w:rPr>
        <w:t xml:space="preserve"> </w:t>
      </w:r>
      <w:r>
        <w:rPr>
          <w:rFonts w:ascii="Arial" w:eastAsia="Arial" w:hAnsi="Arial" w:cs="Arial"/>
          <w:b/>
        </w:rPr>
        <w:tab/>
      </w:r>
      <w:r>
        <w:t xml:space="preserve">Other Terms. </w:t>
      </w:r>
    </w:p>
    <w:p w14:paraId="12AEE928" w14:textId="77777777" w:rsidR="00A753A2" w:rsidRDefault="00D42923">
      <w:pPr>
        <w:spacing w:after="0" w:line="259" w:lineRule="auto"/>
        <w:ind w:left="0" w:firstLine="0"/>
        <w:jc w:val="left"/>
      </w:pPr>
      <w:r>
        <w:t xml:space="preserve"> </w:t>
      </w:r>
    </w:p>
    <w:p w14:paraId="5B334E2A" w14:textId="77777777" w:rsidR="00A753A2" w:rsidRDefault="00D42923">
      <w:pPr>
        <w:ind w:left="-15" w:firstLine="720"/>
      </w:pPr>
      <w:r>
        <w:t xml:space="preserve">Other terms used in this Exhibit 2 are either defined in the context in which they are used or are defined elsewhere in the MSA, and in each case shall have the meanings there indicated. </w:t>
      </w:r>
    </w:p>
    <w:p w14:paraId="5A4A88A8" w14:textId="77777777" w:rsidR="00A753A2" w:rsidRDefault="00D42923">
      <w:pPr>
        <w:pStyle w:val="Heading2"/>
        <w:tabs>
          <w:tab w:val="center" w:pos="2150"/>
        </w:tabs>
        <w:ind w:left="-15" w:right="0" w:firstLine="0"/>
      </w:pPr>
      <w:r>
        <w:t>3.</w:t>
      </w:r>
      <w:r>
        <w:rPr>
          <w:rFonts w:ascii="Arial" w:eastAsia="Arial" w:hAnsi="Arial" w:cs="Arial"/>
        </w:rPr>
        <w:t xml:space="preserve"> </w:t>
      </w:r>
      <w:r>
        <w:rPr>
          <w:rFonts w:ascii="Arial" w:eastAsia="Arial" w:hAnsi="Arial" w:cs="Arial"/>
        </w:rPr>
        <w:tab/>
      </w:r>
      <w:r>
        <w:t xml:space="preserve">SERVICE LEVEL METHODOLOGY </w:t>
      </w:r>
    </w:p>
    <w:p w14:paraId="78698858" w14:textId="77777777" w:rsidR="00A753A2" w:rsidRDefault="00D42923">
      <w:pPr>
        <w:tabs>
          <w:tab w:val="center" w:pos="861"/>
          <w:tab w:val="center" w:pos="1822"/>
        </w:tabs>
        <w:spacing w:after="10"/>
        <w:ind w:left="0" w:firstLine="0"/>
        <w:jc w:val="left"/>
      </w:pPr>
      <w:r>
        <w:tab/>
      </w:r>
      <w:r>
        <w:rPr>
          <w:b/>
        </w:rPr>
        <w:t>3.1</w:t>
      </w:r>
      <w:r>
        <w:rPr>
          <w:rFonts w:ascii="Arial" w:eastAsia="Arial" w:hAnsi="Arial" w:cs="Arial"/>
          <w:b/>
        </w:rPr>
        <w:t xml:space="preserve"> </w:t>
      </w:r>
      <w:r>
        <w:rPr>
          <w:rFonts w:ascii="Arial" w:eastAsia="Arial" w:hAnsi="Arial" w:cs="Arial"/>
          <w:b/>
        </w:rPr>
        <w:tab/>
      </w:r>
      <w:r>
        <w:t xml:space="preserve">General. </w:t>
      </w:r>
    </w:p>
    <w:p w14:paraId="03A086B7" w14:textId="77777777" w:rsidR="00A753A2" w:rsidRDefault="00D42923">
      <w:pPr>
        <w:spacing w:after="0" w:line="259" w:lineRule="auto"/>
        <w:ind w:left="0" w:firstLine="0"/>
        <w:jc w:val="left"/>
      </w:pPr>
      <w:r>
        <w:t xml:space="preserve"> </w:t>
      </w:r>
    </w:p>
    <w:p w14:paraId="405CDFF0" w14:textId="77777777" w:rsidR="00A753A2" w:rsidRDefault="00D42923">
      <w:pPr>
        <w:ind w:left="-15" w:firstLine="720"/>
      </w:pPr>
      <w:r>
        <w:t xml:space="preserve">Supplier shall meet or exceed each of the Service Levels specified in the various Annexes to this Exhibit 2.  Additional terms and conditions relating to Service Levels are set forth in Article 8 of the MSA.   </w:t>
      </w:r>
    </w:p>
    <w:p w14:paraId="4607E2A3" w14:textId="77777777" w:rsidR="00A753A2" w:rsidRDefault="00D42923">
      <w:pPr>
        <w:tabs>
          <w:tab w:val="center" w:pos="861"/>
          <w:tab w:val="center" w:pos="3263"/>
        </w:tabs>
        <w:spacing w:after="228"/>
        <w:ind w:left="0" w:firstLine="0"/>
        <w:jc w:val="left"/>
      </w:pPr>
      <w:r>
        <w:tab/>
      </w:r>
      <w:r>
        <w:rPr>
          <w:b/>
        </w:rPr>
        <w:t>3.2</w:t>
      </w:r>
      <w:r>
        <w:rPr>
          <w:rFonts w:ascii="Arial" w:eastAsia="Arial" w:hAnsi="Arial" w:cs="Arial"/>
          <w:b/>
        </w:rPr>
        <w:t xml:space="preserve"> </w:t>
      </w:r>
      <w:r>
        <w:rPr>
          <w:rFonts w:ascii="Arial" w:eastAsia="Arial" w:hAnsi="Arial" w:cs="Arial"/>
          <w:b/>
        </w:rPr>
        <w:tab/>
      </w:r>
      <w:r>
        <w:t xml:space="preserve">Measurement Tools and Data Collection. </w:t>
      </w:r>
    </w:p>
    <w:p w14:paraId="378E68FF" w14:textId="77777777" w:rsidR="00A753A2" w:rsidRDefault="00D42923">
      <w:pPr>
        <w:spacing w:after="232"/>
        <w:ind w:left="-15" w:firstLine="720"/>
      </w:pPr>
      <w:r>
        <w:t xml:space="preserve">Capital One shall measure Supplier’s performance with respect to each Service Level; however, Capital One may cease measurement of any Service Level in its sole discretion.  As of the SOW Effective Date, for each Service Level, Capital One shall use the corresponding measurement tools and methodologies identified for such Service Level in this Exhibit 2.  Capital One shall have operational, administrative, maintenance and financial responsibility for any tools used by Capital One to measure Supplier’s performance against the Service Levels.  Capital One shall have the right from time to time to change, in its sole discretion, the measurement tools associated with any Service Level.   </w:t>
      </w:r>
    </w:p>
    <w:p w14:paraId="6D5EDA0C" w14:textId="77777777" w:rsidR="00A753A2" w:rsidRDefault="00D42923">
      <w:pPr>
        <w:ind w:left="-15" w:firstLine="720"/>
      </w:pPr>
      <w:r>
        <w:t xml:space="preserve">Measurement tools, the source of the measurement tool and Measurement Periods shall be defined within the Annexes to this Exhibit 2. </w:t>
      </w:r>
    </w:p>
    <w:p w14:paraId="6ADFEF46" w14:textId="77777777" w:rsidR="00A753A2" w:rsidRDefault="00D42923">
      <w:pPr>
        <w:tabs>
          <w:tab w:val="center" w:pos="861"/>
          <w:tab w:val="center" w:pos="2758"/>
        </w:tabs>
        <w:ind w:left="0" w:firstLine="0"/>
        <w:jc w:val="left"/>
      </w:pPr>
      <w:r>
        <w:tab/>
      </w:r>
      <w:r>
        <w:rPr>
          <w:b/>
        </w:rPr>
        <w:t>3.3</w:t>
      </w:r>
      <w:r>
        <w:rPr>
          <w:rFonts w:ascii="Arial" w:eastAsia="Arial" w:hAnsi="Arial" w:cs="Arial"/>
          <w:b/>
        </w:rPr>
        <w:t xml:space="preserve"> </w:t>
      </w:r>
      <w:r>
        <w:rPr>
          <w:rFonts w:ascii="Arial" w:eastAsia="Arial" w:hAnsi="Arial" w:cs="Arial"/>
          <w:b/>
        </w:rPr>
        <w:tab/>
      </w:r>
      <w:r>
        <w:t xml:space="preserve">Reporting and Measurement. </w:t>
      </w:r>
    </w:p>
    <w:p w14:paraId="2BEB4671" w14:textId="77777777" w:rsidR="00A753A2" w:rsidRDefault="00D42923">
      <w:pPr>
        <w:numPr>
          <w:ilvl w:val="0"/>
          <w:numId w:val="86"/>
        </w:numPr>
        <w:ind w:firstLine="540"/>
      </w:pPr>
      <w:r>
        <w:t>“</w:t>
      </w:r>
      <w:r>
        <w:rPr>
          <w:u w:val="single" w:color="000000"/>
        </w:rPr>
        <w:t>Measurement</w:t>
      </w:r>
      <w:r>
        <w:t xml:space="preserve"> </w:t>
      </w:r>
      <w:r>
        <w:rPr>
          <w:u w:val="single" w:color="000000"/>
        </w:rPr>
        <w:t>Period</w:t>
      </w:r>
      <w:r>
        <w:t xml:space="preserve">” for a Service Level shall mean the period against which Capital One measures and reports on Supplier’s performance against such Service Level.  Except as otherwise specified in this Exhibit 2, the Measurement Period for each Service Level shall be a calendar month. </w:t>
      </w:r>
    </w:p>
    <w:p w14:paraId="7BFA3A2F" w14:textId="77777777" w:rsidR="00A753A2" w:rsidRDefault="00D42923">
      <w:pPr>
        <w:numPr>
          <w:ilvl w:val="0"/>
          <w:numId w:val="86"/>
        </w:numPr>
        <w:ind w:firstLine="540"/>
      </w:pPr>
      <w:r>
        <w:lastRenderedPageBreak/>
        <w:t xml:space="preserve">Capital One shall report upon Supplier’s performance against the Service Levels after the close of each Measurement Period.  Such report shall also include details regarding any applicable Service Level Credits and Performance Incentives for the current Measurement Period. </w:t>
      </w:r>
    </w:p>
    <w:p w14:paraId="499714CF" w14:textId="77777777" w:rsidR="00A753A2" w:rsidRDefault="00D42923">
      <w:pPr>
        <w:numPr>
          <w:ilvl w:val="0"/>
          <w:numId w:val="86"/>
        </w:numPr>
        <w:ind w:firstLine="540"/>
      </w:pPr>
      <w:r>
        <w:t xml:space="preserve">Unless otherwise noted, all references to time of day shall refer to Eastern Time.  </w:t>
      </w:r>
    </w:p>
    <w:p w14:paraId="44062D3B" w14:textId="77777777" w:rsidR="00A753A2" w:rsidRDefault="00D42923">
      <w:pPr>
        <w:numPr>
          <w:ilvl w:val="1"/>
          <w:numId w:val="87"/>
        </w:numPr>
        <w:spacing w:after="10"/>
        <w:ind w:hanging="720"/>
      </w:pPr>
      <w:r>
        <w:t xml:space="preserve">Multiple Service Level Conditions. </w:t>
      </w:r>
    </w:p>
    <w:p w14:paraId="3C01F6B8" w14:textId="77777777" w:rsidR="00A753A2" w:rsidRDefault="00D42923">
      <w:pPr>
        <w:spacing w:after="0" w:line="259" w:lineRule="auto"/>
        <w:ind w:left="0" w:firstLine="0"/>
        <w:jc w:val="left"/>
      </w:pPr>
      <w:r>
        <w:t xml:space="preserve"> </w:t>
      </w:r>
    </w:p>
    <w:p w14:paraId="3262B2DB" w14:textId="77777777" w:rsidR="00A753A2" w:rsidRDefault="00D42923">
      <w:pPr>
        <w:ind w:left="-15" w:firstLine="720"/>
      </w:pPr>
      <w:r>
        <w:t>Where a Service Level includes multiple conditions or components [</w:t>
      </w:r>
      <w:r>
        <w:rPr>
          <w:u w:val="single" w:color="000000"/>
        </w:rPr>
        <w:t>e.g.</w:t>
      </w:r>
      <w:r>
        <w:t xml:space="preserve">, components (a), (b) and (c)], satisfaction of </w:t>
      </w:r>
      <w:proofErr w:type="gramStart"/>
      <w:r>
        <w:t>each and every</w:t>
      </w:r>
      <w:proofErr w:type="gramEnd"/>
      <w:r>
        <w:t xml:space="preserve"> condition or component [</w:t>
      </w:r>
      <w:r>
        <w:rPr>
          <w:u w:val="single" w:color="000000"/>
        </w:rPr>
        <w:t>i.e.</w:t>
      </w:r>
      <w:r>
        <w:t xml:space="preserve">, components (a), (b), and (c) in the foregoing example] is necessary for the satisfaction of the corresponding Service Level. </w:t>
      </w:r>
    </w:p>
    <w:p w14:paraId="0F745660" w14:textId="77777777" w:rsidR="00A753A2" w:rsidRDefault="00D42923">
      <w:pPr>
        <w:numPr>
          <w:ilvl w:val="1"/>
          <w:numId w:val="87"/>
        </w:numPr>
        <w:ind w:hanging="720"/>
      </w:pPr>
      <w:r>
        <w:t xml:space="preserve">Failure to Perform. </w:t>
      </w:r>
    </w:p>
    <w:p w14:paraId="7D225A0B" w14:textId="77777777" w:rsidR="00A753A2" w:rsidRDefault="00D42923">
      <w:pPr>
        <w:numPr>
          <w:ilvl w:val="0"/>
          <w:numId w:val="88"/>
        </w:numPr>
        <w:ind w:firstLine="720"/>
      </w:pPr>
      <w:r>
        <w:t xml:space="preserve">Subject to Section 3.6 of this Exhibit 2, Supplier shall be deemed to have failed to meet a Service Level if the Service Level is not achieved during any Measurement Period. </w:t>
      </w:r>
    </w:p>
    <w:p w14:paraId="29E5488A" w14:textId="77777777" w:rsidR="00A753A2" w:rsidRDefault="00D42923">
      <w:pPr>
        <w:numPr>
          <w:ilvl w:val="0"/>
          <w:numId w:val="88"/>
        </w:numPr>
        <w:ind w:firstLine="720"/>
      </w:pPr>
      <w:r>
        <w:t xml:space="preserve">The terms of Section 8.2 of the MSA shall apply for any failure by Supplier to meet a Critical Service Level.   </w:t>
      </w:r>
    </w:p>
    <w:p w14:paraId="5C1CA960" w14:textId="77777777" w:rsidR="00A753A2" w:rsidRDefault="00D42923">
      <w:pPr>
        <w:tabs>
          <w:tab w:val="center" w:pos="861"/>
          <w:tab w:val="center" w:pos="2637"/>
        </w:tabs>
        <w:spacing w:after="142"/>
        <w:ind w:left="0" w:firstLine="0"/>
        <w:jc w:val="left"/>
      </w:pPr>
      <w:r>
        <w:tab/>
      </w:r>
      <w:r>
        <w:rPr>
          <w:b/>
        </w:rPr>
        <w:t>3.6</w:t>
      </w:r>
      <w:r>
        <w:rPr>
          <w:rFonts w:ascii="Arial" w:eastAsia="Arial" w:hAnsi="Arial" w:cs="Arial"/>
          <w:b/>
        </w:rPr>
        <w:t xml:space="preserve"> </w:t>
      </w:r>
      <w:r>
        <w:rPr>
          <w:rFonts w:ascii="Arial" w:eastAsia="Arial" w:hAnsi="Arial" w:cs="Arial"/>
          <w:b/>
        </w:rPr>
        <w:tab/>
      </w:r>
      <w:r>
        <w:t xml:space="preserve">Exceptions and Anomalies. </w:t>
      </w:r>
    </w:p>
    <w:p w14:paraId="529AC082" w14:textId="77777777" w:rsidR="00A753A2" w:rsidRDefault="00D42923">
      <w:pPr>
        <w:numPr>
          <w:ilvl w:val="0"/>
          <w:numId w:val="89"/>
        </w:numPr>
        <w:spacing w:after="146"/>
        <w:ind w:firstLine="540"/>
      </w:pPr>
      <w:r>
        <w:t xml:space="preserve">The Performance Standards set out in this SOW have been determined by Capital One as relevant and reasonable measures to assess Supplier’s performance. </w:t>
      </w:r>
      <w:proofErr w:type="gramStart"/>
      <w:r>
        <w:t>In the event that</w:t>
      </w:r>
      <w:proofErr w:type="gramEnd"/>
      <w:r>
        <w:t xml:space="preserve"> an anomaly occurs, including but not limited to change in terms. campaigns or absence of a means to monitor and measure performance due to temporary situation, that impacts the attainment of the Performance Standards herein and to the extent that this anomaly subjects Supplier to a Service Level Credit, Capital One agrees to review the anomaly and at its reasonable discretion omit the statistics relevant to the anomaly to determine the actual Performance Standard target achievement. </w:t>
      </w:r>
    </w:p>
    <w:p w14:paraId="15D82601" w14:textId="77777777" w:rsidR="00A753A2" w:rsidRDefault="00D42923">
      <w:pPr>
        <w:numPr>
          <w:ilvl w:val="0"/>
          <w:numId w:val="89"/>
        </w:numPr>
        <w:spacing w:after="146"/>
        <w:ind w:firstLine="540"/>
      </w:pPr>
      <w:r>
        <w:t xml:space="preserve">If the actual Contact volumes exceed one hundred-ten percent (110%) of the locked forecast for the Measurement Period, and the Supplier does not attain TAT, the TAT shall not apply during that Measurement Period;  </w:t>
      </w:r>
    </w:p>
    <w:p w14:paraId="2036A19F" w14:textId="77777777" w:rsidR="00A753A2" w:rsidRDefault="00D42923">
      <w:pPr>
        <w:numPr>
          <w:ilvl w:val="0"/>
          <w:numId w:val="89"/>
        </w:numPr>
        <w:spacing w:after="144"/>
        <w:ind w:firstLine="540"/>
      </w:pPr>
      <w:r>
        <w:t xml:space="preserve">Where the actual Call volumes exceed one hundred-ten percent (110%) of the Interval and Supplier meets the Required Lines (as defined in Section 6 below), this Interval shall be removed for the purposes of calculating ISAR.   </w:t>
      </w:r>
    </w:p>
    <w:p w14:paraId="6AE31F82" w14:textId="77777777" w:rsidR="00A753A2" w:rsidRDefault="00D42923">
      <w:pPr>
        <w:numPr>
          <w:ilvl w:val="0"/>
          <w:numId w:val="89"/>
        </w:numPr>
        <w:ind w:firstLine="540"/>
      </w:pPr>
      <w:proofErr w:type="gramStart"/>
      <w:r>
        <w:t>In the event that</w:t>
      </w:r>
      <w:proofErr w:type="gramEnd"/>
      <w:r>
        <w:t xml:space="preserve"> the Required Lines of the locked forecast are insufficient to meet the ISAR, the ISAR shall be waived by Capital One for that Measurement Period. </w:t>
      </w:r>
    </w:p>
    <w:p w14:paraId="263CBAC2" w14:textId="77777777" w:rsidR="00A753A2" w:rsidRDefault="00D42923">
      <w:pPr>
        <w:numPr>
          <w:ilvl w:val="0"/>
          <w:numId w:val="89"/>
        </w:numPr>
        <w:ind w:firstLine="540"/>
      </w:pPr>
      <w:r>
        <w:t xml:space="preserve">Capital One may, in its sole discretion, waive any Service Level Credit in the event of extenuating circumstances. </w:t>
      </w:r>
    </w:p>
    <w:p w14:paraId="02D57A20" w14:textId="77777777" w:rsidR="00A753A2" w:rsidRDefault="00D42923">
      <w:pPr>
        <w:pStyle w:val="Heading2"/>
        <w:tabs>
          <w:tab w:val="center" w:pos="3851"/>
        </w:tabs>
        <w:ind w:left="-15" w:right="0" w:firstLine="0"/>
      </w:pPr>
      <w:r>
        <w:t>4.</w:t>
      </w:r>
      <w:r>
        <w:rPr>
          <w:rFonts w:ascii="Arial" w:eastAsia="Arial" w:hAnsi="Arial" w:cs="Arial"/>
        </w:rPr>
        <w:t xml:space="preserve"> </w:t>
      </w:r>
      <w:r>
        <w:rPr>
          <w:rFonts w:ascii="Arial" w:eastAsia="Arial" w:hAnsi="Arial" w:cs="Arial"/>
        </w:rPr>
        <w:tab/>
      </w:r>
      <w:r>
        <w:t xml:space="preserve">SERVICE LEVEL CREDIT &amp; PERFORMANCE INCENTIVE METHODOLOGY </w:t>
      </w:r>
    </w:p>
    <w:p w14:paraId="52BAC257" w14:textId="77777777" w:rsidR="00A753A2" w:rsidRDefault="00D42923">
      <w:pPr>
        <w:tabs>
          <w:tab w:val="center" w:pos="861"/>
          <w:tab w:val="center" w:pos="2384"/>
        </w:tabs>
        <w:ind w:left="0" w:firstLine="0"/>
        <w:jc w:val="left"/>
      </w:pPr>
      <w:r>
        <w:tab/>
      </w:r>
      <w:r>
        <w:rPr>
          <w:b/>
        </w:rPr>
        <w:t>4.1</w:t>
      </w:r>
      <w:r>
        <w:rPr>
          <w:rFonts w:ascii="Arial" w:eastAsia="Arial" w:hAnsi="Arial" w:cs="Arial"/>
          <w:b/>
        </w:rPr>
        <w:t xml:space="preserve"> </w:t>
      </w:r>
      <w:r>
        <w:rPr>
          <w:rFonts w:ascii="Arial" w:eastAsia="Arial" w:hAnsi="Arial" w:cs="Arial"/>
          <w:b/>
        </w:rPr>
        <w:tab/>
      </w:r>
      <w:r>
        <w:t xml:space="preserve">Service Level Credits.    </w:t>
      </w:r>
    </w:p>
    <w:p w14:paraId="61BE5D98" w14:textId="77777777" w:rsidR="00A753A2" w:rsidRDefault="00D42923">
      <w:pPr>
        <w:numPr>
          <w:ilvl w:val="0"/>
          <w:numId w:val="90"/>
        </w:numPr>
        <w:ind w:firstLine="540"/>
      </w:pPr>
      <w:r>
        <w:t xml:space="preserve">Capital One shall measure Supplier’s performance against the Service Levels as set forth in the various Annexes to this Exhibit 2 and provide the results to Supplier each month.  Supplier </w:t>
      </w:r>
      <w:r>
        <w:lastRenderedPageBreak/>
        <w:t xml:space="preserve">shall calculate and identify the Service Level Credits that Capital One may elect to receive with respect to Critical Service Level Failures occurring during a calendar month (and reported by Capital One) on the invoice for the charges corresponding to such calendar month.  With respect to those Service Level Credits elected by Capital One, Supplier shall credit to Capital One such Service Level Credits on the second monthly invoice following such election, or if there will be no further invoices, Supplier shall pay the amount of such Service Level Credits to Capital One within fifteen (15) calendar days after such election.  Service Level Credits applied will be capped at eight (8%) of the gross of the applicable queues invoice amount, minus any </w:t>
      </w:r>
      <w:proofErr w:type="gramStart"/>
      <w:r>
        <w:t>pass through</w:t>
      </w:r>
      <w:proofErr w:type="gramEnd"/>
      <w:r>
        <w:t xml:space="preserve"> amounts, for that calendar month.    </w:t>
      </w:r>
    </w:p>
    <w:p w14:paraId="5F1986D4" w14:textId="77777777" w:rsidR="00A753A2" w:rsidRDefault="00D42923">
      <w:pPr>
        <w:numPr>
          <w:ilvl w:val="0"/>
          <w:numId w:val="90"/>
        </w:numPr>
        <w:ind w:firstLine="540"/>
      </w:pPr>
      <w:r>
        <w:t>Notwithstanding anything to the contrary in Section 4.1(a) above, a Service Credit will apply in the case of an error or oversight by the CSP that results in (</w:t>
      </w:r>
      <w:proofErr w:type="spellStart"/>
      <w:r>
        <w:t>i</w:t>
      </w:r>
      <w:proofErr w:type="spellEnd"/>
      <w:r>
        <w:t xml:space="preserve">) a grounded self-reportable complaint to a regulator (e.g., FCAC, OPC, etc.), or (ii) any complaint resulting in cost to Capital One that is a result of Supplier error.  Capital One’s internal team reviews and determines whether a complaint is grounded by taking into consideration, but not limited to, the following: (a) whether there is a breach of the law, a code of conduct or a public commitment, (b) the nature of the complaint, and/or (c) whether Capital One will have to </w:t>
      </w:r>
      <w:proofErr w:type="gramStart"/>
      <w:r>
        <w:t>take action</w:t>
      </w:r>
      <w:proofErr w:type="gramEnd"/>
      <w:r>
        <w:t xml:space="preserve"> to ensure compliance with a regulation.  The Service Credits resulting from each such customer complaint shall be the actual cost incurred by Capital One to resolve the complaint plus 5% of the monthly invoiced amount for the applicable queue.  The parties acknowledge and agree that the foregoing shall be capped at $20,000 CAD per customer complaint.  </w:t>
      </w:r>
    </w:p>
    <w:p w14:paraId="71566175" w14:textId="77777777" w:rsidR="00A753A2" w:rsidRDefault="00D42923">
      <w:pPr>
        <w:numPr>
          <w:ilvl w:val="0"/>
          <w:numId w:val="90"/>
        </w:numPr>
        <w:ind w:firstLine="540"/>
      </w:pPr>
      <w:r>
        <w:t xml:space="preserve">At Capital One’s sole discretion, Capital One may waive any Service Level Credits in the event of extenuating circumstances. </w:t>
      </w:r>
    </w:p>
    <w:p w14:paraId="19E5BBAB" w14:textId="77777777" w:rsidR="00A753A2" w:rsidRDefault="00D42923">
      <w:pPr>
        <w:tabs>
          <w:tab w:val="center" w:pos="861"/>
          <w:tab w:val="center" w:pos="2528"/>
        </w:tabs>
        <w:ind w:left="0" w:firstLine="0"/>
        <w:jc w:val="left"/>
      </w:pPr>
      <w:r>
        <w:tab/>
      </w:r>
      <w:r>
        <w:rPr>
          <w:b/>
        </w:rPr>
        <w:t>4.2</w:t>
      </w:r>
      <w:r>
        <w:rPr>
          <w:rFonts w:ascii="Arial" w:eastAsia="Arial" w:hAnsi="Arial" w:cs="Arial"/>
          <w:b/>
        </w:rPr>
        <w:t xml:space="preserve"> </w:t>
      </w:r>
      <w:r>
        <w:rPr>
          <w:rFonts w:ascii="Arial" w:eastAsia="Arial" w:hAnsi="Arial" w:cs="Arial"/>
          <w:b/>
        </w:rPr>
        <w:tab/>
      </w:r>
      <w:r>
        <w:t xml:space="preserve">Performance Incentives. </w:t>
      </w:r>
    </w:p>
    <w:p w14:paraId="1D5D53D5" w14:textId="77777777" w:rsidR="00A753A2" w:rsidRDefault="00D42923">
      <w:pPr>
        <w:numPr>
          <w:ilvl w:val="0"/>
          <w:numId w:val="91"/>
        </w:numPr>
        <w:spacing w:after="252" w:line="259" w:lineRule="auto"/>
        <w:ind w:firstLine="540"/>
        <w:jc w:val="left"/>
      </w:pPr>
      <w:r>
        <w:rPr>
          <w:u w:val="single" w:color="000000"/>
        </w:rPr>
        <w:t>Designation.</w:t>
      </w:r>
      <w:r>
        <w:t xml:space="preserve"> </w:t>
      </w:r>
    </w:p>
    <w:p w14:paraId="2065DB83" w14:textId="77777777" w:rsidR="00A753A2" w:rsidRDefault="00D42923">
      <w:pPr>
        <w:numPr>
          <w:ilvl w:val="1"/>
          <w:numId w:val="91"/>
        </w:numPr>
        <w:spacing w:after="5" w:line="249" w:lineRule="auto"/>
        <w:ind w:right="-3" w:firstLine="900"/>
      </w:pPr>
      <w:r>
        <w:t xml:space="preserve">Capital One shall designate the Service Levels for which Performance Incentives apply </w:t>
      </w:r>
    </w:p>
    <w:p w14:paraId="7EA2EEDA" w14:textId="77777777" w:rsidR="00A753A2" w:rsidRDefault="00D42923">
      <w:pPr>
        <w:ind w:left="101"/>
      </w:pPr>
      <w:r>
        <w:t xml:space="preserve">in the various Annexes to this Exhibit 2.     </w:t>
      </w:r>
    </w:p>
    <w:p w14:paraId="4BB21F39" w14:textId="77777777" w:rsidR="00A753A2" w:rsidRDefault="00D42923">
      <w:pPr>
        <w:numPr>
          <w:ilvl w:val="1"/>
          <w:numId w:val="91"/>
        </w:numPr>
        <w:ind w:right="-3" w:firstLine="900"/>
      </w:pPr>
      <w:r>
        <w:t xml:space="preserve">Capital One shall have the right from time to time to change in its sole discretion, the existence of any Performance Incentive applicable to any Service Level, such changes to be made through the Change Management Process.  Capital One shall notify Supplier in writing of any changes pursuant to this Section 4.2(a)(ii), and any such change shall become effective within thirty (30) days.  If Capital One removes a Performance Incentive, any associated Service Credit shall also be removed.  </w:t>
      </w:r>
    </w:p>
    <w:p w14:paraId="0B64BBA1" w14:textId="77777777" w:rsidR="00A753A2" w:rsidRDefault="00D42923">
      <w:pPr>
        <w:numPr>
          <w:ilvl w:val="0"/>
          <w:numId w:val="91"/>
        </w:numPr>
        <w:ind w:firstLine="540"/>
        <w:jc w:val="left"/>
      </w:pPr>
      <w:r>
        <w:rPr>
          <w:u w:val="single" w:color="000000"/>
        </w:rPr>
        <w:t>Award.</w:t>
      </w:r>
      <w:r>
        <w:t xml:space="preserve">  Supplier shall be deemed to have earned a Performance Incentive where Supplier meets or exceeds the applicable Incentive Performance Level for a Service Level as may be established in the various Annexes to this Exhibit 2 during a Measurement Period.  </w:t>
      </w:r>
    </w:p>
    <w:p w14:paraId="327ED4DF" w14:textId="77777777" w:rsidR="00A753A2" w:rsidRDefault="00D42923">
      <w:pPr>
        <w:numPr>
          <w:ilvl w:val="0"/>
          <w:numId w:val="91"/>
        </w:numPr>
        <w:spacing w:after="0"/>
        <w:ind w:firstLine="540"/>
        <w:jc w:val="left"/>
      </w:pPr>
      <w:r>
        <w:t xml:space="preserve">Based upon the information reported by Capital One pursuant to Section 3.3, Supplier shall calculate and identify the Performance Incentives that Supplier has earned during a Measurement Period on the invoice described in Section 13.1 of the MSA and applicable to charges corresponding to such calendar month.   </w:t>
      </w:r>
    </w:p>
    <w:p w14:paraId="46B9507E" w14:textId="77777777" w:rsidR="00A753A2" w:rsidRDefault="00D42923">
      <w:pPr>
        <w:spacing w:after="12" w:line="259" w:lineRule="auto"/>
        <w:ind w:left="540" w:firstLine="0"/>
        <w:jc w:val="left"/>
      </w:pPr>
      <w:r>
        <w:t xml:space="preserve"> </w:t>
      </w:r>
    </w:p>
    <w:p w14:paraId="4E51D7AD" w14:textId="77777777" w:rsidR="00A753A2" w:rsidRDefault="00D42923">
      <w:pPr>
        <w:numPr>
          <w:ilvl w:val="0"/>
          <w:numId w:val="91"/>
        </w:numPr>
        <w:spacing w:after="272" w:line="239" w:lineRule="auto"/>
        <w:ind w:firstLine="540"/>
        <w:jc w:val="left"/>
      </w:pPr>
      <w:r>
        <w:lastRenderedPageBreak/>
        <w:t xml:space="preserve">The total Service Level Incentives for any given month shall not exceed an amount equal to eight (8%) of the Gross Monthly Invoice Amount invoiced for an applicable queue under this SOW for each calendar month.   </w:t>
      </w:r>
    </w:p>
    <w:p w14:paraId="34CBE2E3" w14:textId="77777777" w:rsidR="00A753A2" w:rsidRDefault="00D42923">
      <w:pPr>
        <w:numPr>
          <w:ilvl w:val="0"/>
          <w:numId w:val="92"/>
        </w:numPr>
        <w:spacing w:after="226"/>
        <w:ind w:right="2599" w:hanging="720"/>
        <w:jc w:val="left"/>
      </w:pPr>
      <w:r>
        <w:rPr>
          <w:b/>
        </w:rPr>
        <w:t>MODIFICATIONS AND IMPROVEMENTS TO SERVICE LEVELS 5.1</w:t>
      </w:r>
      <w:r>
        <w:rPr>
          <w:rFonts w:ascii="Arial" w:eastAsia="Arial" w:hAnsi="Arial" w:cs="Arial"/>
          <w:b/>
        </w:rPr>
        <w:t xml:space="preserve"> </w:t>
      </w:r>
      <w:r>
        <w:rPr>
          <w:rFonts w:ascii="Arial" w:eastAsia="Arial" w:hAnsi="Arial" w:cs="Arial"/>
          <w:b/>
        </w:rPr>
        <w:tab/>
      </w:r>
      <w:r>
        <w:t xml:space="preserve">Modifications to Service Levels. </w:t>
      </w:r>
    </w:p>
    <w:p w14:paraId="0CCBEC8B" w14:textId="77777777" w:rsidR="00A753A2" w:rsidRDefault="00D42923">
      <w:pPr>
        <w:ind w:left="-15" w:firstLine="720"/>
      </w:pPr>
      <w:r>
        <w:t xml:space="preserve"> The parties expect and understand that the Service Levels will be improved over time.  In accordance with Section 8.4 of the MSA, upon Capital One’s request, the parties shall meet quarterly to review the Service Levels and implement any such improvements, additions, or other modifications to the Service Levels, as mutually agreed.  </w:t>
      </w:r>
      <w:proofErr w:type="gramStart"/>
      <w:r>
        <w:t>Subsequent to</w:t>
      </w:r>
      <w:proofErr w:type="gramEnd"/>
      <w:r>
        <w:t xml:space="preserve"> any quarterly review conducted pursuant to this Section 5, the parties shall update this Exhibit 2 to reflect the mutually agreed upon improvements and modifications. In addition to such quarterly monthly reviews, the parties shall, upon the provision by Supplier of any New Service under this SOW, review and make any appropriate adjustments to the Service Levels to reflect the provision of such New Service.    </w:t>
      </w:r>
    </w:p>
    <w:p w14:paraId="063E4E51" w14:textId="77777777" w:rsidR="00A753A2" w:rsidRDefault="00D42923">
      <w:pPr>
        <w:tabs>
          <w:tab w:val="center" w:pos="861"/>
          <w:tab w:val="center" w:pos="2702"/>
        </w:tabs>
        <w:spacing w:after="229"/>
        <w:ind w:left="0" w:firstLine="0"/>
        <w:jc w:val="left"/>
      </w:pPr>
      <w:r>
        <w:tab/>
      </w:r>
      <w:r>
        <w:rPr>
          <w:b/>
        </w:rPr>
        <w:t>5.2</w:t>
      </w:r>
      <w:r>
        <w:rPr>
          <w:rFonts w:ascii="Arial" w:eastAsia="Arial" w:hAnsi="Arial" w:cs="Arial"/>
          <w:b/>
        </w:rPr>
        <w:t xml:space="preserve"> </w:t>
      </w:r>
      <w:r>
        <w:rPr>
          <w:rFonts w:ascii="Arial" w:eastAsia="Arial" w:hAnsi="Arial" w:cs="Arial"/>
          <w:b/>
        </w:rPr>
        <w:tab/>
      </w:r>
      <w:r>
        <w:t xml:space="preserve">Key Performance Indicators. </w:t>
      </w:r>
    </w:p>
    <w:p w14:paraId="1F4F2749" w14:textId="77777777" w:rsidR="00A753A2" w:rsidRDefault="00D42923">
      <w:pPr>
        <w:spacing w:after="232"/>
        <w:ind w:left="-15" w:firstLine="720"/>
      </w:pPr>
      <w:r>
        <w:t xml:space="preserve"> In addition to meeting or exceeding the Service Levels, Supplier shall also meet or exceed additional business, operational and technical performance measures (such measures the “</w:t>
      </w:r>
      <w:r>
        <w:rPr>
          <w:u w:val="single" w:color="000000"/>
        </w:rPr>
        <w:t>Key Performance Indicators</w:t>
      </w:r>
      <w:r>
        <w:t xml:space="preserve">”) that are intended to measure Supplier’s performance of the Services.  The specific Key Performance Indicators shall be mutually agreed by the parties based upon current Capital One business objectives and requirements.  The parties will track and manage the Key Performance Indicators through a series of monthly and quarterly meetings and reports, including through monthly scorecard reports and quarterly business reports.  The parties expect and understand that the Key Performance Indicators will be changed and improved over time, and the parties will implement such changes and improvements through the meetings and reports described in the preceding sentence.  The Key Performance Indicators, as of the SOW Effective date, may include but are not limited to, Average Handle Time, Transfer Rates, customer satisfaction and quality metrics. </w:t>
      </w:r>
    </w:p>
    <w:p w14:paraId="3AA2D54A" w14:textId="77777777" w:rsidR="00A753A2" w:rsidRDefault="00D42923">
      <w:pPr>
        <w:spacing w:after="0" w:line="259" w:lineRule="auto"/>
        <w:ind w:left="720" w:firstLine="0"/>
        <w:jc w:val="left"/>
      </w:pPr>
      <w:r>
        <w:t xml:space="preserve"> </w:t>
      </w:r>
    </w:p>
    <w:p w14:paraId="13DD5373" w14:textId="77777777" w:rsidR="00A753A2" w:rsidRDefault="00A753A2">
      <w:pPr>
        <w:sectPr w:rsidR="00A753A2">
          <w:headerReference w:type="even" r:id="rId46"/>
          <w:headerReference w:type="default" r:id="rId47"/>
          <w:footerReference w:type="even" r:id="rId48"/>
          <w:footerReference w:type="default" r:id="rId49"/>
          <w:headerReference w:type="first" r:id="rId50"/>
          <w:footerReference w:type="first" r:id="rId51"/>
          <w:pgSz w:w="12240" w:h="15840"/>
          <w:pgMar w:top="1483" w:right="1433" w:bottom="718" w:left="1800" w:header="249" w:footer="720" w:gutter="0"/>
          <w:pgNumType w:start="0"/>
          <w:cols w:space="720"/>
          <w:titlePg/>
        </w:sectPr>
      </w:pPr>
    </w:p>
    <w:p w14:paraId="2CD714E8" w14:textId="77777777" w:rsidR="00A753A2" w:rsidRDefault="00D42923">
      <w:pPr>
        <w:spacing w:after="106" w:line="265" w:lineRule="auto"/>
        <w:ind w:left="785" w:right="781"/>
        <w:jc w:val="center"/>
      </w:pPr>
      <w:r>
        <w:rPr>
          <w:b/>
        </w:rPr>
        <w:lastRenderedPageBreak/>
        <w:t xml:space="preserve">ANNEX 2-A TO EXHIBIT 2 </w:t>
      </w:r>
    </w:p>
    <w:p w14:paraId="5249CF9D" w14:textId="77777777" w:rsidR="00A753A2" w:rsidRDefault="00D42923">
      <w:pPr>
        <w:spacing w:after="262" w:line="359" w:lineRule="auto"/>
        <w:ind w:left="3397" w:hanging="2660"/>
        <w:jc w:val="left"/>
      </w:pPr>
      <w:r>
        <w:rPr>
          <w:b/>
        </w:rPr>
        <w:t xml:space="preserve">SERVICE LEVELS, PERFORMANCE INCENTIVES AND SERVICE LEVEL CREDITS </w:t>
      </w:r>
      <w:proofErr w:type="gramStart"/>
      <w:r>
        <w:rPr>
          <w:b/>
        </w:rPr>
        <w:t>FOR  CUSTOMER</w:t>
      </w:r>
      <w:proofErr w:type="gramEnd"/>
      <w:r>
        <w:rPr>
          <w:b/>
        </w:rPr>
        <w:t xml:space="preserve"> SERVICE  </w:t>
      </w:r>
    </w:p>
    <w:p w14:paraId="74AE90E0" w14:textId="77777777" w:rsidR="00A753A2" w:rsidRDefault="00D42923">
      <w:pPr>
        <w:pStyle w:val="Heading2"/>
        <w:tabs>
          <w:tab w:val="center" w:pos="1443"/>
        </w:tabs>
        <w:spacing w:after="10"/>
        <w:ind w:left="-15" w:right="0" w:firstLine="0"/>
      </w:pPr>
      <w:r>
        <w:t>1.</w:t>
      </w:r>
      <w:r>
        <w:rPr>
          <w:rFonts w:ascii="Arial" w:eastAsia="Arial" w:hAnsi="Arial" w:cs="Arial"/>
        </w:rPr>
        <w:t xml:space="preserve"> </w:t>
      </w:r>
      <w:r>
        <w:rPr>
          <w:rFonts w:ascii="Arial" w:eastAsia="Arial" w:hAnsi="Arial" w:cs="Arial"/>
        </w:rPr>
        <w:tab/>
      </w:r>
      <w:r>
        <w:t xml:space="preserve">INTRODUCTION </w:t>
      </w:r>
    </w:p>
    <w:p w14:paraId="67F8CF38" w14:textId="77777777" w:rsidR="00A753A2" w:rsidRDefault="00D42923">
      <w:pPr>
        <w:spacing w:after="0" w:line="259" w:lineRule="auto"/>
        <w:ind w:left="0" w:firstLine="0"/>
        <w:jc w:val="left"/>
      </w:pPr>
      <w:r>
        <w:t xml:space="preserve"> </w:t>
      </w:r>
    </w:p>
    <w:p w14:paraId="4F327C46" w14:textId="77777777" w:rsidR="00A753A2" w:rsidRDefault="00D42923">
      <w:pPr>
        <w:spacing w:after="10"/>
        <w:ind w:left="730"/>
      </w:pPr>
      <w:r>
        <w:t xml:space="preserve">This Annex 2-A describes the Service Levels and associated Service Level Credits or </w:t>
      </w:r>
    </w:p>
    <w:p w14:paraId="5ED6569B" w14:textId="77777777" w:rsidR="00A753A2" w:rsidRDefault="00D42923">
      <w:pPr>
        <w:spacing w:after="0"/>
        <w:ind w:left="-5"/>
      </w:pPr>
      <w:r>
        <w:t xml:space="preserve">Performance Incentives that will apply to the Customer Service Queues (Costco, Branded, HB, and Saks).   </w:t>
      </w:r>
    </w:p>
    <w:p w14:paraId="5FC55598" w14:textId="77777777" w:rsidR="00A753A2" w:rsidRDefault="00D42923">
      <w:pPr>
        <w:spacing w:after="0" w:line="259" w:lineRule="auto"/>
        <w:ind w:left="720" w:firstLine="0"/>
        <w:jc w:val="left"/>
      </w:pPr>
      <w:r>
        <w:t xml:space="preserve"> </w:t>
      </w:r>
    </w:p>
    <w:p w14:paraId="30718787" w14:textId="77777777" w:rsidR="00A753A2" w:rsidRDefault="00D42923">
      <w:pPr>
        <w:ind w:left="-15" w:firstLine="720"/>
      </w:pPr>
      <w:r>
        <w:t xml:space="preserve">Any Performance Incentives or Service Level Credits calculated pursuant to this Annex 2A shall be applied against the Gross Monthly Invoice Amount pertaining to the respective queue.   </w:t>
      </w:r>
    </w:p>
    <w:p w14:paraId="0E6921AF" w14:textId="77777777" w:rsidR="00A753A2" w:rsidRDefault="00D42923">
      <w:pPr>
        <w:pStyle w:val="Heading2"/>
        <w:tabs>
          <w:tab w:val="center" w:pos="2487"/>
        </w:tabs>
        <w:ind w:left="-15" w:right="0" w:firstLine="0"/>
      </w:pPr>
      <w:r>
        <w:t>2.</w:t>
      </w:r>
      <w:r>
        <w:rPr>
          <w:rFonts w:ascii="Arial" w:eastAsia="Arial" w:hAnsi="Arial" w:cs="Arial"/>
        </w:rPr>
        <w:t xml:space="preserve"> </w:t>
      </w:r>
      <w:r>
        <w:rPr>
          <w:rFonts w:ascii="Arial" w:eastAsia="Arial" w:hAnsi="Arial" w:cs="Arial"/>
        </w:rPr>
        <w:tab/>
      </w:r>
      <w:r>
        <w:t xml:space="preserve">CUSTOMER SERVICING – CALL QUEUES </w:t>
      </w:r>
    </w:p>
    <w:p w14:paraId="723DEFAB" w14:textId="77777777" w:rsidR="00A753A2" w:rsidRDefault="00D42923">
      <w:pPr>
        <w:tabs>
          <w:tab w:val="center" w:pos="861"/>
          <w:tab w:val="center" w:pos="2466"/>
        </w:tabs>
        <w:ind w:left="0" w:firstLine="0"/>
        <w:jc w:val="left"/>
      </w:pPr>
      <w:r>
        <w:tab/>
      </w:r>
      <w:r>
        <w:rPr>
          <w:b/>
        </w:rPr>
        <w:t>2.1</w:t>
      </w:r>
      <w:r>
        <w:rPr>
          <w:rFonts w:ascii="Arial" w:eastAsia="Arial" w:hAnsi="Arial" w:cs="Arial"/>
          <w:b/>
        </w:rPr>
        <w:t xml:space="preserve"> </w:t>
      </w:r>
      <w:r>
        <w:rPr>
          <w:rFonts w:ascii="Arial" w:eastAsia="Arial" w:hAnsi="Arial" w:cs="Arial"/>
          <w:b/>
        </w:rPr>
        <w:tab/>
      </w:r>
      <w:r>
        <w:t>Procedural Adherence.</w:t>
      </w:r>
      <w:r>
        <w:rPr>
          <w:b/>
        </w:rPr>
        <w:t xml:space="preserve">  </w:t>
      </w:r>
    </w:p>
    <w:p w14:paraId="4D205CB2" w14:textId="77777777" w:rsidR="00A753A2" w:rsidRDefault="00D42923">
      <w:pPr>
        <w:numPr>
          <w:ilvl w:val="0"/>
          <w:numId w:val="93"/>
        </w:numPr>
        <w:spacing w:after="0"/>
        <w:ind w:firstLine="540"/>
      </w:pPr>
      <w:r>
        <w:t xml:space="preserve">The Service Level Credit for the Procedural Adherence Score Service Level, for Costco, Branded, HB and Saks, shall be calculated </w:t>
      </w:r>
      <w:proofErr w:type="gramStart"/>
      <w:r>
        <w:t>on a monthly basis</w:t>
      </w:r>
      <w:proofErr w:type="gramEnd"/>
      <w:r>
        <w:t xml:space="preserve"> in accordance with the following: </w:t>
      </w:r>
    </w:p>
    <w:p w14:paraId="6D90EFF4"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6C5254EE" w14:textId="77777777" w:rsidR="00A753A2" w:rsidRDefault="00D42923">
      <w:pPr>
        <w:tabs>
          <w:tab w:val="center" w:pos="2565"/>
          <w:tab w:val="center" w:pos="6119"/>
        </w:tabs>
        <w:spacing w:after="0" w:line="259" w:lineRule="auto"/>
        <w:ind w:left="0" w:firstLine="0"/>
        <w:jc w:val="left"/>
      </w:pPr>
      <w:r>
        <w:tab/>
      </w:r>
      <w:r>
        <w:rPr>
          <w:b/>
          <w:u w:val="single" w:color="000000"/>
        </w:rPr>
        <w:t>Procedural Adherence Score</w:t>
      </w:r>
      <w:r>
        <w:rPr>
          <w:b/>
        </w:rPr>
        <w:t xml:space="preserve"> </w:t>
      </w:r>
      <w:r>
        <w:rPr>
          <w:b/>
        </w:rPr>
        <w:tab/>
      </w:r>
      <w:r>
        <w:rPr>
          <w:b/>
          <w:u w:val="single" w:color="000000"/>
        </w:rPr>
        <w:t>Service Level Credit</w:t>
      </w:r>
      <w:r>
        <w:rPr>
          <w:b/>
        </w:rPr>
        <w:t xml:space="preserve"> </w:t>
      </w:r>
    </w:p>
    <w:p w14:paraId="2D9120E1" w14:textId="77777777" w:rsidR="00A753A2" w:rsidRDefault="00D42923">
      <w:pPr>
        <w:tabs>
          <w:tab w:val="center" w:pos="2566"/>
          <w:tab w:val="center" w:pos="6119"/>
        </w:tabs>
        <w:spacing w:after="10"/>
        <w:ind w:left="0" w:firstLine="0"/>
        <w:jc w:val="left"/>
      </w:pPr>
      <w:r>
        <w:tab/>
        <w:t xml:space="preserve">95 – 100% </w:t>
      </w:r>
      <w:r>
        <w:tab/>
        <w:t xml:space="preserve">0% </w:t>
      </w:r>
    </w:p>
    <w:p w14:paraId="33A7194D" w14:textId="77777777" w:rsidR="00A753A2" w:rsidRDefault="00D42923">
      <w:pPr>
        <w:tabs>
          <w:tab w:val="center" w:pos="2566"/>
          <w:tab w:val="center" w:pos="6119"/>
        </w:tabs>
        <w:spacing w:after="0" w:line="259" w:lineRule="auto"/>
        <w:ind w:left="0" w:firstLine="0"/>
        <w:jc w:val="left"/>
      </w:pPr>
      <w:r>
        <w:tab/>
        <w:t xml:space="preserve">&lt; 95% </w:t>
      </w:r>
      <w:r>
        <w:tab/>
        <w:t xml:space="preserve">3% </w:t>
      </w:r>
    </w:p>
    <w:p w14:paraId="2C827657" w14:textId="77777777" w:rsidR="00A753A2" w:rsidRDefault="00D42923">
      <w:pPr>
        <w:spacing w:after="252" w:line="259" w:lineRule="auto"/>
        <w:ind w:left="0" w:firstLine="0"/>
        <w:jc w:val="left"/>
      </w:pPr>
      <w:r>
        <w:rPr>
          <w:rFonts w:ascii="Bookman Old Style" w:eastAsia="Bookman Old Style" w:hAnsi="Bookman Old Style" w:cs="Bookman Old Style"/>
        </w:rPr>
        <w:t xml:space="preserve"> </w:t>
      </w:r>
    </w:p>
    <w:p w14:paraId="2402B981" w14:textId="77777777" w:rsidR="00A753A2" w:rsidRDefault="00D42923">
      <w:pPr>
        <w:numPr>
          <w:ilvl w:val="0"/>
          <w:numId w:val="93"/>
        </w:numPr>
        <w:ind w:firstLine="540"/>
      </w:pPr>
      <w:r>
        <w:t xml:space="preserve">If a Critical Service Level Failure of the Procedural Adherence Score Service Level occurs, the applicable Service Level Credit shall be equal to the Service Level Credit in the </w:t>
      </w:r>
      <w:proofErr w:type="gramStart"/>
      <w:r>
        <w:t>right hand</w:t>
      </w:r>
      <w:proofErr w:type="gramEnd"/>
      <w:r>
        <w:t xml:space="preserve"> column of the Gross Monthly Amount. </w:t>
      </w:r>
    </w:p>
    <w:p w14:paraId="179351CC" w14:textId="77777777" w:rsidR="00A753A2" w:rsidRDefault="00D42923">
      <w:pPr>
        <w:tabs>
          <w:tab w:val="center" w:pos="861"/>
          <w:tab w:val="center" w:pos="2063"/>
        </w:tabs>
        <w:ind w:left="0" w:firstLine="0"/>
        <w:jc w:val="left"/>
      </w:pPr>
      <w:r>
        <w:tab/>
      </w:r>
      <w:r>
        <w:rPr>
          <w:b/>
        </w:rPr>
        <w:t>2.2</w:t>
      </w:r>
      <w:r>
        <w:rPr>
          <w:rFonts w:ascii="Arial" w:eastAsia="Arial" w:hAnsi="Arial" w:cs="Arial"/>
          <w:b/>
        </w:rPr>
        <w:t xml:space="preserve"> </w:t>
      </w:r>
      <w:r>
        <w:rPr>
          <w:rFonts w:ascii="Arial" w:eastAsia="Arial" w:hAnsi="Arial" w:cs="Arial"/>
          <w:b/>
        </w:rPr>
        <w:tab/>
      </w:r>
      <w:r>
        <w:t xml:space="preserve">CEMP – CSAT.  </w:t>
      </w:r>
      <w:r>
        <w:rPr>
          <w:b/>
        </w:rPr>
        <w:t xml:space="preserve"> </w:t>
      </w:r>
    </w:p>
    <w:p w14:paraId="09B5C0FA" w14:textId="77777777" w:rsidR="00A753A2" w:rsidRDefault="00D42923">
      <w:pPr>
        <w:numPr>
          <w:ilvl w:val="0"/>
          <w:numId w:val="94"/>
        </w:numPr>
        <w:ind w:firstLine="540"/>
      </w:pPr>
      <w:r>
        <w:t xml:space="preserve">The Measurement Period shall be monthly. </w:t>
      </w:r>
    </w:p>
    <w:p w14:paraId="1CB8DD56" w14:textId="77777777" w:rsidR="00A753A2" w:rsidRDefault="00D42923">
      <w:pPr>
        <w:numPr>
          <w:ilvl w:val="0"/>
          <w:numId w:val="94"/>
        </w:numPr>
        <w:ind w:firstLine="540"/>
      </w:pPr>
      <w:r>
        <w:t xml:space="preserve">The CEMP CSAT score Service Level target is seventy percent (70%) for the HB and Saks portfolio. </w:t>
      </w:r>
    </w:p>
    <w:p w14:paraId="7B0FEDA7" w14:textId="77777777" w:rsidR="00A753A2" w:rsidRDefault="00D42923">
      <w:pPr>
        <w:numPr>
          <w:ilvl w:val="0"/>
          <w:numId w:val="94"/>
        </w:numPr>
        <w:ind w:firstLine="540"/>
      </w:pPr>
      <w:r>
        <w:t xml:space="preserve">Supplier’s performance against the CEMP CSAT target for the respective queue shall be calculated as a weighted average representing the Contact volumes from all Supplier Facilities. </w:t>
      </w:r>
    </w:p>
    <w:p w14:paraId="2D1D0F76" w14:textId="77777777" w:rsidR="00A753A2" w:rsidRDefault="00D42923">
      <w:pPr>
        <w:numPr>
          <w:ilvl w:val="0"/>
          <w:numId w:val="94"/>
        </w:numPr>
        <w:spacing w:after="10"/>
        <w:ind w:firstLine="540"/>
      </w:pPr>
      <w:r>
        <w:t xml:space="preserve">If in any Measurement </w:t>
      </w:r>
      <w:proofErr w:type="gramStart"/>
      <w:r>
        <w:t>Period</w:t>
      </w:r>
      <w:proofErr w:type="gramEnd"/>
      <w:r>
        <w:t xml:space="preserve"> the Supplier exceeds the CEMP CSAT target by:  </w:t>
      </w:r>
    </w:p>
    <w:p w14:paraId="4EE6FC01" w14:textId="77777777" w:rsidR="00A753A2" w:rsidRDefault="00D42923">
      <w:pPr>
        <w:spacing w:after="0" w:line="259" w:lineRule="auto"/>
        <w:ind w:left="1260" w:firstLine="0"/>
        <w:jc w:val="left"/>
      </w:pPr>
      <w:r>
        <w:rPr>
          <w:sz w:val="24"/>
        </w:rPr>
        <w:t xml:space="preserve"> </w:t>
      </w:r>
    </w:p>
    <w:p w14:paraId="0E5E9FE9" w14:textId="77777777" w:rsidR="00A753A2" w:rsidRDefault="00D42923">
      <w:pPr>
        <w:numPr>
          <w:ilvl w:val="2"/>
          <w:numId w:val="95"/>
        </w:numPr>
        <w:spacing w:after="0"/>
        <w:ind w:hanging="360"/>
      </w:pPr>
      <w:r>
        <w:lastRenderedPageBreak/>
        <w:t xml:space="preserve">Three percent (3%), a Performance Incentive of three percent (3%) of the Gross Monthly Invoice Amount for the respective queue shall apply.  </w:t>
      </w:r>
    </w:p>
    <w:p w14:paraId="5F29768C" w14:textId="77777777" w:rsidR="00A753A2" w:rsidRDefault="00D42923">
      <w:pPr>
        <w:spacing w:after="12" w:line="259" w:lineRule="auto"/>
        <w:ind w:left="1260" w:firstLine="0"/>
        <w:jc w:val="left"/>
      </w:pPr>
      <w:r>
        <w:t xml:space="preserve">  </w:t>
      </w:r>
    </w:p>
    <w:p w14:paraId="54B5CEF2" w14:textId="77777777" w:rsidR="00A753A2" w:rsidRDefault="00D42923">
      <w:pPr>
        <w:numPr>
          <w:ilvl w:val="2"/>
          <w:numId w:val="95"/>
        </w:numPr>
        <w:ind w:hanging="360"/>
      </w:pPr>
      <w:r>
        <w:t xml:space="preserve">Six percent (6%), a Performance Incentive of five percent (5%) of the Gross Monthly Invoice Amount for the respective queue shall apply.  </w:t>
      </w:r>
    </w:p>
    <w:p w14:paraId="5DD0FDF1" w14:textId="77777777" w:rsidR="00A753A2" w:rsidRDefault="00D42923">
      <w:pPr>
        <w:numPr>
          <w:ilvl w:val="0"/>
          <w:numId w:val="94"/>
        </w:numPr>
        <w:ind w:firstLine="540"/>
      </w:pPr>
      <w:r>
        <w:t xml:space="preserve">If in any Measurement Period Supplier’s CEMP achievement is sixty percent (60%) or below, a Service Level Credit of two percent (2%) of the Gross Monthly Invoice Amount for the respective queue shall apply.  </w:t>
      </w:r>
    </w:p>
    <w:p w14:paraId="35AAF333" w14:textId="77777777" w:rsidR="00A753A2" w:rsidRDefault="00D42923">
      <w:pPr>
        <w:tabs>
          <w:tab w:val="center" w:pos="861"/>
          <w:tab w:val="center" w:pos="2260"/>
        </w:tabs>
        <w:ind w:left="0" w:firstLine="0"/>
        <w:jc w:val="left"/>
      </w:pPr>
      <w:r>
        <w:tab/>
      </w:r>
      <w:r>
        <w:rPr>
          <w:b/>
        </w:rPr>
        <w:t>2.3</w:t>
      </w:r>
      <w:r>
        <w:rPr>
          <w:rFonts w:ascii="Arial" w:eastAsia="Arial" w:hAnsi="Arial" w:cs="Arial"/>
          <w:b/>
        </w:rPr>
        <w:t xml:space="preserve"> </w:t>
      </w:r>
      <w:r>
        <w:rPr>
          <w:rFonts w:ascii="Arial" w:eastAsia="Arial" w:hAnsi="Arial" w:cs="Arial"/>
          <w:b/>
        </w:rPr>
        <w:tab/>
      </w:r>
      <w:r>
        <w:t xml:space="preserve">CEMP – TPLA NPS. </w:t>
      </w:r>
    </w:p>
    <w:p w14:paraId="7A40AD89" w14:textId="77777777" w:rsidR="00A753A2" w:rsidRDefault="00D42923">
      <w:pPr>
        <w:numPr>
          <w:ilvl w:val="0"/>
          <w:numId w:val="96"/>
        </w:numPr>
        <w:ind w:firstLine="540"/>
      </w:pPr>
      <w:r>
        <w:t xml:space="preserve">Capital One will establish and communicate to Supplier tiered TPLA NPS goals through the Change Management Process, approximately every calendar quarter </w:t>
      </w:r>
    </w:p>
    <w:p w14:paraId="1E4E61F3" w14:textId="77777777" w:rsidR="00A753A2" w:rsidRDefault="00D42923">
      <w:pPr>
        <w:numPr>
          <w:ilvl w:val="0"/>
          <w:numId w:val="96"/>
        </w:numPr>
        <w:ind w:firstLine="540"/>
      </w:pPr>
      <w:r>
        <w:t xml:space="preserve">The Measurement Period for TPLA NPS shall be monthly. </w:t>
      </w:r>
    </w:p>
    <w:p w14:paraId="40106073" w14:textId="77777777" w:rsidR="00A753A2" w:rsidRDefault="00D42923">
      <w:pPr>
        <w:numPr>
          <w:ilvl w:val="0"/>
          <w:numId w:val="96"/>
        </w:numPr>
        <w:spacing w:after="2"/>
        <w:ind w:firstLine="540"/>
      </w:pPr>
      <w:r>
        <w:t xml:space="preserve">If Supplier meets or exceeds the designated TPLA NPS Service Level targets during the Measurement Period on a site basis, the applicable Performance Incentive shall be equal to the percentage stated under the Performance Incentive column below, multiplied by the Gross Monthly Invoice Amount for the Queue(s) being measured. </w:t>
      </w:r>
    </w:p>
    <w:p w14:paraId="4F50E5F5" w14:textId="77777777" w:rsidR="00A753A2" w:rsidRDefault="00D42923">
      <w:pPr>
        <w:spacing w:after="21" w:line="259" w:lineRule="auto"/>
        <w:ind w:left="1260" w:firstLine="0"/>
        <w:jc w:val="left"/>
      </w:pPr>
      <w:r>
        <w:rPr>
          <w:rFonts w:ascii="Times New Roman" w:eastAsia="Times New Roman" w:hAnsi="Times New Roman" w:cs="Times New Roman"/>
          <w:sz w:val="24"/>
        </w:rPr>
        <w:t xml:space="preserve"> </w:t>
      </w:r>
    </w:p>
    <w:p w14:paraId="6D92BB19" w14:textId="77777777" w:rsidR="00A753A2" w:rsidRDefault="00D42923">
      <w:pPr>
        <w:spacing w:after="0" w:line="259" w:lineRule="auto"/>
        <w:ind w:left="910"/>
        <w:jc w:val="left"/>
      </w:pPr>
      <w:r>
        <w:rPr>
          <w:sz w:val="24"/>
        </w:rPr>
        <w:t>(</w:t>
      </w:r>
      <w:proofErr w:type="spellStart"/>
      <w:r>
        <w:rPr>
          <w:sz w:val="24"/>
        </w:rPr>
        <w:t>i</w:t>
      </w:r>
      <w:proofErr w:type="spellEnd"/>
      <w:r>
        <w:rPr>
          <w:sz w:val="24"/>
        </w:rPr>
        <w:t>)</w:t>
      </w:r>
      <w:r>
        <w:rPr>
          <w:rFonts w:ascii="Arial" w:eastAsia="Arial" w:hAnsi="Arial" w:cs="Arial"/>
          <w:sz w:val="24"/>
        </w:rPr>
        <w:t xml:space="preserve"> </w:t>
      </w:r>
      <w:r>
        <w:rPr>
          <w:sz w:val="24"/>
        </w:rPr>
        <w:t>For the Branded portfolio:</w:t>
      </w:r>
      <w:r>
        <w:rPr>
          <w:rFonts w:ascii="Times New Roman" w:eastAsia="Times New Roman" w:hAnsi="Times New Roman" w:cs="Times New Roman"/>
          <w:sz w:val="24"/>
        </w:rPr>
        <w:t xml:space="preserve"> </w:t>
      </w:r>
    </w:p>
    <w:p w14:paraId="312098C8" w14:textId="77777777" w:rsidR="00A753A2" w:rsidRDefault="00D42923">
      <w:pPr>
        <w:spacing w:after="0" w:line="259" w:lineRule="auto"/>
        <w:ind w:left="1260" w:firstLine="0"/>
        <w:jc w:val="left"/>
      </w:pPr>
      <w:r>
        <w:rPr>
          <w:sz w:val="24"/>
        </w:rPr>
        <w:t xml:space="preserve"> </w:t>
      </w:r>
    </w:p>
    <w:tbl>
      <w:tblPr>
        <w:tblStyle w:val="TableGrid"/>
        <w:tblW w:w="5861" w:type="dxa"/>
        <w:tblInd w:w="900" w:type="dxa"/>
        <w:tblCellMar>
          <w:top w:w="0" w:type="dxa"/>
          <w:left w:w="0" w:type="dxa"/>
          <w:bottom w:w="0" w:type="dxa"/>
          <w:right w:w="0" w:type="dxa"/>
        </w:tblCellMar>
        <w:tblLook w:val="04A0" w:firstRow="1" w:lastRow="0" w:firstColumn="1" w:lastColumn="0" w:noHBand="0" w:noVBand="1"/>
      </w:tblPr>
      <w:tblGrid>
        <w:gridCol w:w="3546"/>
        <w:gridCol w:w="2315"/>
      </w:tblGrid>
      <w:tr w:rsidR="00A753A2" w14:paraId="3396C0D5" w14:textId="77777777">
        <w:trPr>
          <w:trHeight w:val="269"/>
        </w:trPr>
        <w:tc>
          <w:tcPr>
            <w:tcW w:w="3545" w:type="dxa"/>
            <w:tcBorders>
              <w:top w:val="nil"/>
              <w:left w:val="nil"/>
              <w:bottom w:val="nil"/>
              <w:right w:val="nil"/>
            </w:tcBorders>
          </w:tcPr>
          <w:p w14:paraId="4A91FD4F" w14:textId="77777777" w:rsidR="00A753A2" w:rsidRDefault="00D42923">
            <w:pPr>
              <w:spacing w:after="0" w:line="259" w:lineRule="auto"/>
              <w:ind w:left="323" w:firstLine="0"/>
              <w:jc w:val="center"/>
            </w:pPr>
            <w:r>
              <w:rPr>
                <w:b/>
                <w:sz w:val="24"/>
                <w:u w:val="single" w:color="000000"/>
              </w:rPr>
              <w:t>TPLA NPS</w:t>
            </w:r>
            <w:r>
              <w:rPr>
                <w:b/>
                <w:sz w:val="24"/>
              </w:rPr>
              <w:t xml:space="preserve"> </w:t>
            </w:r>
          </w:p>
        </w:tc>
        <w:tc>
          <w:tcPr>
            <w:tcW w:w="2315" w:type="dxa"/>
            <w:tcBorders>
              <w:top w:val="nil"/>
              <w:left w:val="nil"/>
              <w:bottom w:val="nil"/>
              <w:right w:val="nil"/>
            </w:tcBorders>
          </w:tcPr>
          <w:p w14:paraId="5DAF9292" w14:textId="77777777" w:rsidR="00A753A2" w:rsidRDefault="00D42923">
            <w:pPr>
              <w:spacing w:after="0" w:line="259" w:lineRule="auto"/>
              <w:ind w:left="0" w:firstLine="0"/>
            </w:pPr>
            <w:r>
              <w:rPr>
                <w:b/>
                <w:sz w:val="24"/>
                <w:u w:val="single" w:color="000000"/>
              </w:rPr>
              <w:t>Performance Incentive</w:t>
            </w:r>
            <w:r>
              <w:rPr>
                <w:b/>
                <w:sz w:val="24"/>
              </w:rPr>
              <w:t xml:space="preserve"> </w:t>
            </w:r>
          </w:p>
        </w:tc>
      </w:tr>
      <w:tr w:rsidR="00A753A2" w14:paraId="4148F10C" w14:textId="77777777">
        <w:trPr>
          <w:trHeight w:val="293"/>
        </w:trPr>
        <w:tc>
          <w:tcPr>
            <w:tcW w:w="3545" w:type="dxa"/>
            <w:tcBorders>
              <w:top w:val="nil"/>
              <w:left w:val="nil"/>
              <w:bottom w:val="nil"/>
              <w:right w:val="nil"/>
            </w:tcBorders>
          </w:tcPr>
          <w:p w14:paraId="39708465" w14:textId="77777777" w:rsidR="00A753A2" w:rsidRDefault="00D42923">
            <w:pPr>
              <w:spacing w:after="0" w:line="259" w:lineRule="auto"/>
              <w:ind w:left="324" w:firstLine="0"/>
              <w:jc w:val="center"/>
            </w:pPr>
            <w:r>
              <w:rPr>
                <w:sz w:val="24"/>
              </w:rPr>
              <w:t xml:space="preserve">Target + 20% </w:t>
            </w:r>
          </w:p>
        </w:tc>
        <w:tc>
          <w:tcPr>
            <w:tcW w:w="2315" w:type="dxa"/>
            <w:tcBorders>
              <w:top w:val="nil"/>
              <w:left w:val="nil"/>
              <w:bottom w:val="nil"/>
              <w:right w:val="nil"/>
            </w:tcBorders>
          </w:tcPr>
          <w:p w14:paraId="2C93E871" w14:textId="77777777" w:rsidR="00A753A2" w:rsidRDefault="00D42923">
            <w:pPr>
              <w:spacing w:after="0" w:line="259" w:lineRule="auto"/>
              <w:ind w:left="0" w:right="53" w:firstLine="0"/>
              <w:jc w:val="center"/>
            </w:pPr>
            <w:r>
              <w:rPr>
                <w:sz w:val="24"/>
              </w:rPr>
              <w:t xml:space="preserve">4% </w:t>
            </w:r>
          </w:p>
        </w:tc>
      </w:tr>
      <w:tr w:rsidR="00A753A2" w14:paraId="540789E0" w14:textId="77777777">
        <w:trPr>
          <w:trHeight w:val="293"/>
        </w:trPr>
        <w:tc>
          <w:tcPr>
            <w:tcW w:w="3545" w:type="dxa"/>
            <w:tcBorders>
              <w:top w:val="nil"/>
              <w:left w:val="nil"/>
              <w:bottom w:val="nil"/>
              <w:right w:val="nil"/>
            </w:tcBorders>
          </w:tcPr>
          <w:p w14:paraId="26542377" w14:textId="77777777" w:rsidR="00A753A2" w:rsidRDefault="00D42923">
            <w:pPr>
              <w:spacing w:after="0" w:line="259" w:lineRule="auto"/>
              <w:ind w:left="324" w:firstLine="0"/>
              <w:jc w:val="center"/>
            </w:pPr>
            <w:r>
              <w:rPr>
                <w:sz w:val="24"/>
              </w:rPr>
              <w:t xml:space="preserve">Target + 15% </w:t>
            </w:r>
          </w:p>
        </w:tc>
        <w:tc>
          <w:tcPr>
            <w:tcW w:w="2315" w:type="dxa"/>
            <w:tcBorders>
              <w:top w:val="nil"/>
              <w:left w:val="nil"/>
              <w:bottom w:val="nil"/>
              <w:right w:val="nil"/>
            </w:tcBorders>
          </w:tcPr>
          <w:p w14:paraId="04E1585D" w14:textId="77777777" w:rsidR="00A753A2" w:rsidRDefault="00D42923">
            <w:pPr>
              <w:spacing w:after="0" w:line="259" w:lineRule="auto"/>
              <w:ind w:left="0" w:right="53" w:firstLine="0"/>
              <w:jc w:val="center"/>
            </w:pPr>
            <w:r>
              <w:rPr>
                <w:sz w:val="24"/>
              </w:rPr>
              <w:t xml:space="preserve">3% </w:t>
            </w:r>
          </w:p>
        </w:tc>
      </w:tr>
      <w:tr w:rsidR="00A753A2" w14:paraId="6DC4E0BD" w14:textId="77777777">
        <w:trPr>
          <w:trHeight w:val="1448"/>
        </w:trPr>
        <w:tc>
          <w:tcPr>
            <w:tcW w:w="3545" w:type="dxa"/>
            <w:tcBorders>
              <w:top w:val="nil"/>
              <w:left w:val="nil"/>
              <w:bottom w:val="nil"/>
              <w:right w:val="nil"/>
            </w:tcBorders>
          </w:tcPr>
          <w:p w14:paraId="40414904" w14:textId="77777777" w:rsidR="00A753A2" w:rsidRDefault="00D42923">
            <w:pPr>
              <w:spacing w:after="0" w:line="259" w:lineRule="auto"/>
              <w:ind w:left="324" w:firstLine="0"/>
              <w:jc w:val="center"/>
            </w:pPr>
            <w:r>
              <w:rPr>
                <w:sz w:val="24"/>
              </w:rPr>
              <w:t xml:space="preserve">Target + 10% </w:t>
            </w:r>
          </w:p>
          <w:p w14:paraId="239AF4D9" w14:textId="77777777" w:rsidR="00A753A2" w:rsidRDefault="00D42923">
            <w:pPr>
              <w:spacing w:after="0" w:line="259" w:lineRule="auto"/>
              <w:ind w:left="360" w:firstLine="0"/>
              <w:jc w:val="left"/>
            </w:pPr>
            <w:r>
              <w:rPr>
                <w:sz w:val="24"/>
              </w:rPr>
              <w:t xml:space="preserve"> </w:t>
            </w:r>
          </w:p>
          <w:p w14:paraId="0AAFECDF" w14:textId="77777777" w:rsidR="00A753A2" w:rsidRDefault="00D42923">
            <w:pPr>
              <w:spacing w:after="21" w:line="259" w:lineRule="auto"/>
              <w:ind w:left="360" w:firstLine="0"/>
              <w:jc w:val="left"/>
            </w:pPr>
            <w:r>
              <w:rPr>
                <w:rFonts w:ascii="Times New Roman" w:eastAsia="Times New Roman" w:hAnsi="Times New Roman" w:cs="Times New Roman"/>
                <w:sz w:val="24"/>
              </w:rPr>
              <w:t xml:space="preserve"> </w:t>
            </w:r>
          </w:p>
          <w:p w14:paraId="1A1ED7CB" w14:textId="77777777" w:rsidR="00A753A2" w:rsidRDefault="00D42923">
            <w:pPr>
              <w:spacing w:after="0" w:line="259" w:lineRule="auto"/>
              <w:ind w:left="0" w:firstLine="0"/>
              <w:jc w:val="left"/>
            </w:pPr>
            <w:r>
              <w:rPr>
                <w:sz w:val="24"/>
              </w:rPr>
              <w:t>(ii)</w:t>
            </w:r>
            <w:r>
              <w:rPr>
                <w:rFonts w:ascii="Arial" w:eastAsia="Arial" w:hAnsi="Arial" w:cs="Arial"/>
                <w:sz w:val="24"/>
              </w:rPr>
              <w:t xml:space="preserve"> </w:t>
            </w:r>
            <w:r>
              <w:rPr>
                <w:sz w:val="24"/>
              </w:rPr>
              <w:t>For the Costco portfolio:</w:t>
            </w:r>
            <w:r>
              <w:rPr>
                <w:rFonts w:ascii="Times New Roman" w:eastAsia="Times New Roman" w:hAnsi="Times New Roman" w:cs="Times New Roman"/>
                <w:sz w:val="24"/>
              </w:rPr>
              <w:t xml:space="preserve"> </w:t>
            </w:r>
          </w:p>
          <w:p w14:paraId="2C4943BD" w14:textId="77777777" w:rsidR="00A753A2" w:rsidRDefault="00D42923">
            <w:pPr>
              <w:spacing w:after="0" w:line="259" w:lineRule="auto"/>
              <w:ind w:left="360" w:firstLine="0"/>
              <w:jc w:val="left"/>
            </w:pPr>
            <w:r>
              <w:rPr>
                <w:sz w:val="24"/>
              </w:rPr>
              <w:t xml:space="preserve"> </w:t>
            </w:r>
          </w:p>
        </w:tc>
        <w:tc>
          <w:tcPr>
            <w:tcW w:w="2315" w:type="dxa"/>
            <w:tcBorders>
              <w:top w:val="nil"/>
              <w:left w:val="nil"/>
              <w:bottom w:val="nil"/>
              <w:right w:val="nil"/>
            </w:tcBorders>
          </w:tcPr>
          <w:p w14:paraId="11B87DF5" w14:textId="77777777" w:rsidR="00A753A2" w:rsidRDefault="00D42923">
            <w:pPr>
              <w:spacing w:after="0" w:line="259" w:lineRule="auto"/>
              <w:ind w:left="0" w:right="53" w:firstLine="0"/>
              <w:jc w:val="center"/>
            </w:pPr>
            <w:r>
              <w:rPr>
                <w:sz w:val="24"/>
              </w:rPr>
              <w:t xml:space="preserve">2% </w:t>
            </w:r>
          </w:p>
        </w:tc>
      </w:tr>
      <w:tr w:rsidR="00A753A2" w14:paraId="1A64C8C4" w14:textId="77777777">
        <w:trPr>
          <w:trHeight w:val="294"/>
        </w:trPr>
        <w:tc>
          <w:tcPr>
            <w:tcW w:w="3545" w:type="dxa"/>
            <w:tcBorders>
              <w:top w:val="nil"/>
              <w:left w:val="nil"/>
              <w:bottom w:val="nil"/>
              <w:right w:val="nil"/>
            </w:tcBorders>
          </w:tcPr>
          <w:p w14:paraId="34EEB077" w14:textId="77777777" w:rsidR="00A753A2" w:rsidRDefault="00D42923">
            <w:pPr>
              <w:spacing w:after="0" w:line="259" w:lineRule="auto"/>
              <w:ind w:left="323" w:firstLine="0"/>
              <w:jc w:val="center"/>
            </w:pPr>
            <w:r>
              <w:rPr>
                <w:b/>
                <w:sz w:val="24"/>
                <w:u w:val="single" w:color="000000"/>
              </w:rPr>
              <w:t>TPLA NPS</w:t>
            </w:r>
            <w:r>
              <w:rPr>
                <w:b/>
                <w:sz w:val="24"/>
              </w:rPr>
              <w:t xml:space="preserve"> </w:t>
            </w:r>
          </w:p>
        </w:tc>
        <w:tc>
          <w:tcPr>
            <w:tcW w:w="2315" w:type="dxa"/>
            <w:tcBorders>
              <w:top w:val="nil"/>
              <w:left w:val="nil"/>
              <w:bottom w:val="nil"/>
              <w:right w:val="nil"/>
            </w:tcBorders>
          </w:tcPr>
          <w:p w14:paraId="43F49E2C" w14:textId="77777777" w:rsidR="00A753A2" w:rsidRDefault="00D42923">
            <w:pPr>
              <w:spacing w:after="0" w:line="259" w:lineRule="auto"/>
              <w:ind w:left="0" w:firstLine="0"/>
            </w:pPr>
            <w:r>
              <w:rPr>
                <w:b/>
                <w:sz w:val="24"/>
                <w:u w:val="single" w:color="000000"/>
              </w:rPr>
              <w:t>Performance Incentive</w:t>
            </w:r>
            <w:r>
              <w:rPr>
                <w:b/>
                <w:sz w:val="24"/>
              </w:rPr>
              <w:t xml:space="preserve"> </w:t>
            </w:r>
          </w:p>
        </w:tc>
      </w:tr>
      <w:tr w:rsidR="00A753A2" w14:paraId="52C051F7" w14:textId="77777777">
        <w:trPr>
          <w:trHeight w:val="294"/>
        </w:trPr>
        <w:tc>
          <w:tcPr>
            <w:tcW w:w="3545" w:type="dxa"/>
            <w:tcBorders>
              <w:top w:val="nil"/>
              <w:left w:val="nil"/>
              <w:bottom w:val="nil"/>
              <w:right w:val="nil"/>
            </w:tcBorders>
          </w:tcPr>
          <w:p w14:paraId="2776C552" w14:textId="77777777" w:rsidR="00A753A2" w:rsidRDefault="00D42923">
            <w:pPr>
              <w:spacing w:after="0" w:line="259" w:lineRule="auto"/>
              <w:ind w:left="324" w:firstLine="0"/>
              <w:jc w:val="center"/>
            </w:pPr>
            <w:r>
              <w:rPr>
                <w:sz w:val="24"/>
              </w:rPr>
              <w:t xml:space="preserve">Target + 20% </w:t>
            </w:r>
          </w:p>
        </w:tc>
        <w:tc>
          <w:tcPr>
            <w:tcW w:w="2315" w:type="dxa"/>
            <w:tcBorders>
              <w:top w:val="nil"/>
              <w:left w:val="nil"/>
              <w:bottom w:val="nil"/>
              <w:right w:val="nil"/>
            </w:tcBorders>
          </w:tcPr>
          <w:p w14:paraId="127CA486" w14:textId="77777777" w:rsidR="00A753A2" w:rsidRDefault="00D42923">
            <w:pPr>
              <w:spacing w:after="0" w:line="259" w:lineRule="auto"/>
              <w:ind w:left="0" w:right="53" w:firstLine="0"/>
              <w:jc w:val="center"/>
            </w:pPr>
            <w:r>
              <w:rPr>
                <w:sz w:val="24"/>
              </w:rPr>
              <w:t xml:space="preserve">4% </w:t>
            </w:r>
          </w:p>
        </w:tc>
      </w:tr>
      <w:tr w:rsidR="00A753A2" w14:paraId="505BACCE" w14:textId="77777777">
        <w:trPr>
          <w:trHeight w:val="293"/>
        </w:trPr>
        <w:tc>
          <w:tcPr>
            <w:tcW w:w="3545" w:type="dxa"/>
            <w:tcBorders>
              <w:top w:val="nil"/>
              <w:left w:val="nil"/>
              <w:bottom w:val="nil"/>
              <w:right w:val="nil"/>
            </w:tcBorders>
          </w:tcPr>
          <w:p w14:paraId="37154DCB" w14:textId="77777777" w:rsidR="00A753A2" w:rsidRDefault="00D42923">
            <w:pPr>
              <w:spacing w:after="0" w:line="259" w:lineRule="auto"/>
              <w:ind w:left="324" w:firstLine="0"/>
              <w:jc w:val="center"/>
            </w:pPr>
            <w:r>
              <w:rPr>
                <w:sz w:val="24"/>
              </w:rPr>
              <w:t xml:space="preserve">Target + 15% </w:t>
            </w:r>
          </w:p>
        </w:tc>
        <w:tc>
          <w:tcPr>
            <w:tcW w:w="2315" w:type="dxa"/>
            <w:tcBorders>
              <w:top w:val="nil"/>
              <w:left w:val="nil"/>
              <w:bottom w:val="nil"/>
              <w:right w:val="nil"/>
            </w:tcBorders>
          </w:tcPr>
          <w:p w14:paraId="47562F26" w14:textId="77777777" w:rsidR="00A753A2" w:rsidRDefault="00D42923">
            <w:pPr>
              <w:spacing w:after="0" w:line="259" w:lineRule="auto"/>
              <w:ind w:left="0" w:right="53" w:firstLine="0"/>
              <w:jc w:val="center"/>
            </w:pPr>
            <w:r>
              <w:rPr>
                <w:sz w:val="24"/>
              </w:rPr>
              <w:t xml:space="preserve">3% </w:t>
            </w:r>
          </w:p>
        </w:tc>
      </w:tr>
      <w:tr w:rsidR="00A753A2" w14:paraId="693E7325" w14:textId="77777777">
        <w:trPr>
          <w:trHeight w:val="269"/>
        </w:trPr>
        <w:tc>
          <w:tcPr>
            <w:tcW w:w="3545" w:type="dxa"/>
            <w:tcBorders>
              <w:top w:val="nil"/>
              <w:left w:val="nil"/>
              <w:bottom w:val="nil"/>
              <w:right w:val="nil"/>
            </w:tcBorders>
          </w:tcPr>
          <w:p w14:paraId="6801392B" w14:textId="77777777" w:rsidR="00A753A2" w:rsidRDefault="00D42923">
            <w:pPr>
              <w:spacing w:after="0" w:line="259" w:lineRule="auto"/>
              <w:ind w:left="324" w:firstLine="0"/>
              <w:jc w:val="center"/>
            </w:pPr>
            <w:r>
              <w:rPr>
                <w:sz w:val="24"/>
              </w:rPr>
              <w:t xml:space="preserve">Target + 10% </w:t>
            </w:r>
          </w:p>
        </w:tc>
        <w:tc>
          <w:tcPr>
            <w:tcW w:w="2315" w:type="dxa"/>
            <w:tcBorders>
              <w:top w:val="nil"/>
              <w:left w:val="nil"/>
              <w:bottom w:val="nil"/>
              <w:right w:val="nil"/>
            </w:tcBorders>
          </w:tcPr>
          <w:p w14:paraId="11FB1AC3" w14:textId="77777777" w:rsidR="00A753A2" w:rsidRDefault="00D42923">
            <w:pPr>
              <w:spacing w:after="0" w:line="259" w:lineRule="auto"/>
              <w:ind w:left="0" w:right="53" w:firstLine="0"/>
              <w:jc w:val="center"/>
            </w:pPr>
            <w:r>
              <w:rPr>
                <w:sz w:val="24"/>
              </w:rPr>
              <w:t xml:space="preserve">2% </w:t>
            </w:r>
          </w:p>
        </w:tc>
      </w:tr>
    </w:tbl>
    <w:p w14:paraId="1BD43726" w14:textId="77777777" w:rsidR="00A753A2" w:rsidRDefault="00D42923">
      <w:pPr>
        <w:numPr>
          <w:ilvl w:val="0"/>
          <w:numId w:val="96"/>
        </w:numPr>
        <w:spacing w:after="2"/>
        <w:ind w:firstLine="540"/>
      </w:pPr>
      <w:r>
        <w:t xml:space="preserve">If Supplier does not meet or is below the designated TPLA NPS Service targets during the Measurement Period on a site basis, the applicable Service Level Credit may be assessed, equal to the percentage under the Service Level Credit column, below, multiplied by the Gross Monthly Invoice Amount for the respective queues being measured. </w:t>
      </w:r>
    </w:p>
    <w:p w14:paraId="37546514" w14:textId="77777777" w:rsidR="00A753A2" w:rsidRDefault="00D42923">
      <w:pPr>
        <w:spacing w:after="0" w:line="259" w:lineRule="auto"/>
        <w:ind w:left="900" w:firstLine="0"/>
        <w:jc w:val="left"/>
      </w:pPr>
      <w:r>
        <w:rPr>
          <w:rFonts w:ascii="Times New Roman" w:eastAsia="Times New Roman" w:hAnsi="Times New Roman" w:cs="Times New Roman"/>
          <w:sz w:val="24"/>
        </w:rPr>
        <w:t xml:space="preserve"> </w:t>
      </w:r>
    </w:p>
    <w:p w14:paraId="3BB6738D" w14:textId="77777777" w:rsidR="00A753A2" w:rsidRDefault="00D42923">
      <w:pPr>
        <w:numPr>
          <w:ilvl w:val="2"/>
          <w:numId w:val="97"/>
        </w:numPr>
        <w:spacing w:after="11"/>
        <w:ind w:hanging="360"/>
      </w:pPr>
      <w:r>
        <w:t xml:space="preserve">The Service Level target for the Branded portfolio will be mutually agreed upon quarterly, and the target set for the respective quarter will consider recent trends, </w:t>
      </w:r>
      <w:r>
        <w:lastRenderedPageBreak/>
        <w:t xml:space="preserve">upcoming events and future business insights, </w:t>
      </w:r>
      <w:proofErr w:type="gramStart"/>
      <w:r>
        <w:t>etc..</w:t>
      </w:r>
      <w:proofErr w:type="gramEnd"/>
      <w:r>
        <w:t xml:space="preserve">  The following Service Level Credit applies where Supplier’s actual TPLA NPS achievement is: </w:t>
      </w:r>
    </w:p>
    <w:p w14:paraId="617BC668" w14:textId="77777777" w:rsidR="00A753A2" w:rsidRDefault="00D42923">
      <w:pPr>
        <w:spacing w:after="0" w:line="259" w:lineRule="auto"/>
        <w:ind w:left="1260" w:firstLine="0"/>
        <w:jc w:val="left"/>
      </w:pPr>
      <w:r>
        <w:rPr>
          <w:sz w:val="24"/>
        </w:rPr>
        <w:t xml:space="preserve"> </w:t>
      </w:r>
    </w:p>
    <w:tbl>
      <w:tblPr>
        <w:tblStyle w:val="TableGrid"/>
        <w:tblW w:w="4403" w:type="dxa"/>
        <w:tblInd w:w="2199" w:type="dxa"/>
        <w:tblCellMar>
          <w:top w:w="0" w:type="dxa"/>
          <w:left w:w="0" w:type="dxa"/>
          <w:bottom w:w="0" w:type="dxa"/>
          <w:right w:w="0" w:type="dxa"/>
        </w:tblCellMar>
        <w:tblLook w:val="04A0" w:firstRow="1" w:lastRow="0" w:firstColumn="1" w:lastColumn="0" w:noHBand="0" w:noVBand="1"/>
      </w:tblPr>
      <w:tblGrid>
        <w:gridCol w:w="2407"/>
        <w:gridCol w:w="1996"/>
      </w:tblGrid>
      <w:tr w:rsidR="00A753A2" w14:paraId="5FAEB1AC" w14:textId="77777777">
        <w:trPr>
          <w:trHeight w:val="269"/>
        </w:trPr>
        <w:tc>
          <w:tcPr>
            <w:tcW w:w="2407" w:type="dxa"/>
            <w:tcBorders>
              <w:top w:val="nil"/>
              <w:left w:val="nil"/>
              <w:bottom w:val="nil"/>
              <w:right w:val="nil"/>
            </w:tcBorders>
          </w:tcPr>
          <w:p w14:paraId="647769FB" w14:textId="77777777" w:rsidR="00A753A2" w:rsidRDefault="00D42923">
            <w:pPr>
              <w:spacing w:after="0" w:line="259" w:lineRule="auto"/>
              <w:ind w:left="161" w:firstLine="0"/>
              <w:jc w:val="left"/>
            </w:pPr>
            <w:r>
              <w:rPr>
                <w:b/>
                <w:sz w:val="24"/>
                <w:u w:val="single" w:color="000000"/>
              </w:rPr>
              <w:t>TPLA NPS</w:t>
            </w:r>
            <w:r>
              <w:rPr>
                <w:b/>
                <w:sz w:val="24"/>
              </w:rPr>
              <w:t xml:space="preserve"> </w:t>
            </w:r>
          </w:p>
        </w:tc>
        <w:tc>
          <w:tcPr>
            <w:tcW w:w="1996" w:type="dxa"/>
            <w:tcBorders>
              <w:top w:val="nil"/>
              <w:left w:val="nil"/>
              <w:bottom w:val="nil"/>
              <w:right w:val="nil"/>
            </w:tcBorders>
          </w:tcPr>
          <w:p w14:paraId="5429B918" w14:textId="77777777" w:rsidR="00A753A2" w:rsidRDefault="00D42923">
            <w:pPr>
              <w:spacing w:after="0" w:line="259" w:lineRule="auto"/>
              <w:ind w:left="0" w:firstLine="0"/>
            </w:pPr>
            <w:r>
              <w:rPr>
                <w:b/>
                <w:sz w:val="24"/>
                <w:u w:val="single" w:color="000000"/>
              </w:rPr>
              <w:t>Service Level Credit</w:t>
            </w:r>
            <w:r>
              <w:rPr>
                <w:b/>
                <w:sz w:val="24"/>
              </w:rPr>
              <w:t xml:space="preserve"> </w:t>
            </w:r>
          </w:p>
        </w:tc>
      </w:tr>
      <w:tr w:rsidR="00A753A2" w14:paraId="339984C5" w14:textId="77777777">
        <w:trPr>
          <w:trHeight w:val="293"/>
        </w:trPr>
        <w:tc>
          <w:tcPr>
            <w:tcW w:w="2407" w:type="dxa"/>
            <w:tcBorders>
              <w:top w:val="nil"/>
              <w:left w:val="nil"/>
              <w:bottom w:val="nil"/>
              <w:right w:val="nil"/>
            </w:tcBorders>
          </w:tcPr>
          <w:p w14:paraId="4BE2F929" w14:textId="77777777" w:rsidR="00A753A2" w:rsidRDefault="00D42923">
            <w:pPr>
              <w:spacing w:after="0" w:line="259" w:lineRule="auto"/>
              <w:ind w:left="0" w:firstLine="0"/>
              <w:jc w:val="left"/>
            </w:pPr>
            <w:r>
              <w:rPr>
                <w:sz w:val="24"/>
              </w:rPr>
              <w:t xml:space="preserve">Target – 20% </w:t>
            </w:r>
          </w:p>
        </w:tc>
        <w:tc>
          <w:tcPr>
            <w:tcW w:w="1996" w:type="dxa"/>
            <w:tcBorders>
              <w:top w:val="nil"/>
              <w:left w:val="nil"/>
              <w:bottom w:val="nil"/>
              <w:right w:val="nil"/>
            </w:tcBorders>
          </w:tcPr>
          <w:p w14:paraId="5D7D8664" w14:textId="77777777" w:rsidR="00A753A2" w:rsidRDefault="00D42923">
            <w:pPr>
              <w:spacing w:after="0" w:line="259" w:lineRule="auto"/>
              <w:ind w:left="0" w:right="55" w:firstLine="0"/>
              <w:jc w:val="center"/>
            </w:pPr>
            <w:r>
              <w:rPr>
                <w:sz w:val="24"/>
              </w:rPr>
              <w:t xml:space="preserve">4% </w:t>
            </w:r>
          </w:p>
        </w:tc>
      </w:tr>
      <w:tr w:rsidR="00A753A2" w14:paraId="5541EA10" w14:textId="77777777">
        <w:trPr>
          <w:trHeight w:val="293"/>
        </w:trPr>
        <w:tc>
          <w:tcPr>
            <w:tcW w:w="2407" w:type="dxa"/>
            <w:tcBorders>
              <w:top w:val="nil"/>
              <w:left w:val="nil"/>
              <w:bottom w:val="nil"/>
              <w:right w:val="nil"/>
            </w:tcBorders>
          </w:tcPr>
          <w:p w14:paraId="23873643" w14:textId="77777777" w:rsidR="00A753A2" w:rsidRDefault="00D42923">
            <w:pPr>
              <w:spacing w:after="0" w:line="259" w:lineRule="auto"/>
              <w:ind w:left="0" w:firstLine="0"/>
              <w:jc w:val="left"/>
            </w:pPr>
            <w:r>
              <w:rPr>
                <w:sz w:val="24"/>
              </w:rPr>
              <w:t xml:space="preserve">Target – 15% </w:t>
            </w:r>
          </w:p>
        </w:tc>
        <w:tc>
          <w:tcPr>
            <w:tcW w:w="1996" w:type="dxa"/>
            <w:tcBorders>
              <w:top w:val="nil"/>
              <w:left w:val="nil"/>
              <w:bottom w:val="nil"/>
              <w:right w:val="nil"/>
            </w:tcBorders>
          </w:tcPr>
          <w:p w14:paraId="153960C4" w14:textId="77777777" w:rsidR="00A753A2" w:rsidRDefault="00D42923">
            <w:pPr>
              <w:spacing w:after="0" w:line="259" w:lineRule="auto"/>
              <w:ind w:left="0" w:right="55" w:firstLine="0"/>
              <w:jc w:val="center"/>
            </w:pPr>
            <w:r>
              <w:rPr>
                <w:sz w:val="24"/>
              </w:rPr>
              <w:t xml:space="preserve">3% </w:t>
            </w:r>
          </w:p>
        </w:tc>
      </w:tr>
      <w:tr w:rsidR="00A753A2" w14:paraId="3830E1AE" w14:textId="77777777">
        <w:trPr>
          <w:trHeight w:val="269"/>
        </w:trPr>
        <w:tc>
          <w:tcPr>
            <w:tcW w:w="2407" w:type="dxa"/>
            <w:tcBorders>
              <w:top w:val="nil"/>
              <w:left w:val="nil"/>
              <w:bottom w:val="nil"/>
              <w:right w:val="nil"/>
            </w:tcBorders>
          </w:tcPr>
          <w:p w14:paraId="5CBD3DC1" w14:textId="77777777" w:rsidR="00A753A2" w:rsidRDefault="00D42923">
            <w:pPr>
              <w:spacing w:after="0" w:line="259" w:lineRule="auto"/>
              <w:ind w:left="0" w:firstLine="0"/>
              <w:jc w:val="left"/>
            </w:pPr>
            <w:r>
              <w:rPr>
                <w:sz w:val="24"/>
              </w:rPr>
              <w:t xml:space="preserve">Target – 10% </w:t>
            </w:r>
          </w:p>
        </w:tc>
        <w:tc>
          <w:tcPr>
            <w:tcW w:w="1996" w:type="dxa"/>
            <w:tcBorders>
              <w:top w:val="nil"/>
              <w:left w:val="nil"/>
              <w:bottom w:val="nil"/>
              <w:right w:val="nil"/>
            </w:tcBorders>
          </w:tcPr>
          <w:p w14:paraId="62F6FC10" w14:textId="77777777" w:rsidR="00A753A2" w:rsidRDefault="00D42923">
            <w:pPr>
              <w:spacing w:after="0" w:line="259" w:lineRule="auto"/>
              <w:ind w:left="0" w:right="55" w:firstLine="0"/>
              <w:jc w:val="center"/>
            </w:pPr>
            <w:r>
              <w:rPr>
                <w:sz w:val="24"/>
              </w:rPr>
              <w:t xml:space="preserve">2% </w:t>
            </w:r>
          </w:p>
        </w:tc>
      </w:tr>
    </w:tbl>
    <w:p w14:paraId="464EB151" w14:textId="77777777" w:rsidR="00A753A2" w:rsidRDefault="00D42923">
      <w:pPr>
        <w:spacing w:after="0" w:line="259" w:lineRule="auto"/>
        <w:ind w:left="0" w:firstLine="0"/>
        <w:jc w:val="left"/>
      </w:pPr>
      <w:r>
        <w:t xml:space="preserve"> </w:t>
      </w:r>
    </w:p>
    <w:p w14:paraId="53F559D9" w14:textId="77777777" w:rsidR="00A753A2" w:rsidRDefault="00D42923">
      <w:pPr>
        <w:numPr>
          <w:ilvl w:val="2"/>
          <w:numId w:val="97"/>
        </w:numPr>
        <w:spacing w:after="11"/>
        <w:ind w:hanging="360"/>
      </w:pPr>
      <w:r>
        <w:t xml:space="preserve">The Service Level target for the Costco portfolio will be mutually agreed upon quarterly, and the target set for the respective quarter </w:t>
      </w:r>
      <w:proofErr w:type="gramStart"/>
      <w:r>
        <w:t>will  consider</w:t>
      </w:r>
      <w:proofErr w:type="gramEnd"/>
      <w:r>
        <w:t xml:space="preserve"> recent trends, upcoming events and future business insights, etc..  The following Service Level Credit applies where Supplier’s actual TPLA NPS achievement is: </w:t>
      </w:r>
    </w:p>
    <w:p w14:paraId="0684C97B" w14:textId="77777777" w:rsidR="00A753A2" w:rsidRDefault="00D42923">
      <w:pPr>
        <w:spacing w:after="0" w:line="259" w:lineRule="auto"/>
        <w:ind w:left="1260" w:firstLine="0"/>
        <w:jc w:val="left"/>
      </w:pPr>
      <w:r>
        <w:rPr>
          <w:sz w:val="24"/>
        </w:rPr>
        <w:t xml:space="preserve"> </w:t>
      </w:r>
    </w:p>
    <w:tbl>
      <w:tblPr>
        <w:tblStyle w:val="TableGrid"/>
        <w:tblW w:w="4403" w:type="dxa"/>
        <w:tblInd w:w="2199" w:type="dxa"/>
        <w:tblCellMar>
          <w:top w:w="0" w:type="dxa"/>
          <w:left w:w="0" w:type="dxa"/>
          <w:bottom w:w="0" w:type="dxa"/>
          <w:right w:w="0" w:type="dxa"/>
        </w:tblCellMar>
        <w:tblLook w:val="04A0" w:firstRow="1" w:lastRow="0" w:firstColumn="1" w:lastColumn="0" w:noHBand="0" w:noVBand="1"/>
      </w:tblPr>
      <w:tblGrid>
        <w:gridCol w:w="2407"/>
        <w:gridCol w:w="1996"/>
      </w:tblGrid>
      <w:tr w:rsidR="00A753A2" w14:paraId="09A648F8" w14:textId="77777777">
        <w:trPr>
          <w:trHeight w:val="269"/>
        </w:trPr>
        <w:tc>
          <w:tcPr>
            <w:tcW w:w="2407" w:type="dxa"/>
            <w:tcBorders>
              <w:top w:val="nil"/>
              <w:left w:val="nil"/>
              <w:bottom w:val="nil"/>
              <w:right w:val="nil"/>
            </w:tcBorders>
          </w:tcPr>
          <w:p w14:paraId="2F321986" w14:textId="77777777" w:rsidR="00A753A2" w:rsidRDefault="00D42923">
            <w:pPr>
              <w:spacing w:after="0" w:line="259" w:lineRule="auto"/>
              <w:ind w:left="161" w:firstLine="0"/>
              <w:jc w:val="left"/>
            </w:pPr>
            <w:r>
              <w:rPr>
                <w:b/>
                <w:sz w:val="24"/>
                <w:u w:val="single" w:color="000000"/>
              </w:rPr>
              <w:t>TPLA NPS</w:t>
            </w:r>
            <w:r>
              <w:rPr>
                <w:b/>
                <w:sz w:val="24"/>
              </w:rPr>
              <w:t xml:space="preserve"> </w:t>
            </w:r>
          </w:p>
        </w:tc>
        <w:tc>
          <w:tcPr>
            <w:tcW w:w="1996" w:type="dxa"/>
            <w:tcBorders>
              <w:top w:val="nil"/>
              <w:left w:val="nil"/>
              <w:bottom w:val="nil"/>
              <w:right w:val="nil"/>
            </w:tcBorders>
          </w:tcPr>
          <w:p w14:paraId="3009F91B" w14:textId="77777777" w:rsidR="00A753A2" w:rsidRDefault="00D42923">
            <w:pPr>
              <w:spacing w:after="0" w:line="259" w:lineRule="auto"/>
              <w:ind w:left="0" w:firstLine="0"/>
            </w:pPr>
            <w:r>
              <w:rPr>
                <w:b/>
                <w:sz w:val="24"/>
                <w:u w:val="single" w:color="000000"/>
              </w:rPr>
              <w:t>Service Level Credit</w:t>
            </w:r>
            <w:r>
              <w:rPr>
                <w:b/>
                <w:sz w:val="24"/>
              </w:rPr>
              <w:t xml:space="preserve"> </w:t>
            </w:r>
          </w:p>
        </w:tc>
      </w:tr>
      <w:tr w:rsidR="00A753A2" w14:paraId="71B6C0FD" w14:textId="77777777">
        <w:trPr>
          <w:trHeight w:val="293"/>
        </w:trPr>
        <w:tc>
          <w:tcPr>
            <w:tcW w:w="2407" w:type="dxa"/>
            <w:tcBorders>
              <w:top w:val="nil"/>
              <w:left w:val="nil"/>
              <w:bottom w:val="nil"/>
              <w:right w:val="nil"/>
            </w:tcBorders>
          </w:tcPr>
          <w:p w14:paraId="4B4A027F" w14:textId="77777777" w:rsidR="00A753A2" w:rsidRDefault="00D42923">
            <w:pPr>
              <w:spacing w:after="0" w:line="259" w:lineRule="auto"/>
              <w:ind w:left="0" w:firstLine="0"/>
              <w:jc w:val="left"/>
            </w:pPr>
            <w:r>
              <w:rPr>
                <w:sz w:val="24"/>
              </w:rPr>
              <w:t xml:space="preserve">Target – 20% </w:t>
            </w:r>
          </w:p>
        </w:tc>
        <w:tc>
          <w:tcPr>
            <w:tcW w:w="1996" w:type="dxa"/>
            <w:tcBorders>
              <w:top w:val="nil"/>
              <w:left w:val="nil"/>
              <w:bottom w:val="nil"/>
              <w:right w:val="nil"/>
            </w:tcBorders>
          </w:tcPr>
          <w:p w14:paraId="714EA903" w14:textId="77777777" w:rsidR="00A753A2" w:rsidRDefault="00D42923">
            <w:pPr>
              <w:spacing w:after="0" w:line="259" w:lineRule="auto"/>
              <w:ind w:left="0" w:right="55" w:firstLine="0"/>
              <w:jc w:val="center"/>
            </w:pPr>
            <w:r>
              <w:rPr>
                <w:sz w:val="24"/>
              </w:rPr>
              <w:t xml:space="preserve">4% </w:t>
            </w:r>
          </w:p>
        </w:tc>
      </w:tr>
      <w:tr w:rsidR="00A753A2" w14:paraId="2FD87DE0" w14:textId="77777777">
        <w:trPr>
          <w:trHeight w:val="293"/>
        </w:trPr>
        <w:tc>
          <w:tcPr>
            <w:tcW w:w="2407" w:type="dxa"/>
            <w:tcBorders>
              <w:top w:val="nil"/>
              <w:left w:val="nil"/>
              <w:bottom w:val="nil"/>
              <w:right w:val="nil"/>
            </w:tcBorders>
          </w:tcPr>
          <w:p w14:paraId="0B168F24" w14:textId="77777777" w:rsidR="00A753A2" w:rsidRDefault="00D42923">
            <w:pPr>
              <w:spacing w:after="0" w:line="259" w:lineRule="auto"/>
              <w:ind w:left="0" w:firstLine="0"/>
              <w:jc w:val="left"/>
            </w:pPr>
            <w:r>
              <w:rPr>
                <w:sz w:val="24"/>
              </w:rPr>
              <w:t xml:space="preserve">Target – 15% </w:t>
            </w:r>
          </w:p>
        </w:tc>
        <w:tc>
          <w:tcPr>
            <w:tcW w:w="1996" w:type="dxa"/>
            <w:tcBorders>
              <w:top w:val="nil"/>
              <w:left w:val="nil"/>
              <w:bottom w:val="nil"/>
              <w:right w:val="nil"/>
            </w:tcBorders>
          </w:tcPr>
          <w:p w14:paraId="7B7E1AD6" w14:textId="77777777" w:rsidR="00A753A2" w:rsidRDefault="00D42923">
            <w:pPr>
              <w:spacing w:after="0" w:line="259" w:lineRule="auto"/>
              <w:ind w:left="0" w:right="55" w:firstLine="0"/>
              <w:jc w:val="center"/>
            </w:pPr>
            <w:r>
              <w:rPr>
                <w:sz w:val="24"/>
              </w:rPr>
              <w:t xml:space="preserve">3% </w:t>
            </w:r>
          </w:p>
        </w:tc>
      </w:tr>
      <w:tr w:rsidR="00A753A2" w14:paraId="565A52AF" w14:textId="77777777">
        <w:trPr>
          <w:trHeight w:val="269"/>
        </w:trPr>
        <w:tc>
          <w:tcPr>
            <w:tcW w:w="2407" w:type="dxa"/>
            <w:tcBorders>
              <w:top w:val="nil"/>
              <w:left w:val="nil"/>
              <w:bottom w:val="nil"/>
              <w:right w:val="nil"/>
            </w:tcBorders>
          </w:tcPr>
          <w:p w14:paraId="1F61D737" w14:textId="77777777" w:rsidR="00A753A2" w:rsidRDefault="00D42923">
            <w:pPr>
              <w:spacing w:after="0" w:line="259" w:lineRule="auto"/>
              <w:ind w:left="0" w:firstLine="0"/>
              <w:jc w:val="left"/>
            </w:pPr>
            <w:r>
              <w:rPr>
                <w:sz w:val="24"/>
              </w:rPr>
              <w:t xml:space="preserve">Target – 10% </w:t>
            </w:r>
          </w:p>
        </w:tc>
        <w:tc>
          <w:tcPr>
            <w:tcW w:w="1996" w:type="dxa"/>
            <w:tcBorders>
              <w:top w:val="nil"/>
              <w:left w:val="nil"/>
              <w:bottom w:val="nil"/>
              <w:right w:val="nil"/>
            </w:tcBorders>
          </w:tcPr>
          <w:p w14:paraId="078A0E7C" w14:textId="77777777" w:rsidR="00A753A2" w:rsidRDefault="00D42923">
            <w:pPr>
              <w:spacing w:after="0" w:line="259" w:lineRule="auto"/>
              <w:ind w:left="0" w:right="55" w:firstLine="0"/>
              <w:jc w:val="center"/>
            </w:pPr>
            <w:r>
              <w:rPr>
                <w:sz w:val="24"/>
              </w:rPr>
              <w:t xml:space="preserve">2% </w:t>
            </w:r>
          </w:p>
        </w:tc>
      </w:tr>
    </w:tbl>
    <w:p w14:paraId="6222E0C9" w14:textId="77777777" w:rsidR="00A753A2" w:rsidRDefault="00D42923">
      <w:pPr>
        <w:spacing w:after="247" w:line="259" w:lineRule="auto"/>
        <w:ind w:left="0" w:firstLine="0"/>
        <w:jc w:val="left"/>
      </w:pPr>
      <w:r>
        <w:rPr>
          <w:rFonts w:ascii="Bookman Old Style" w:eastAsia="Bookman Old Style" w:hAnsi="Bookman Old Style" w:cs="Bookman Old Style"/>
        </w:rPr>
        <w:t xml:space="preserve"> </w:t>
      </w:r>
    </w:p>
    <w:p w14:paraId="6F16575C" w14:textId="77777777" w:rsidR="00A753A2" w:rsidRDefault="00D42923">
      <w:pPr>
        <w:tabs>
          <w:tab w:val="center" w:pos="861"/>
          <w:tab w:val="center" w:pos="1669"/>
        </w:tabs>
        <w:ind w:left="0" w:firstLine="0"/>
        <w:jc w:val="left"/>
      </w:pPr>
      <w:r>
        <w:tab/>
      </w:r>
      <w:r>
        <w:rPr>
          <w:b/>
        </w:rPr>
        <w:t>2.4</w:t>
      </w:r>
      <w:r>
        <w:rPr>
          <w:rFonts w:ascii="Arial" w:eastAsia="Arial" w:hAnsi="Arial" w:cs="Arial"/>
          <w:b/>
        </w:rPr>
        <w:t xml:space="preserve"> </w:t>
      </w:r>
      <w:r>
        <w:rPr>
          <w:rFonts w:ascii="Arial" w:eastAsia="Arial" w:hAnsi="Arial" w:cs="Arial"/>
          <w:b/>
        </w:rPr>
        <w:tab/>
      </w:r>
      <w:r>
        <w:t xml:space="preserve">ISAR.  </w:t>
      </w:r>
    </w:p>
    <w:p w14:paraId="4722442E" w14:textId="77777777" w:rsidR="00A753A2" w:rsidRDefault="00D42923">
      <w:pPr>
        <w:numPr>
          <w:ilvl w:val="0"/>
          <w:numId w:val="98"/>
        </w:numPr>
        <w:ind w:firstLine="540"/>
      </w:pPr>
      <w:r>
        <w:t xml:space="preserve">A Service Level Credit equivalent to 0.25% of the Billable Hours may be assessed per week, per queue (up to a cumulative monthly total of 1.25% for months containing five (5) Saturdays) if the weekly schedule adherence falls below 79.99% of the Interval Supply Requirement.  For purposes of clarity, a week shall be considered to run from each Sunday through the following Saturday. </w:t>
      </w:r>
    </w:p>
    <w:p w14:paraId="089E77F3" w14:textId="77777777" w:rsidR="00A753A2" w:rsidRDefault="00D42923">
      <w:pPr>
        <w:numPr>
          <w:ilvl w:val="0"/>
          <w:numId w:val="98"/>
        </w:numPr>
        <w:ind w:firstLine="540"/>
      </w:pPr>
      <w:r>
        <w:t xml:space="preserve">A Performance Incentive equivalent to 0.25% of the Billable Hours may be assessed per week, per queue (up to a cumulative monthly total of 1.25% for months containing five (5) Saturdays) if the weekly schedule adherence is greater than 90% of the Interval Supply Requirement. </w:t>
      </w:r>
    </w:p>
    <w:p w14:paraId="426C5395" w14:textId="77777777" w:rsidR="00A753A2" w:rsidRDefault="00D42923">
      <w:pPr>
        <w:numPr>
          <w:ilvl w:val="0"/>
          <w:numId w:val="98"/>
        </w:numPr>
        <w:ind w:firstLine="540"/>
      </w:pPr>
      <w:r>
        <w:t xml:space="preserve">For purposes of clarity, a week shall be considered to run from each Sunday through the following Saturday, and both (a) and (b) above shall apply to the Costco, Branded, HB and Saks portfolios. </w:t>
      </w:r>
    </w:p>
    <w:p w14:paraId="50CF5EB5" w14:textId="77777777" w:rsidR="00A753A2" w:rsidRDefault="00D42923">
      <w:pPr>
        <w:pStyle w:val="Heading2"/>
        <w:tabs>
          <w:tab w:val="center" w:pos="2219"/>
        </w:tabs>
        <w:spacing w:after="10"/>
        <w:ind w:left="-15" w:right="0" w:firstLine="0"/>
      </w:pPr>
      <w:r>
        <w:t>3.</w:t>
      </w:r>
      <w:r>
        <w:rPr>
          <w:rFonts w:ascii="Arial" w:eastAsia="Arial" w:hAnsi="Arial" w:cs="Arial"/>
        </w:rPr>
        <w:t xml:space="preserve"> </w:t>
      </w:r>
      <w:r>
        <w:rPr>
          <w:rFonts w:ascii="Arial" w:eastAsia="Arial" w:hAnsi="Arial" w:cs="Arial"/>
        </w:rPr>
        <w:tab/>
      </w:r>
      <w:r>
        <w:t xml:space="preserve">KEY PERFORMANCE INDICATORS </w:t>
      </w:r>
    </w:p>
    <w:p w14:paraId="3E712EF4" w14:textId="77777777" w:rsidR="00A753A2" w:rsidRDefault="00D42923">
      <w:pPr>
        <w:spacing w:after="0" w:line="259" w:lineRule="auto"/>
        <w:ind w:left="1440" w:firstLine="0"/>
        <w:jc w:val="left"/>
      </w:pPr>
      <w:r>
        <w:rPr>
          <w:b/>
          <w:sz w:val="24"/>
        </w:rPr>
        <w:t xml:space="preserve"> </w:t>
      </w:r>
    </w:p>
    <w:p w14:paraId="17232162" w14:textId="77777777" w:rsidR="00A753A2" w:rsidRDefault="00D42923">
      <w:pPr>
        <w:tabs>
          <w:tab w:val="center" w:pos="861"/>
          <w:tab w:val="center" w:pos="2900"/>
        </w:tabs>
        <w:spacing w:after="232" w:line="259" w:lineRule="auto"/>
        <w:ind w:left="0" w:firstLine="0"/>
        <w:jc w:val="left"/>
      </w:pPr>
      <w:r>
        <w:tab/>
      </w:r>
      <w:r>
        <w:rPr>
          <w:b/>
        </w:rPr>
        <w:t>3.1</w:t>
      </w:r>
      <w:r>
        <w:rPr>
          <w:rFonts w:ascii="Arial" w:eastAsia="Arial" w:hAnsi="Arial" w:cs="Arial"/>
          <w:b/>
        </w:rPr>
        <w:t xml:space="preserve"> </w:t>
      </w:r>
      <w:r>
        <w:rPr>
          <w:rFonts w:ascii="Arial" w:eastAsia="Arial" w:hAnsi="Arial" w:cs="Arial"/>
          <w:b/>
        </w:rPr>
        <w:tab/>
      </w:r>
      <w:r>
        <w:rPr>
          <w:sz w:val="24"/>
        </w:rPr>
        <w:t>Average Handling Time (AHT).</w:t>
      </w:r>
      <w:r>
        <w:rPr>
          <w:b/>
          <w:sz w:val="24"/>
        </w:rPr>
        <w:t xml:space="preserve"> </w:t>
      </w:r>
    </w:p>
    <w:p w14:paraId="39C45ECE" w14:textId="77777777" w:rsidR="00A753A2" w:rsidRDefault="00D42923">
      <w:pPr>
        <w:numPr>
          <w:ilvl w:val="0"/>
          <w:numId w:val="99"/>
        </w:numPr>
        <w:ind w:firstLine="540"/>
      </w:pPr>
      <w:r>
        <w:t xml:space="preserve">The parties will mutually agree on the AHT target for the respective queues servicing the Costco, Branded, HB and Saks portfolios on a quarterly basis based on business need and current trends. </w:t>
      </w:r>
    </w:p>
    <w:p w14:paraId="3D75D323" w14:textId="77777777" w:rsidR="00A753A2" w:rsidRDefault="00D42923">
      <w:pPr>
        <w:numPr>
          <w:ilvl w:val="0"/>
          <w:numId w:val="99"/>
        </w:numPr>
        <w:ind w:firstLine="540"/>
      </w:pPr>
      <w:r>
        <w:lastRenderedPageBreak/>
        <w:t xml:space="preserve">The Measurement Period for AHT shall be monthly. </w:t>
      </w:r>
    </w:p>
    <w:p w14:paraId="6C31B86F" w14:textId="77777777" w:rsidR="00A753A2" w:rsidRDefault="00D42923">
      <w:pPr>
        <w:numPr>
          <w:ilvl w:val="0"/>
          <w:numId w:val="99"/>
        </w:numPr>
        <w:ind w:firstLine="540"/>
      </w:pPr>
      <w:r>
        <w:t xml:space="preserve">If the Supplier AHT is at least five percent (5%) lower than the AHT target during the Measurement Period, a Performance Incentive may apply.  The Performance Incentive will be equal to fifty percent (50%) of the percentage amount that the Supplier performed under the AHT target.   For example, if the Supplier’s AHT is seven percent (7%) lower than the AHT target, the Performance Incentive will be three and a half percent (3.5%). </w:t>
      </w:r>
    </w:p>
    <w:p w14:paraId="4A7D688B" w14:textId="77777777" w:rsidR="00A753A2" w:rsidRDefault="00D42923">
      <w:pPr>
        <w:numPr>
          <w:ilvl w:val="0"/>
          <w:numId w:val="99"/>
        </w:numPr>
        <w:spacing w:after="10"/>
        <w:ind w:firstLine="540"/>
      </w:pPr>
      <w:r>
        <w:t xml:space="preserve">For the sake of clarity: </w:t>
      </w:r>
    </w:p>
    <w:p w14:paraId="48207DD4" w14:textId="77777777" w:rsidR="00A753A2" w:rsidRDefault="00D42923">
      <w:pPr>
        <w:spacing w:after="12" w:line="259" w:lineRule="auto"/>
        <w:ind w:left="0" w:firstLine="0"/>
        <w:jc w:val="left"/>
      </w:pPr>
      <w:r>
        <w:t xml:space="preserve"> </w:t>
      </w:r>
    </w:p>
    <w:p w14:paraId="218805FC" w14:textId="77777777" w:rsidR="00A753A2" w:rsidRDefault="00D42923">
      <w:pPr>
        <w:numPr>
          <w:ilvl w:val="1"/>
          <w:numId w:val="99"/>
        </w:numPr>
        <w:ind w:hanging="360"/>
      </w:pPr>
      <w:r>
        <w:t xml:space="preserve">Calls that are less than thirty (30) seconds in duration shall not be factored into the calculation of Supplier’s AHT. </w:t>
      </w:r>
    </w:p>
    <w:p w14:paraId="7A5A5176" w14:textId="77777777" w:rsidR="00A753A2" w:rsidRDefault="00D42923">
      <w:pPr>
        <w:spacing w:after="12" w:line="259" w:lineRule="auto"/>
        <w:ind w:left="1260" w:firstLine="0"/>
        <w:jc w:val="left"/>
      </w:pPr>
      <w:r>
        <w:t xml:space="preserve"> </w:t>
      </w:r>
    </w:p>
    <w:p w14:paraId="75F40F8E" w14:textId="77777777" w:rsidR="00A753A2" w:rsidRDefault="00D42923">
      <w:pPr>
        <w:numPr>
          <w:ilvl w:val="1"/>
          <w:numId w:val="99"/>
        </w:numPr>
        <w:ind w:hanging="360"/>
      </w:pPr>
      <w:r>
        <w:t xml:space="preserve">Supplier must meet other the Service Levels for under Section 2.1, 2.2 and 2.3 above to be eligible for additional Performance Incentives found in this Section 3.1. </w:t>
      </w:r>
    </w:p>
    <w:p w14:paraId="2F05A5CF" w14:textId="77777777" w:rsidR="00A753A2" w:rsidRDefault="00D42923">
      <w:pPr>
        <w:numPr>
          <w:ilvl w:val="0"/>
          <w:numId w:val="99"/>
        </w:numPr>
        <w:ind w:firstLine="540"/>
      </w:pPr>
      <w:r>
        <w:t xml:space="preserve">If the Supplier AHT is five percent (5%) higher than the AHT target during the Measurement Period, a Service Level Credit may apply.  The Service Level Credit will be equal to the Supplier AHT percentage </w:t>
      </w:r>
      <w:proofErr w:type="gramStart"/>
      <w:r>
        <w:t>in excess of</w:t>
      </w:r>
      <w:proofErr w:type="gramEnd"/>
      <w:r>
        <w:t xml:space="preserve"> the aforementioned five percent (5%).  For example, if the Supplier’s AHT is eight percent (8%) higher than the AHT target, the Service Level Credit will be three percent (3%).  </w:t>
      </w:r>
      <w:proofErr w:type="gramStart"/>
      <w:r>
        <w:t>In the event that</w:t>
      </w:r>
      <w:proofErr w:type="gramEnd"/>
      <w:r>
        <w:t xml:space="preserve"> the Capital One’s system negatively impacts AHT, and this negatively impacts Supplier from attaining the Performance Standards, Capital One shall waive any applicable Service Level Credit. </w:t>
      </w:r>
    </w:p>
    <w:p w14:paraId="06B6CD58" w14:textId="77777777" w:rsidR="00A753A2" w:rsidRDefault="00D42923">
      <w:pPr>
        <w:pStyle w:val="Heading2"/>
        <w:tabs>
          <w:tab w:val="center" w:pos="2773"/>
        </w:tabs>
        <w:ind w:left="-15" w:right="0" w:firstLine="0"/>
      </w:pPr>
      <w:r>
        <w:t>4.</w:t>
      </w:r>
      <w:r>
        <w:rPr>
          <w:rFonts w:ascii="Arial" w:eastAsia="Arial" w:hAnsi="Arial" w:cs="Arial"/>
        </w:rPr>
        <w:t xml:space="preserve"> </w:t>
      </w:r>
      <w:r>
        <w:rPr>
          <w:rFonts w:ascii="Arial" w:eastAsia="Arial" w:hAnsi="Arial" w:cs="Arial"/>
        </w:rPr>
        <w:tab/>
      </w:r>
      <w:r>
        <w:t>CUSTOMER SERVICING</w:t>
      </w:r>
      <w:r>
        <w:rPr>
          <w:sz w:val="21"/>
        </w:rPr>
        <w:t xml:space="preserve"> </w:t>
      </w:r>
      <w:r>
        <w:t xml:space="preserve">– BACK OFFICE WORK </w:t>
      </w:r>
    </w:p>
    <w:p w14:paraId="2DF065F6" w14:textId="77777777" w:rsidR="00A753A2" w:rsidRDefault="00D42923">
      <w:pPr>
        <w:tabs>
          <w:tab w:val="center" w:pos="861"/>
          <w:tab w:val="center" w:pos="2391"/>
        </w:tabs>
        <w:ind w:left="0" w:firstLine="0"/>
        <w:jc w:val="left"/>
      </w:pPr>
      <w:r>
        <w:tab/>
      </w:r>
      <w:r>
        <w:rPr>
          <w:b/>
        </w:rPr>
        <w:t>4.1</w:t>
      </w:r>
      <w:r>
        <w:rPr>
          <w:rFonts w:ascii="Arial" w:eastAsia="Arial" w:hAnsi="Arial" w:cs="Arial"/>
          <w:b/>
        </w:rPr>
        <w:t xml:space="preserve"> </w:t>
      </w:r>
      <w:r>
        <w:rPr>
          <w:rFonts w:ascii="Arial" w:eastAsia="Arial" w:hAnsi="Arial" w:cs="Arial"/>
          <w:b/>
        </w:rPr>
        <w:tab/>
      </w:r>
      <w:r>
        <w:t>Specialty Operations.</w:t>
      </w:r>
      <w:r>
        <w:rPr>
          <w:b/>
        </w:rPr>
        <w:t xml:space="preserve"> </w:t>
      </w:r>
    </w:p>
    <w:p w14:paraId="7A8462A9" w14:textId="77777777" w:rsidR="00A753A2" w:rsidRDefault="00D42923">
      <w:pPr>
        <w:spacing w:after="10"/>
        <w:ind w:left="550"/>
      </w:pPr>
      <w:r>
        <w:t>(a)</w:t>
      </w:r>
      <w:r>
        <w:rPr>
          <w:rFonts w:ascii="Arial" w:eastAsia="Arial" w:hAnsi="Arial" w:cs="Arial"/>
        </w:rPr>
        <w:t xml:space="preserve"> </w:t>
      </w:r>
      <w:r>
        <w:t xml:space="preserve">Turn Around Time </w:t>
      </w:r>
    </w:p>
    <w:p w14:paraId="43C9D47F" w14:textId="77777777" w:rsidR="00A753A2" w:rsidRDefault="00D42923">
      <w:pPr>
        <w:spacing w:after="9" w:line="259" w:lineRule="auto"/>
        <w:ind w:left="1260" w:firstLine="0"/>
        <w:jc w:val="left"/>
      </w:pPr>
      <w:r>
        <w:t xml:space="preserve"> </w:t>
      </w:r>
    </w:p>
    <w:p w14:paraId="30E9E394" w14:textId="77777777" w:rsidR="00A753A2" w:rsidRDefault="00D42923">
      <w:pPr>
        <w:numPr>
          <w:ilvl w:val="1"/>
          <w:numId w:val="101"/>
        </w:numPr>
        <w:spacing w:after="0"/>
        <w:ind w:hanging="360"/>
      </w:pPr>
      <w:r>
        <w:t xml:space="preserve">Supplier shall process ninety percent (90%) of the total daily volume of cases received each day in accordance with the TAT stated in Attachment 1 to this Annex 2-A. </w:t>
      </w:r>
    </w:p>
    <w:p w14:paraId="17CC7DA2" w14:textId="77777777" w:rsidR="00A753A2" w:rsidRDefault="00D42923">
      <w:pPr>
        <w:spacing w:after="12" w:line="259" w:lineRule="auto"/>
        <w:ind w:left="1260" w:firstLine="0"/>
        <w:jc w:val="left"/>
      </w:pPr>
      <w:r>
        <w:t xml:space="preserve">  </w:t>
      </w:r>
    </w:p>
    <w:p w14:paraId="1AFC73AA" w14:textId="77777777" w:rsidR="00A753A2" w:rsidRDefault="00D42923">
      <w:pPr>
        <w:numPr>
          <w:ilvl w:val="1"/>
          <w:numId w:val="101"/>
        </w:numPr>
        <w:spacing w:after="0"/>
        <w:ind w:hanging="360"/>
      </w:pPr>
      <w:r>
        <w:t xml:space="preserve">In addition to the exceptions set forth in Section 3.6 of Exhibit 2, the following exceptions may be applicable: </w:t>
      </w:r>
    </w:p>
    <w:p w14:paraId="61EE02FE" w14:textId="77777777" w:rsidR="00A753A2" w:rsidRDefault="00D42923">
      <w:pPr>
        <w:spacing w:after="12" w:line="259" w:lineRule="auto"/>
        <w:ind w:left="720" w:firstLine="0"/>
        <w:jc w:val="left"/>
      </w:pPr>
      <w:r>
        <w:t xml:space="preserve"> </w:t>
      </w:r>
    </w:p>
    <w:p w14:paraId="02F5B9FF" w14:textId="77777777" w:rsidR="00A753A2" w:rsidRDefault="00D42923">
      <w:pPr>
        <w:numPr>
          <w:ilvl w:val="2"/>
          <w:numId w:val="100"/>
        </w:numPr>
        <w:spacing w:after="0"/>
        <w:ind w:hanging="360"/>
      </w:pPr>
      <w:proofErr w:type="gramStart"/>
      <w:r>
        <w:t>In the event that</w:t>
      </w:r>
      <w:proofErr w:type="gramEnd"/>
      <w:r>
        <w:t xml:space="preserve"> Capital One’s system interrupts the processing of data items or becomes unavailable, and these events negatively impact Supplier from attaining the Performance Standards, Capital One shall waive any applicable Service Level Credit. </w:t>
      </w:r>
    </w:p>
    <w:p w14:paraId="27ED1872" w14:textId="77777777" w:rsidR="00A753A2" w:rsidRDefault="00D42923">
      <w:pPr>
        <w:spacing w:after="12" w:line="259" w:lineRule="auto"/>
        <w:ind w:left="1620" w:firstLine="0"/>
        <w:jc w:val="left"/>
      </w:pPr>
      <w:r>
        <w:t xml:space="preserve"> </w:t>
      </w:r>
    </w:p>
    <w:p w14:paraId="4DCF98B8" w14:textId="77777777" w:rsidR="00A753A2" w:rsidRDefault="00D42923">
      <w:pPr>
        <w:numPr>
          <w:ilvl w:val="2"/>
          <w:numId w:val="100"/>
        </w:numPr>
        <w:ind w:hanging="360"/>
      </w:pPr>
      <w:proofErr w:type="gramStart"/>
      <w:r>
        <w:t>In the event that</w:t>
      </w:r>
      <w:proofErr w:type="gramEnd"/>
      <w:r>
        <w:t xml:space="preserve"> the agreed number of CSPs required to support the program are not sufficient to attain the Service Levels, and to the extent that the shortfall </w:t>
      </w:r>
      <w:r>
        <w:lastRenderedPageBreak/>
        <w:t>in CSPs subjects Supplier to Service Level Credits, Capital One agrees to (</w:t>
      </w:r>
      <w:proofErr w:type="spellStart"/>
      <w:r>
        <w:t>i</w:t>
      </w:r>
      <w:proofErr w:type="spellEnd"/>
      <w:r>
        <w:t xml:space="preserve">) waive any applicable Service Level Credits; or (ii) adjust the Service Levels based on actual activity. </w:t>
      </w:r>
    </w:p>
    <w:p w14:paraId="3022AA61" w14:textId="77777777" w:rsidR="00A753A2" w:rsidRDefault="00D42923">
      <w:pPr>
        <w:tabs>
          <w:tab w:val="center" w:pos="861"/>
          <w:tab w:val="center" w:pos="2995"/>
        </w:tabs>
        <w:ind w:left="0" w:firstLine="0"/>
        <w:jc w:val="left"/>
      </w:pPr>
      <w:r>
        <w:tab/>
      </w:r>
      <w:r>
        <w:rPr>
          <w:b/>
        </w:rPr>
        <w:t>4.2</w:t>
      </w:r>
      <w:r>
        <w:rPr>
          <w:rFonts w:ascii="Arial" w:eastAsia="Arial" w:hAnsi="Arial" w:cs="Arial"/>
          <w:b/>
        </w:rPr>
        <w:t xml:space="preserve"> </w:t>
      </w:r>
      <w:r>
        <w:rPr>
          <w:rFonts w:ascii="Arial" w:eastAsia="Arial" w:hAnsi="Arial" w:cs="Arial"/>
          <w:b/>
        </w:rPr>
        <w:tab/>
      </w:r>
      <w:r>
        <w:t>General Correspondence (GCORR).</w:t>
      </w:r>
      <w:r>
        <w:rPr>
          <w:b/>
        </w:rPr>
        <w:t xml:space="preserve">  </w:t>
      </w:r>
    </w:p>
    <w:p w14:paraId="3CEF156B" w14:textId="77777777" w:rsidR="00A753A2" w:rsidRDefault="00D42923">
      <w:pPr>
        <w:numPr>
          <w:ilvl w:val="0"/>
          <w:numId w:val="102"/>
        </w:numPr>
        <w:spacing w:after="10"/>
        <w:ind w:hanging="360"/>
      </w:pPr>
      <w:r>
        <w:t xml:space="preserve">Turn Around Time  </w:t>
      </w:r>
    </w:p>
    <w:p w14:paraId="3B157CF8" w14:textId="77777777" w:rsidR="00A753A2" w:rsidRDefault="00D42923">
      <w:pPr>
        <w:spacing w:after="9" w:line="259" w:lineRule="auto"/>
        <w:ind w:left="0" w:firstLine="0"/>
        <w:jc w:val="left"/>
      </w:pPr>
      <w:r>
        <w:t xml:space="preserve"> </w:t>
      </w:r>
    </w:p>
    <w:p w14:paraId="4267FA6E" w14:textId="77777777" w:rsidR="00A753A2" w:rsidRDefault="00D42923">
      <w:pPr>
        <w:numPr>
          <w:ilvl w:val="2"/>
          <w:numId w:val="103"/>
        </w:numPr>
        <w:spacing w:after="0"/>
        <w:ind w:hanging="360"/>
      </w:pPr>
      <w:r>
        <w:t xml:space="preserve">For TAT calculation purposes, Sunday and Monday together shall be considered one (1) day, and Friday and Saturday together shall be considered one (1) day.  TAT assumes no more than one (1) hour of System Down Time per twenty-four (24) hour period (in addition to a six (6) hour Capital One maintenance window during the hours of 12:00 a.m. to 6:00 a.m. Eastern Time).  System Downtime includes unplanned system outages, daily processing maintenance and inability to access systems due to User ID issues. </w:t>
      </w:r>
    </w:p>
    <w:p w14:paraId="29FF1A9D" w14:textId="77777777" w:rsidR="00A753A2" w:rsidRDefault="00D42923">
      <w:pPr>
        <w:spacing w:after="0" w:line="259" w:lineRule="auto"/>
        <w:ind w:left="1260" w:firstLine="0"/>
        <w:jc w:val="left"/>
      </w:pPr>
      <w:r>
        <w:t xml:space="preserve">  </w:t>
      </w:r>
    </w:p>
    <w:p w14:paraId="3AACCBE8" w14:textId="77777777" w:rsidR="00A753A2" w:rsidRDefault="00D42923">
      <w:pPr>
        <w:numPr>
          <w:ilvl w:val="2"/>
          <w:numId w:val="103"/>
        </w:numPr>
        <w:spacing w:after="10"/>
        <w:ind w:hanging="360"/>
      </w:pPr>
      <w:r>
        <w:t xml:space="preserve">The following Performance Standards shall apply: </w:t>
      </w:r>
    </w:p>
    <w:p w14:paraId="12175914" w14:textId="77777777" w:rsidR="00A753A2" w:rsidRDefault="00D42923">
      <w:pPr>
        <w:spacing w:after="0" w:line="259" w:lineRule="auto"/>
        <w:ind w:left="720" w:firstLine="0"/>
        <w:jc w:val="left"/>
      </w:pPr>
      <w:r>
        <w:t xml:space="preserve"> </w:t>
      </w:r>
    </w:p>
    <w:tbl>
      <w:tblPr>
        <w:tblStyle w:val="TableGrid"/>
        <w:tblW w:w="8632" w:type="dxa"/>
        <w:tblInd w:w="5" w:type="dxa"/>
        <w:tblCellMar>
          <w:top w:w="48" w:type="dxa"/>
          <w:left w:w="108" w:type="dxa"/>
          <w:bottom w:w="0" w:type="dxa"/>
          <w:right w:w="60" w:type="dxa"/>
        </w:tblCellMar>
        <w:tblLook w:val="04A0" w:firstRow="1" w:lastRow="0" w:firstColumn="1" w:lastColumn="0" w:noHBand="0" w:noVBand="1"/>
      </w:tblPr>
      <w:tblGrid>
        <w:gridCol w:w="2319"/>
        <w:gridCol w:w="4419"/>
        <w:gridCol w:w="1894"/>
      </w:tblGrid>
      <w:tr w:rsidR="00A753A2" w14:paraId="01516016" w14:textId="77777777">
        <w:trPr>
          <w:trHeight w:val="547"/>
        </w:trPr>
        <w:tc>
          <w:tcPr>
            <w:tcW w:w="2319" w:type="dxa"/>
            <w:tcBorders>
              <w:top w:val="single" w:sz="4" w:space="0" w:color="000000"/>
              <w:left w:val="single" w:sz="4" w:space="0" w:color="000000"/>
              <w:bottom w:val="single" w:sz="4" w:space="0" w:color="000000"/>
              <w:right w:val="single" w:sz="4" w:space="0" w:color="000000"/>
            </w:tcBorders>
            <w:vAlign w:val="center"/>
          </w:tcPr>
          <w:p w14:paraId="24C106EB" w14:textId="77777777" w:rsidR="00A753A2" w:rsidRDefault="00D42923">
            <w:pPr>
              <w:spacing w:after="0" w:line="259" w:lineRule="auto"/>
              <w:ind w:left="19" w:firstLine="0"/>
              <w:jc w:val="left"/>
            </w:pPr>
            <w:r>
              <w:rPr>
                <w:b/>
                <w:u w:val="single" w:color="000000"/>
              </w:rPr>
              <w:t>Performance Standard</w:t>
            </w:r>
            <w:r>
              <w:rPr>
                <w:b/>
              </w:rPr>
              <w:t xml:space="preserve"> </w:t>
            </w:r>
          </w:p>
        </w:tc>
        <w:tc>
          <w:tcPr>
            <w:tcW w:w="4419" w:type="dxa"/>
            <w:tcBorders>
              <w:top w:val="single" w:sz="4" w:space="0" w:color="000000"/>
              <w:left w:val="single" w:sz="4" w:space="0" w:color="000000"/>
              <w:bottom w:val="single" w:sz="4" w:space="0" w:color="000000"/>
              <w:right w:val="single" w:sz="4" w:space="0" w:color="000000"/>
            </w:tcBorders>
            <w:vAlign w:val="center"/>
          </w:tcPr>
          <w:p w14:paraId="1C33371F" w14:textId="77777777" w:rsidR="00A753A2" w:rsidRDefault="00D42923">
            <w:pPr>
              <w:spacing w:after="0" w:line="259" w:lineRule="auto"/>
              <w:ind w:left="0" w:right="51" w:firstLine="0"/>
              <w:jc w:val="center"/>
            </w:pPr>
            <w:r>
              <w:rPr>
                <w:b/>
                <w:u w:val="single" w:color="000000"/>
              </w:rPr>
              <w:t>Definition/Calculation</w:t>
            </w:r>
            <w:r>
              <w:rPr>
                <w:b/>
              </w:rPr>
              <w:t xml:space="preserve"> </w:t>
            </w:r>
          </w:p>
        </w:tc>
        <w:tc>
          <w:tcPr>
            <w:tcW w:w="1894" w:type="dxa"/>
            <w:tcBorders>
              <w:top w:val="single" w:sz="4" w:space="0" w:color="000000"/>
              <w:left w:val="single" w:sz="4" w:space="0" w:color="000000"/>
              <w:bottom w:val="single" w:sz="4" w:space="0" w:color="000000"/>
              <w:right w:val="single" w:sz="4" w:space="0" w:color="000000"/>
            </w:tcBorders>
          </w:tcPr>
          <w:p w14:paraId="73D65A41" w14:textId="77777777" w:rsidR="00A753A2" w:rsidRDefault="00D42923">
            <w:pPr>
              <w:spacing w:after="0" w:line="259" w:lineRule="auto"/>
              <w:ind w:left="0" w:firstLine="0"/>
              <w:jc w:val="center"/>
            </w:pPr>
            <w:r>
              <w:rPr>
                <w:b/>
                <w:u w:val="single" w:color="000000"/>
              </w:rPr>
              <w:t>Measurement</w:t>
            </w:r>
            <w:r>
              <w:rPr>
                <w:b/>
              </w:rPr>
              <w:t xml:space="preserve"> </w:t>
            </w:r>
            <w:r>
              <w:rPr>
                <w:b/>
                <w:u w:val="single" w:color="000000"/>
              </w:rPr>
              <w:t>Period</w:t>
            </w:r>
            <w:r>
              <w:rPr>
                <w:b/>
              </w:rPr>
              <w:t xml:space="preserve"> </w:t>
            </w:r>
          </w:p>
        </w:tc>
      </w:tr>
      <w:tr w:rsidR="00A753A2" w14:paraId="36E268BA" w14:textId="77777777">
        <w:trPr>
          <w:trHeight w:val="547"/>
        </w:trPr>
        <w:tc>
          <w:tcPr>
            <w:tcW w:w="2319" w:type="dxa"/>
            <w:tcBorders>
              <w:top w:val="single" w:sz="4" w:space="0" w:color="000000"/>
              <w:left w:val="single" w:sz="4" w:space="0" w:color="000000"/>
              <w:bottom w:val="single" w:sz="4" w:space="0" w:color="000000"/>
              <w:right w:val="single" w:sz="4" w:space="0" w:color="000000"/>
            </w:tcBorders>
          </w:tcPr>
          <w:p w14:paraId="29DFD1D5" w14:textId="77777777" w:rsidR="00A753A2" w:rsidRDefault="00D42923">
            <w:pPr>
              <w:spacing w:after="0" w:line="259" w:lineRule="auto"/>
              <w:ind w:left="0" w:firstLine="0"/>
              <w:jc w:val="left"/>
            </w:pPr>
            <w:r>
              <w:t xml:space="preserve">TAT General </w:t>
            </w:r>
          </w:p>
          <w:p w14:paraId="0A81A7CF" w14:textId="77777777" w:rsidR="00A753A2" w:rsidRDefault="00D42923">
            <w:pPr>
              <w:spacing w:after="0" w:line="259" w:lineRule="auto"/>
              <w:ind w:left="0" w:firstLine="0"/>
              <w:jc w:val="left"/>
            </w:pPr>
            <w:r>
              <w:t xml:space="preserve">Correspondence </w:t>
            </w:r>
          </w:p>
        </w:tc>
        <w:tc>
          <w:tcPr>
            <w:tcW w:w="4419" w:type="dxa"/>
            <w:tcBorders>
              <w:top w:val="single" w:sz="4" w:space="0" w:color="000000"/>
              <w:left w:val="single" w:sz="4" w:space="0" w:color="000000"/>
              <w:bottom w:val="single" w:sz="4" w:space="0" w:color="000000"/>
              <w:right w:val="single" w:sz="4" w:space="0" w:color="000000"/>
            </w:tcBorders>
          </w:tcPr>
          <w:p w14:paraId="2B0F5D7F" w14:textId="77777777" w:rsidR="00A753A2" w:rsidRDefault="00D42923">
            <w:pPr>
              <w:spacing w:after="0" w:line="259" w:lineRule="auto"/>
              <w:ind w:left="0" w:firstLine="0"/>
            </w:pPr>
            <w:r>
              <w:t xml:space="preserve">95% of Cases will be completed within three (3) days from the date of receipt by Supplier </w:t>
            </w:r>
          </w:p>
        </w:tc>
        <w:tc>
          <w:tcPr>
            <w:tcW w:w="1894" w:type="dxa"/>
            <w:tcBorders>
              <w:top w:val="single" w:sz="4" w:space="0" w:color="000000"/>
              <w:left w:val="single" w:sz="4" w:space="0" w:color="000000"/>
              <w:bottom w:val="single" w:sz="4" w:space="0" w:color="000000"/>
              <w:right w:val="single" w:sz="4" w:space="0" w:color="000000"/>
            </w:tcBorders>
            <w:vAlign w:val="center"/>
          </w:tcPr>
          <w:p w14:paraId="07829031" w14:textId="77777777" w:rsidR="00A753A2" w:rsidRDefault="00D42923">
            <w:pPr>
              <w:spacing w:after="0" w:line="259" w:lineRule="auto"/>
              <w:ind w:left="0" w:right="49" w:firstLine="0"/>
              <w:jc w:val="center"/>
            </w:pPr>
            <w:r>
              <w:t xml:space="preserve">Monthly </w:t>
            </w:r>
          </w:p>
        </w:tc>
      </w:tr>
    </w:tbl>
    <w:p w14:paraId="26D87D41" w14:textId="77777777" w:rsidR="00A753A2" w:rsidRDefault="00D42923">
      <w:pPr>
        <w:spacing w:after="251" w:line="259" w:lineRule="auto"/>
        <w:ind w:left="0" w:firstLine="0"/>
        <w:jc w:val="left"/>
      </w:pPr>
      <w:r>
        <w:t xml:space="preserve"> </w:t>
      </w:r>
    </w:p>
    <w:p w14:paraId="5A49E1F5" w14:textId="77777777" w:rsidR="00A753A2" w:rsidRDefault="00D42923">
      <w:pPr>
        <w:numPr>
          <w:ilvl w:val="0"/>
          <w:numId w:val="102"/>
        </w:numPr>
        <w:spacing w:after="10"/>
        <w:ind w:hanging="360"/>
      </w:pPr>
      <w:r>
        <w:t xml:space="preserve">Quality Score </w:t>
      </w:r>
    </w:p>
    <w:p w14:paraId="5F6E4872" w14:textId="77777777" w:rsidR="00A753A2" w:rsidRDefault="00D42923">
      <w:pPr>
        <w:spacing w:after="9" w:line="259" w:lineRule="auto"/>
        <w:ind w:left="1260" w:firstLine="0"/>
        <w:jc w:val="left"/>
      </w:pPr>
      <w:r>
        <w:t xml:space="preserve"> </w:t>
      </w:r>
    </w:p>
    <w:p w14:paraId="24DE3274" w14:textId="77777777" w:rsidR="00A753A2" w:rsidRDefault="00D42923">
      <w:pPr>
        <w:numPr>
          <w:ilvl w:val="2"/>
          <w:numId w:val="104"/>
        </w:numPr>
        <w:spacing w:after="10"/>
        <w:ind w:hanging="360"/>
      </w:pPr>
      <w:r>
        <w:t xml:space="preserve">The Measurement Period for Quality Scores shall be monthly. </w:t>
      </w:r>
    </w:p>
    <w:p w14:paraId="7B425B56" w14:textId="77777777" w:rsidR="00A753A2" w:rsidRDefault="00D42923">
      <w:pPr>
        <w:spacing w:after="12" w:line="259" w:lineRule="auto"/>
        <w:ind w:left="1260" w:firstLine="0"/>
        <w:jc w:val="left"/>
      </w:pPr>
      <w:r>
        <w:t xml:space="preserve">  </w:t>
      </w:r>
    </w:p>
    <w:p w14:paraId="3BB6F238" w14:textId="77777777" w:rsidR="00A753A2" w:rsidRDefault="00D42923">
      <w:pPr>
        <w:numPr>
          <w:ilvl w:val="2"/>
          <w:numId w:val="104"/>
        </w:numPr>
        <w:ind w:hanging="360"/>
      </w:pPr>
      <w:r>
        <w:t xml:space="preserve">Supplier must attain a score of “3” (or its equivalent) on 95% of the internal quality checks completed by Supplier. </w:t>
      </w:r>
    </w:p>
    <w:p w14:paraId="74773179" w14:textId="77777777" w:rsidR="00A753A2" w:rsidRDefault="00D42923">
      <w:pPr>
        <w:tabs>
          <w:tab w:val="center" w:pos="861"/>
          <w:tab w:val="center" w:pos="3409"/>
        </w:tabs>
        <w:ind w:left="0" w:firstLine="0"/>
        <w:jc w:val="left"/>
      </w:pPr>
      <w:r>
        <w:tab/>
      </w:r>
      <w:r>
        <w:rPr>
          <w:b/>
        </w:rPr>
        <w:t>4.3</w:t>
      </w:r>
      <w:r>
        <w:rPr>
          <w:rFonts w:ascii="Arial" w:eastAsia="Arial" w:hAnsi="Arial" w:cs="Arial"/>
          <w:b/>
        </w:rPr>
        <w:t xml:space="preserve"> </w:t>
      </w:r>
      <w:r>
        <w:rPr>
          <w:rFonts w:ascii="Arial" w:eastAsia="Arial" w:hAnsi="Arial" w:cs="Arial"/>
          <w:b/>
        </w:rPr>
        <w:tab/>
      </w:r>
      <w:r>
        <w:t>Customer Application Support Team (CAST).</w:t>
      </w:r>
      <w:r>
        <w:rPr>
          <w:b/>
        </w:rPr>
        <w:t xml:space="preserve">  </w:t>
      </w:r>
    </w:p>
    <w:p w14:paraId="1BB1D4B6" w14:textId="77777777" w:rsidR="00A753A2" w:rsidRDefault="00D42923">
      <w:pPr>
        <w:numPr>
          <w:ilvl w:val="0"/>
          <w:numId w:val="105"/>
        </w:numPr>
        <w:spacing w:after="10"/>
        <w:ind w:firstLine="540"/>
      </w:pPr>
      <w:r>
        <w:t xml:space="preserve">Turn Around Time </w:t>
      </w:r>
    </w:p>
    <w:p w14:paraId="103A175F" w14:textId="77777777" w:rsidR="00A753A2" w:rsidRDefault="00D42923">
      <w:pPr>
        <w:spacing w:after="12" w:line="259" w:lineRule="auto"/>
        <w:ind w:left="1260" w:firstLine="0"/>
        <w:jc w:val="left"/>
      </w:pPr>
      <w:r>
        <w:t xml:space="preserve"> </w:t>
      </w:r>
    </w:p>
    <w:p w14:paraId="1F9F5568" w14:textId="77777777" w:rsidR="00A753A2" w:rsidRDefault="00D42923">
      <w:pPr>
        <w:numPr>
          <w:ilvl w:val="2"/>
          <w:numId w:val="106"/>
        </w:numPr>
        <w:spacing w:after="0"/>
        <w:ind w:hanging="360"/>
      </w:pPr>
      <w:r>
        <w:t xml:space="preserve">The Service Level for Information Based Underwriting – Supplier shall process ninety percent (90%) of all flowed applications within five (5) days in the respective queue(s) and ninety percent (90%) of all flowed applications in the IBU queue within three (3) days. </w:t>
      </w:r>
    </w:p>
    <w:p w14:paraId="3E9C2B9B" w14:textId="77777777" w:rsidR="00A753A2" w:rsidRDefault="00D42923">
      <w:pPr>
        <w:spacing w:after="12" w:line="259" w:lineRule="auto"/>
        <w:ind w:left="1260" w:firstLine="0"/>
        <w:jc w:val="left"/>
      </w:pPr>
      <w:r>
        <w:t xml:space="preserve">  </w:t>
      </w:r>
    </w:p>
    <w:p w14:paraId="0841B553" w14:textId="77777777" w:rsidR="00A753A2" w:rsidRDefault="00D42923">
      <w:pPr>
        <w:numPr>
          <w:ilvl w:val="2"/>
          <w:numId w:val="106"/>
        </w:numPr>
        <w:spacing w:after="0"/>
        <w:ind w:hanging="360"/>
      </w:pPr>
      <w:r>
        <w:t xml:space="preserve">Service Level for Know Your Customer – Supplier shall ensure that one hundred percent (100%) of AML/KYC workflow application cases are worked within five (5) days of creation. </w:t>
      </w:r>
    </w:p>
    <w:p w14:paraId="5BD5E6BA" w14:textId="77777777" w:rsidR="00A753A2" w:rsidRDefault="00D42923">
      <w:pPr>
        <w:spacing w:after="12" w:line="259" w:lineRule="auto"/>
        <w:ind w:left="720" w:firstLine="0"/>
        <w:jc w:val="left"/>
      </w:pPr>
      <w:r>
        <w:t xml:space="preserve"> </w:t>
      </w:r>
    </w:p>
    <w:p w14:paraId="3801428A" w14:textId="77777777" w:rsidR="00A753A2" w:rsidRDefault="00D42923">
      <w:pPr>
        <w:numPr>
          <w:ilvl w:val="2"/>
          <w:numId w:val="106"/>
        </w:numPr>
        <w:ind w:hanging="360"/>
      </w:pPr>
      <w:proofErr w:type="gramStart"/>
      <w:r>
        <w:lastRenderedPageBreak/>
        <w:t>For the purpose of</w:t>
      </w:r>
      <w:proofErr w:type="gramEnd"/>
      <w:r>
        <w:t xml:space="preserve"> determining days for case work for subsections (</w:t>
      </w:r>
      <w:proofErr w:type="spellStart"/>
      <w:r>
        <w:t>i</w:t>
      </w:r>
      <w:proofErr w:type="spellEnd"/>
      <w:r>
        <w:t xml:space="preserve">) and (ii) above, Sunday and Monday together shall be considered one (1) day, and Friday and Saturday together shall be considered one (1) day. </w:t>
      </w:r>
    </w:p>
    <w:p w14:paraId="2362813A" w14:textId="77777777" w:rsidR="00A753A2" w:rsidRDefault="00D42923">
      <w:pPr>
        <w:numPr>
          <w:ilvl w:val="0"/>
          <w:numId w:val="105"/>
        </w:numPr>
        <w:ind w:firstLine="540"/>
        <w:rPr>
          <w:ins w:id="162" w:author="Kari Holsten" w:date="2021-09-21T13:24:00Z"/>
        </w:rPr>
      </w:pPr>
      <w:r>
        <w:t xml:space="preserve">Call Answer Service Level for CAST shall be seventy percent (70%) of service calls within thirty (30) seconds or less. </w:t>
      </w:r>
    </w:p>
    <w:p w14:paraId="1504406D" w14:textId="77777777" w:rsidR="00930FEA" w:rsidRDefault="00930FEA">
      <w:pPr>
        <w:numPr>
          <w:ilvl w:val="0"/>
          <w:numId w:val="105"/>
        </w:numPr>
        <w:ind w:firstLine="540"/>
        <w:rPr>
          <w:ins w:id="163" w:author="Kari Holsten" w:date="2021-09-21T13:25:00Z"/>
        </w:rPr>
      </w:pPr>
      <w:commentRangeStart w:id="164"/>
      <w:ins w:id="165" w:author="Kari Holsten" w:date="2021-09-21T13:24:00Z">
        <w:r>
          <w:t>Quality Score</w:t>
        </w:r>
      </w:ins>
    </w:p>
    <w:p w14:paraId="5F284B78" w14:textId="77777777" w:rsidR="00930FEA" w:rsidRDefault="00930FEA" w:rsidP="00930FEA">
      <w:pPr>
        <w:pStyle w:val="ListParagraph"/>
        <w:numPr>
          <w:ilvl w:val="1"/>
          <w:numId w:val="91"/>
        </w:numPr>
        <w:ind w:firstLine="98"/>
        <w:rPr>
          <w:ins w:id="166" w:author="Kari Holsten" w:date="2021-09-21T13:26:00Z"/>
        </w:rPr>
      </w:pPr>
      <w:ins w:id="167" w:author="Kari Holsten" w:date="2021-09-21T13:26:00Z">
        <w:r>
          <w:t>The Measurement Period for Quality Scores shall be monthly.</w:t>
        </w:r>
      </w:ins>
    </w:p>
    <w:p w14:paraId="27E42B70" w14:textId="77777777" w:rsidR="00930FEA" w:rsidRDefault="00930FEA" w:rsidP="00930FEA">
      <w:pPr>
        <w:pStyle w:val="ListParagraph"/>
        <w:numPr>
          <w:ilvl w:val="1"/>
          <w:numId w:val="91"/>
        </w:numPr>
        <w:ind w:left="720" w:hanging="538"/>
        <w:rPr>
          <w:ins w:id="168" w:author="Kari Holsten" w:date="2021-09-21T13:25:00Z"/>
        </w:rPr>
      </w:pPr>
      <w:ins w:id="169" w:author="Kari Holsten" w:date="2021-09-21T13:26:00Z">
        <w:r>
          <w:t xml:space="preserve">Supplier must attain a score of “3” (or its equivalent) on 95% of the </w:t>
        </w:r>
      </w:ins>
      <w:ins w:id="170" w:author="Kari Holsten" w:date="2021-09-21T13:27:00Z">
        <w:r>
          <w:t>internal quality checks completed by Supplier.</w:t>
        </w:r>
      </w:ins>
      <w:commentRangeEnd w:id="164"/>
      <w:ins w:id="171" w:author="Kari Holsten" w:date="2021-09-21T13:28:00Z">
        <w:r>
          <w:rPr>
            <w:rStyle w:val="CommentReference"/>
          </w:rPr>
          <w:commentReference w:id="164"/>
        </w:r>
      </w:ins>
    </w:p>
    <w:p w14:paraId="7763304A" w14:textId="77777777" w:rsidR="00930FEA" w:rsidRDefault="00930FEA" w:rsidP="00930FEA">
      <w:pPr>
        <w:ind w:left="802" w:firstLine="0"/>
      </w:pPr>
    </w:p>
    <w:p w14:paraId="33408776" w14:textId="77777777" w:rsidR="00A753A2" w:rsidRDefault="00D42923">
      <w:pPr>
        <w:tabs>
          <w:tab w:val="center" w:pos="861"/>
          <w:tab w:val="center" w:pos="1926"/>
        </w:tabs>
        <w:ind w:left="0" w:firstLine="0"/>
        <w:jc w:val="left"/>
      </w:pPr>
      <w:r>
        <w:tab/>
      </w:r>
      <w:r>
        <w:rPr>
          <w:b/>
        </w:rPr>
        <w:t>4.4</w:t>
      </w:r>
      <w:r>
        <w:rPr>
          <w:rFonts w:ascii="Arial" w:eastAsia="Arial" w:hAnsi="Arial" w:cs="Arial"/>
          <w:b/>
        </w:rPr>
        <w:t xml:space="preserve"> </w:t>
      </w:r>
      <w:r>
        <w:rPr>
          <w:rFonts w:ascii="Arial" w:eastAsia="Arial" w:hAnsi="Arial" w:cs="Arial"/>
          <w:b/>
        </w:rPr>
        <w:tab/>
      </w:r>
      <w:r>
        <w:t xml:space="preserve">Elevations. </w:t>
      </w:r>
    </w:p>
    <w:p w14:paraId="4D998804" w14:textId="77777777" w:rsidR="00A753A2" w:rsidRDefault="00D42923">
      <w:pPr>
        <w:spacing w:after="10"/>
        <w:ind w:left="550"/>
      </w:pPr>
      <w:r>
        <w:t>(a)</w:t>
      </w:r>
      <w:r>
        <w:rPr>
          <w:rFonts w:ascii="Arial" w:eastAsia="Arial" w:hAnsi="Arial" w:cs="Arial"/>
        </w:rPr>
        <w:t xml:space="preserve"> </w:t>
      </w:r>
      <w:r>
        <w:t xml:space="preserve">Procedural Adherence </w:t>
      </w:r>
    </w:p>
    <w:p w14:paraId="1603EC9A" w14:textId="77777777" w:rsidR="00A753A2" w:rsidRDefault="00D42923">
      <w:pPr>
        <w:spacing w:after="12" w:line="259" w:lineRule="auto"/>
        <w:ind w:left="0" w:firstLine="0"/>
        <w:jc w:val="left"/>
      </w:pPr>
      <w:r>
        <w:rPr>
          <w:rFonts w:ascii="Bookman Old Style" w:eastAsia="Bookman Old Style" w:hAnsi="Bookman Old Style" w:cs="Bookman Old Style"/>
        </w:rPr>
        <w:t xml:space="preserve"> </w:t>
      </w:r>
    </w:p>
    <w:p w14:paraId="2F98A00C" w14:textId="77777777" w:rsidR="00A753A2" w:rsidRDefault="00D42923">
      <w:pPr>
        <w:numPr>
          <w:ilvl w:val="0"/>
          <w:numId w:val="107"/>
        </w:numPr>
        <w:spacing w:after="0"/>
        <w:ind w:hanging="360"/>
      </w:pPr>
      <w:r>
        <w:t xml:space="preserve">Notwithstanding any language to the contrary, sampled calls from the Elevations Queue shall be combined with sampled calls from the respective Customer Servicing Queues to calculate the Procedural Adherence Score. </w:t>
      </w:r>
    </w:p>
    <w:p w14:paraId="0D40A682" w14:textId="77777777" w:rsidR="00A753A2" w:rsidRDefault="00D42923">
      <w:pPr>
        <w:spacing w:after="12" w:line="259" w:lineRule="auto"/>
        <w:ind w:left="1260" w:firstLine="0"/>
        <w:jc w:val="left"/>
      </w:pPr>
      <w:r>
        <w:t xml:space="preserve">  </w:t>
      </w:r>
    </w:p>
    <w:p w14:paraId="04407AE8" w14:textId="77777777" w:rsidR="00A753A2" w:rsidRDefault="00D42923">
      <w:pPr>
        <w:numPr>
          <w:ilvl w:val="0"/>
          <w:numId w:val="107"/>
        </w:numPr>
        <w:spacing w:after="0"/>
        <w:ind w:hanging="360"/>
      </w:pPr>
      <w:r>
        <w:t xml:space="preserve">The Service Level Credit for the Procedural Adherence Score Service Level shall be calculated </w:t>
      </w:r>
      <w:proofErr w:type="gramStart"/>
      <w:r>
        <w:t>on a monthly basis</w:t>
      </w:r>
      <w:proofErr w:type="gramEnd"/>
      <w:r>
        <w:t xml:space="preserve"> in accordance with the following: </w:t>
      </w:r>
    </w:p>
    <w:p w14:paraId="38B7DA2B" w14:textId="77777777" w:rsidR="00A753A2" w:rsidRDefault="00D42923">
      <w:pPr>
        <w:spacing w:after="0" w:line="259" w:lineRule="auto"/>
        <w:ind w:left="0" w:firstLine="0"/>
        <w:jc w:val="left"/>
      </w:pPr>
      <w:r>
        <w:t xml:space="preserve"> </w:t>
      </w:r>
    </w:p>
    <w:p w14:paraId="00396CD5" w14:textId="77777777" w:rsidR="00A753A2" w:rsidRDefault="00D42923">
      <w:pPr>
        <w:tabs>
          <w:tab w:val="center" w:pos="2565"/>
          <w:tab w:val="center" w:pos="6119"/>
        </w:tabs>
        <w:spacing w:after="0" w:line="259" w:lineRule="auto"/>
        <w:ind w:left="0" w:firstLine="0"/>
        <w:jc w:val="left"/>
      </w:pPr>
      <w:r>
        <w:tab/>
      </w:r>
      <w:r>
        <w:rPr>
          <w:b/>
          <w:u w:val="single" w:color="000000"/>
        </w:rPr>
        <w:t>Procedural Adherence Score</w:t>
      </w:r>
      <w:r>
        <w:rPr>
          <w:b/>
        </w:rPr>
        <w:t xml:space="preserve"> </w:t>
      </w:r>
      <w:r>
        <w:rPr>
          <w:b/>
        </w:rPr>
        <w:tab/>
      </w:r>
      <w:r>
        <w:rPr>
          <w:b/>
          <w:u w:val="single" w:color="000000"/>
        </w:rPr>
        <w:t>Service Level Credit</w:t>
      </w:r>
      <w:r>
        <w:rPr>
          <w:b/>
        </w:rPr>
        <w:t xml:space="preserve"> </w:t>
      </w:r>
    </w:p>
    <w:p w14:paraId="3610C640" w14:textId="77777777" w:rsidR="00A753A2" w:rsidRDefault="00D42923">
      <w:pPr>
        <w:tabs>
          <w:tab w:val="center" w:pos="2566"/>
          <w:tab w:val="center" w:pos="6119"/>
        </w:tabs>
        <w:ind w:left="0" w:firstLine="0"/>
        <w:jc w:val="left"/>
      </w:pPr>
      <w:r>
        <w:tab/>
        <w:t xml:space="preserve">95 – 100% </w:t>
      </w:r>
      <w:r>
        <w:tab/>
        <w:t xml:space="preserve">0% </w:t>
      </w:r>
    </w:p>
    <w:p w14:paraId="3C9258CC" w14:textId="77777777" w:rsidR="00A753A2" w:rsidRDefault="00D42923">
      <w:pPr>
        <w:tabs>
          <w:tab w:val="center" w:pos="2566"/>
          <w:tab w:val="center" w:pos="6119"/>
        </w:tabs>
        <w:spacing w:after="0" w:line="259" w:lineRule="auto"/>
        <w:ind w:left="0" w:firstLine="0"/>
        <w:jc w:val="left"/>
      </w:pPr>
      <w:r>
        <w:tab/>
        <w:t xml:space="preserve">&lt; 95% </w:t>
      </w:r>
      <w:r>
        <w:tab/>
        <w:t xml:space="preserve">3% </w:t>
      </w:r>
    </w:p>
    <w:p w14:paraId="55656047" w14:textId="77777777" w:rsidR="00A753A2" w:rsidRDefault="00D42923">
      <w:pPr>
        <w:spacing w:after="12" w:line="259" w:lineRule="auto"/>
        <w:ind w:left="0" w:firstLine="0"/>
        <w:jc w:val="left"/>
      </w:pPr>
      <w:r>
        <w:rPr>
          <w:rFonts w:ascii="Bookman Old Style" w:eastAsia="Bookman Old Style" w:hAnsi="Bookman Old Style" w:cs="Bookman Old Style"/>
        </w:rPr>
        <w:t xml:space="preserve"> </w:t>
      </w:r>
    </w:p>
    <w:p w14:paraId="2D2B594A" w14:textId="77777777" w:rsidR="00A753A2" w:rsidRDefault="00D42923">
      <w:pPr>
        <w:numPr>
          <w:ilvl w:val="0"/>
          <w:numId w:val="107"/>
        </w:numPr>
        <w:spacing w:after="0"/>
        <w:ind w:hanging="360"/>
      </w:pPr>
      <w:r>
        <w:t xml:space="preserve">If a Critical Service Level Failure of the Procedural Adherence Service Level occurs, the applicable Service Level Credit shall be equal to the Service Level Credit in the </w:t>
      </w:r>
      <w:proofErr w:type="gramStart"/>
      <w:r>
        <w:t>right hand</w:t>
      </w:r>
      <w:proofErr w:type="gramEnd"/>
      <w:r>
        <w:t xml:space="preserve"> column.</w:t>
      </w:r>
    </w:p>
    <w:p w14:paraId="730D2906" w14:textId="77777777" w:rsidR="00CF0C66" w:rsidRDefault="00CF0C66" w:rsidP="00CF0C66">
      <w:pPr>
        <w:ind w:left="0" w:firstLine="0"/>
        <w:rPr>
          <w:ins w:id="172" w:author="Kari Holsten" w:date="2021-09-21T15:41:00Z"/>
        </w:rPr>
      </w:pPr>
    </w:p>
    <w:p w14:paraId="5AEBAD69" w14:textId="77777777" w:rsidR="00CF0C66" w:rsidRDefault="00CF0C66" w:rsidP="00CF0C66">
      <w:pPr>
        <w:ind w:left="0" w:firstLine="0"/>
        <w:rPr>
          <w:ins w:id="173" w:author="Kari Holsten" w:date="2021-09-21T15:41:00Z"/>
        </w:rPr>
      </w:pPr>
    </w:p>
    <w:p w14:paraId="1E687415" w14:textId="77777777" w:rsidR="00CF0C66" w:rsidRDefault="00CF0C66" w:rsidP="00CF0C66">
      <w:pPr>
        <w:ind w:left="0" w:firstLine="0"/>
        <w:rPr>
          <w:ins w:id="174" w:author="Kari Holsten" w:date="2021-09-21T15:41:00Z"/>
        </w:rPr>
      </w:pPr>
    </w:p>
    <w:p w14:paraId="283A026D" w14:textId="77777777" w:rsidR="00CF0C66" w:rsidRDefault="00CF0C66" w:rsidP="00CF0C66">
      <w:pPr>
        <w:ind w:left="0" w:firstLine="0"/>
        <w:rPr>
          <w:ins w:id="175" w:author="Kari Holsten" w:date="2021-09-21T15:41:00Z"/>
        </w:rPr>
      </w:pPr>
    </w:p>
    <w:p w14:paraId="547BDD4C" w14:textId="77777777" w:rsidR="00CF0C66" w:rsidRDefault="00CF0C66" w:rsidP="00CF0C66">
      <w:pPr>
        <w:ind w:left="0" w:firstLine="0"/>
        <w:rPr>
          <w:ins w:id="176" w:author="Kari Holsten" w:date="2021-09-21T15:41:00Z"/>
        </w:rPr>
      </w:pPr>
    </w:p>
    <w:p w14:paraId="2EE59450" w14:textId="77777777" w:rsidR="00CF0C66" w:rsidRDefault="00CF0C66" w:rsidP="00CF0C66">
      <w:pPr>
        <w:ind w:left="0" w:firstLine="0"/>
        <w:rPr>
          <w:ins w:id="177" w:author="Kari Holsten" w:date="2021-09-21T15:42:00Z"/>
        </w:rPr>
      </w:pPr>
    </w:p>
    <w:p w14:paraId="38778386" w14:textId="77777777" w:rsidR="00894DF9" w:rsidRDefault="00894DF9" w:rsidP="00CF0C66">
      <w:pPr>
        <w:ind w:left="0" w:firstLine="0"/>
        <w:rPr>
          <w:ins w:id="178" w:author="Kari Holsten" w:date="2021-09-21T15:37:00Z"/>
        </w:rPr>
      </w:pPr>
      <w:commentRangeStart w:id="179"/>
      <w:ins w:id="180" w:author="Kari Holsten" w:date="2021-09-21T15:42:00Z">
        <w:r>
          <w:lastRenderedPageBreak/>
          <w:t>2021 3</w:t>
        </w:r>
        <w:r w:rsidRPr="00894DF9">
          <w:rPr>
            <w:vertAlign w:val="superscript"/>
          </w:rPr>
          <w:t>rd</w:t>
        </w:r>
        <w:r>
          <w:t xml:space="preserve"> Quarter Target Setting:</w:t>
        </w:r>
      </w:ins>
    </w:p>
    <w:tbl>
      <w:tblPr>
        <w:tblStyle w:val="TableGrid0"/>
        <w:tblW w:w="0" w:type="auto"/>
        <w:tblInd w:w="10" w:type="dxa"/>
        <w:tblLook w:val="04A0" w:firstRow="1" w:lastRow="0" w:firstColumn="1" w:lastColumn="0" w:noHBand="0" w:noVBand="1"/>
      </w:tblPr>
      <w:tblGrid>
        <w:gridCol w:w="2154"/>
        <w:gridCol w:w="2157"/>
        <w:gridCol w:w="2157"/>
        <w:gridCol w:w="2157"/>
      </w:tblGrid>
      <w:tr w:rsidR="00CF0C66" w14:paraId="2D38760D" w14:textId="77777777" w:rsidTr="00CF0C66">
        <w:trPr>
          <w:ins w:id="181" w:author="Kari Holsten" w:date="2021-09-21T15:38:00Z"/>
        </w:trPr>
        <w:tc>
          <w:tcPr>
            <w:tcW w:w="2154" w:type="dxa"/>
          </w:tcPr>
          <w:p w14:paraId="5BFD89F0" w14:textId="77777777" w:rsidR="00CF0C66" w:rsidRDefault="00CF0C66">
            <w:pPr>
              <w:ind w:left="0" w:firstLine="0"/>
              <w:rPr>
                <w:ins w:id="182" w:author="Kari Holsten" w:date="2021-09-21T15:38:00Z"/>
              </w:rPr>
            </w:pPr>
            <w:ins w:id="183" w:author="Kari Holsten" w:date="2021-09-21T15:38:00Z">
              <w:r>
                <w:t>CTQ</w:t>
              </w:r>
            </w:ins>
          </w:p>
        </w:tc>
        <w:tc>
          <w:tcPr>
            <w:tcW w:w="2157" w:type="dxa"/>
          </w:tcPr>
          <w:p w14:paraId="28A1A95C" w14:textId="77777777" w:rsidR="00CF0C66" w:rsidRDefault="00CF0C66">
            <w:pPr>
              <w:ind w:left="0" w:firstLine="0"/>
              <w:rPr>
                <w:ins w:id="184" w:author="Kari Holsten" w:date="2021-09-21T15:38:00Z"/>
              </w:rPr>
            </w:pPr>
            <w:ins w:id="185" w:author="Kari Holsten" w:date="2021-09-21T15:38:00Z">
              <w:r>
                <w:t>July</w:t>
              </w:r>
            </w:ins>
          </w:p>
        </w:tc>
        <w:tc>
          <w:tcPr>
            <w:tcW w:w="2157" w:type="dxa"/>
          </w:tcPr>
          <w:p w14:paraId="5CEAFAD9" w14:textId="77777777" w:rsidR="00CF0C66" w:rsidRDefault="00CF0C66">
            <w:pPr>
              <w:ind w:left="0" w:firstLine="0"/>
              <w:rPr>
                <w:ins w:id="186" w:author="Kari Holsten" w:date="2021-09-21T15:38:00Z"/>
              </w:rPr>
            </w:pPr>
            <w:ins w:id="187" w:author="Kari Holsten" w:date="2021-09-21T15:38:00Z">
              <w:r>
                <w:t xml:space="preserve">August </w:t>
              </w:r>
            </w:ins>
          </w:p>
        </w:tc>
        <w:tc>
          <w:tcPr>
            <w:tcW w:w="2157" w:type="dxa"/>
          </w:tcPr>
          <w:p w14:paraId="3DA63B29" w14:textId="77777777" w:rsidR="00CF0C66" w:rsidRDefault="00CF0C66">
            <w:pPr>
              <w:ind w:left="0" w:firstLine="0"/>
              <w:rPr>
                <w:ins w:id="188" w:author="Kari Holsten" w:date="2021-09-21T15:38:00Z"/>
              </w:rPr>
            </w:pPr>
            <w:ins w:id="189" w:author="Kari Holsten" w:date="2021-09-21T15:38:00Z">
              <w:r>
                <w:t>September</w:t>
              </w:r>
            </w:ins>
          </w:p>
        </w:tc>
      </w:tr>
      <w:tr w:rsidR="00CF0C66" w14:paraId="7C5AAB9F" w14:textId="77777777" w:rsidTr="00CF0C66">
        <w:trPr>
          <w:ins w:id="190" w:author="Kari Holsten" w:date="2021-09-21T15:38:00Z"/>
        </w:trPr>
        <w:tc>
          <w:tcPr>
            <w:tcW w:w="2154" w:type="dxa"/>
          </w:tcPr>
          <w:p w14:paraId="6A15A89C" w14:textId="77777777" w:rsidR="00CF0C66" w:rsidRDefault="00CF0C66" w:rsidP="00CF0C66">
            <w:pPr>
              <w:spacing w:after="0"/>
              <w:ind w:left="0" w:firstLine="0"/>
              <w:rPr>
                <w:ins w:id="191" w:author="Kari Holsten" w:date="2021-09-21T15:38:00Z"/>
              </w:rPr>
            </w:pPr>
            <w:ins w:id="192" w:author="Kari Holsten" w:date="2021-09-21T15:38:00Z">
              <w:r>
                <w:t>AHT</w:t>
              </w:r>
            </w:ins>
          </w:p>
        </w:tc>
        <w:tc>
          <w:tcPr>
            <w:tcW w:w="2157" w:type="dxa"/>
          </w:tcPr>
          <w:p w14:paraId="5BF26B58" w14:textId="77777777" w:rsidR="00CF0C66" w:rsidRDefault="00CF0C66" w:rsidP="00CF0C66">
            <w:pPr>
              <w:spacing w:after="0"/>
              <w:ind w:left="0" w:firstLine="0"/>
              <w:rPr>
                <w:ins w:id="193" w:author="Kari Holsten" w:date="2021-09-21T15:39:00Z"/>
              </w:rPr>
            </w:pPr>
            <w:ins w:id="194" w:author="Kari Holsten" w:date="2021-09-21T15:38:00Z">
              <w:r>
                <w:t>Branded-340</w:t>
              </w:r>
            </w:ins>
            <w:ins w:id="195" w:author="Kari Holsten" w:date="2021-09-21T15:39:00Z">
              <w:r>
                <w:t xml:space="preserve"> </w:t>
              </w:r>
            </w:ins>
          </w:p>
          <w:p w14:paraId="7E0D06C7" w14:textId="77777777" w:rsidR="00CF0C66" w:rsidRDefault="00CF0C66" w:rsidP="00CF0C66">
            <w:pPr>
              <w:spacing w:after="0"/>
              <w:ind w:left="0" w:firstLine="0"/>
              <w:rPr>
                <w:ins w:id="196" w:author="Kari Holsten" w:date="2021-09-21T15:38:00Z"/>
              </w:rPr>
            </w:pPr>
            <w:ins w:id="197" w:author="Kari Holsten" w:date="2021-09-21T15:38:00Z">
              <w:r>
                <w:t>Costco-330</w:t>
              </w:r>
            </w:ins>
          </w:p>
        </w:tc>
        <w:tc>
          <w:tcPr>
            <w:tcW w:w="2157" w:type="dxa"/>
          </w:tcPr>
          <w:p w14:paraId="54C9EB24" w14:textId="77777777" w:rsidR="00CF0C66" w:rsidRDefault="00CF0C66" w:rsidP="00CF0C66">
            <w:pPr>
              <w:spacing w:after="0"/>
              <w:ind w:left="0" w:firstLine="0"/>
              <w:rPr>
                <w:ins w:id="198" w:author="Kari Holsten" w:date="2021-09-21T15:38:00Z"/>
              </w:rPr>
            </w:pPr>
            <w:ins w:id="199" w:author="Kari Holsten" w:date="2021-09-21T15:38:00Z">
              <w:r>
                <w:t>Branded-340</w:t>
              </w:r>
            </w:ins>
          </w:p>
          <w:p w14:paraId="614E9ED1" w14:textId="77777777" w:rsidR="00CF0C66" w:rsidRDefault="00CF0C66" w:rsidP="00CF0C66">
            <w:pPr>
              <w:spacing w:after="0"/>
              <w:ind w:left="0" w:firstLine="0"/>
              <w:rPr>
                <w:ins w:id="200" w:author="Kari Holsten" w:date="2021-09-21T15:38:00Z"/>
              </w:rPr>
            </w:pPr>
            <w:ins w:id="201" w:author="Kari Holsten" w:date="2021-09-21T15:38:00Z">
              <w:r>
                <w:t>Costco-330</w:t>
              </w:r>
            </w:ins>
          </w:p>
        </w:tc>
        <w:tc>
          <w:tcPr>
            <w:tcW w:w="2157" w:type="dxa"/>
          </w:tcPr>
          <w:p w14:paraId="202F907E" w14:textId="77777777" w:rsidR="00CF0C66" w:rsidRDefault="00CF0C66" w:rsidP="00CF0C66">
            <w:pPr>
              <w:spacing w:after="0"/>
              <w:ind w:left="0" w:firstLine="0"/>
              <w:rPr>
                <w:ins w:id="202" w:author="Kari Holsten" w:date="2021-09-21T15:38:00Z"/>
              </w:rPr>
            </w:pPr>
            <w:ins w:id="203" w:author="Kari Holsten" w:date="2021-09-21T15:38:00Z">
              <w:r>
                <w:t>Branded-340</w:t>
              </w:r>
            </w:ins>
          </w:p>
          <w:p w14:paraId="5BC70012" w14:textId="77777777" w:rsidR="00CF0C66" w:rsidRDefault="00CF0C66" w:rsidP="00CF0C66">
            <w:pPr>
              <w:spacing w:after="0"/>
              <w:ind w:left="0" w:firstLine="0"/>
              <w:rPr>
                <w:ins w:id="204" w:author="Kari Holsten" w:date="2021-09-21T15:38:00Z"/>
              </w:rPr>
            </w:pPr>
            <w:ins w:id="205" w:author="Kari Holsten" w:date="2021-09-21T15:38:00Z">
              <w:r>
                <w:t>Costco-330</w:t>
              </w:r>
            </w:ins>
          </w:p>
        </w:tc>
      </w:tr>
      <w:tr w:rsidR="00CF0C66" w14:paraId="4091D726" w14:textId="77777777" w:rsidTr="00CF0C66">
        <w:trPr>
          <w:ins w:id="206" w:author="Kari Holsten" w:date="2021-09-21T15:38:00Z"/>
        </w:trPr>
        <w:tc>
          <w:tcPr>
            <w:tcW w:w="2154" w:type="dxa"/>
          </w:tcPr>
          <w:p w14:paraId="3D76E0FB" w14:textId="77777777" w:rsidR="00CF0C66" w:rsidRDefault="00CF0C66" w:rsidP="00CF0C66">
            <w:pPr>
              <w:spacing w:after="0"/>
              <w:ind w:left="0" w:firstLine="0"/>
              <w:rPr>
                <w:ins w:id="207" w:author="Kari Holsten" w:date="2021-09-21T15:38:00Z"/>
              </w:rPr>
            </w:pPr>
            <w:ins w:id="208" w:author="Kari Holsten" w:date="2021-09-21T15:38:00Z">
              <w:r>
                <w:t>NPS</w:t>
              </w:r>
            </w:ins>
          </w:p>
        </w:tc>
        <w:tc>
          <w:tcPr>
            <w:tcW w:w="2157" w:type="dxa"/>
          </w:tcPr>
          <w:p w14:paraId="14A1DE85" w14:textId="77777777" w:rsidR="00CF0C66" w:rsidRDefault="00CF0C66" w:rsidP="00CF0C66">
            <w:pPr>
              <w:spacing w:after="0"/>
              <w:ind w:left="0" w:firstLine="0"/>
              <w:rPr>
                <w:ins w:id="209" w:author="Kari Holsten" w:date="2021-09-21T15:38:00Z"/>
              </w:rPr>
            </w:pPr>
            <w:ins w:id="210" w:author="Kari Holsten" w:date="2021-09-21T15:38:00Z">
              <w:r>
                <w:t>Branded-48</w:t>
              </w:r>
            </w:ins>
          </w:p>
          <w:p w14:paraId="20E245EC" w14:textId="77777777" w:rsidR="00CF0C66" w:rsidRDefault="00CF0C66" w:rsidP="00CF0C66">
            <w:pPr>
              <w:spacing w:after="0"/>
              <w:ind w:left="0" w:firstLine="0"/>
              <w:rPr>
                <w:ins w:id="211" w:author="Kari Holsten" w:date="2021-09-21T15:38:00Z"/>
              </w:rPr>
            </w:pPr>
            <w:ins w:id="212" w:author="Kari Holsten" w:date="2021-09-21T15:38:00Z">
              <w:r>
                <w:t>Costco-44</w:t>
              </w:r>
            </w:ins>
          </w:p>
        </w:tc>
        <w:tc>
          <w:tcPr>
            <w:tcW w:w="2157" w:type="dxa"/>
          </w:tcPr>
          <w:p w14:paraId="23A12BA7" w14:textId="77777777" w:rsidR="00CF0C66" w:rsidRDefault="00CF0C66" w:rsidP="00CF0C66">
            <w:pPr>
              <w:spacing w:after="0"/>
              <w:ind w:left="0" w:firstLine="0"/>
              <w:rPr>
                <w:ins w:id="213" w:author="Kari Holsten" w:date="2021-09-21T15:39:00Z"/>
              </w:rPr>
            </w:pPr>
            <w:ins w:id="214" w:author="Kari Holsten" w:date="2021-09-21T15:39:00Z">
              <w:r>
                <w:t>Branded-48</w:t>
              </w:r>
            </w:ins>
          </w:p>
          <w:p w14:paraId="791472FE" w14:textId="77777777" w:rsidR="00CF0C66" w:rsidRDefault="00CF0C66" w:rsidP="00CF0C66">
            <w:pPr>
              <w:spacing w:after="0"/>
              <w:ind w:left="0" w:firstLine="0"/>
              <w:rPr>
                <w:ins w:id="215" w:author="Kari Holsten" w:date="2021-09-21T15:38:00Z"/>
              </w:rPr>
            </w:pPr>
            <w:ins w:id="216" w:author="Kari Holsten" w:date="2021-09-21T15:39:00Z">
              <w:r>
                <w:t>Costco-44</w:t>
              </w:r>
            </w:ins>
          </w:p>
        </w:tc>
        <w:tc>
          <w:tcPr>
            <w:tcW w:w="2157" w:type="dxa"/>
          </w:tcPr>
          <w:p w14:paraId="208C6580" w14:textId="77777777" w:rsidR="00CF0C66" w:rsidRDefault="00CF0C66" w:rsidP="00CF0C66">
            <w:pPr>
              <w:spacing w:after="0"/>
              <w:ind w:left="0" w:firstLine="0"/>
              <w:rPr>
                <w:ins w:id="217" w:author="Kari Holsten" w:date="2021-09-21T15:39:00Z"/>
              </w:rPr>
            </w:pPr>
            <w:ins w:id="218" w:author="Kari Holsten" w:date="2021-09-21T15:39:00Z">
              <w:r>
                <w:t>Branded-48</w:t>
              </w:r>
            </w:ins>
          </w:p>
          <w:p w14:paraId="451E9047" w14:textId="77777777" w:rsidR="00CF0C66" w:rsidRDefault="00CF0C66" w:rsidP="00CF0C66">
            <w:pPr>
              <w:spacing w:after="0"/>
              <w:ind w:left="0" w:firstLine="0"/>
              <w:rPr>
                <w:ins w:id="219" w:author="Kari Holsten" w:date="2021-09-21T15:38:00Z"/>
              </w:rPr>
            </w:pPr>
            <w:ins w:id="220" w:author="Kari Holsten" w:date="2021-09-21T15:39:00Z">
              <w:r>
                <w:t>Costco-44</w:t>
              </w:r>
            </w:ins>
          </w:p>
        </w:tc>
      </w:tr>
    </w:tbl>
    <w:p w14:paraId="35F7A11A" w14:textId="77777777" w:rsidR="00CF0C66" w:rsidRDefault="00CF0C66" w:rsidP="00CF0C66">
      <w:pPr>
        <w:spacing w:after="0"/>
        <w:ind w:left="0" w:firstLine="0"/>
        <w:rPr>
          <w:ins w:id="221" w:author="Kari Holsten" w:date="2021-09-21T15:41:00Z"/>
        </w:rPr>
      </w:pPr>
    </w:p>
    <w:p w14:paraId="77EC232E" w14:textId="77777777" w:rsidR="00CF0C66" w:rsidRDefault="00CF0C66" w:rsidP="00CF0C66">
      <w:pPr>
        <w:spacing w:after="0"/>
        <w:ind w:left="0" w:firstLine="0"/>
        <w:rPr>
          <w:ins w:id="222" w:author="Kari Holsten" w:date="2021-09-21T15:41:00Z"/>
        </w:rPr>
      </w:pPr>
    </w:p>
    <w:p w14:paraId="390E9984" w14:textId="77777777" w:rsidR="00CF0C66" w:rsidRDefault="00CF0C66" w:rsidP="00CF0C66">
      <w:pPr>
        <w:spacing w:after="0"/>
        <w:ind w:left="0" w:firstLine="0"/>
        <w:rPr>
          <w:ins w:id="223" w:author="Kari Holsten" w:date="2021-09-21T15:41:00Z"/>
        </w:rPr>
      </w:pPr>
      <w:ins w:id="224" w:author="Kari Holsten" w:date="2021-09-21T15:40:00Z">
        <w:r>
          <w:t>A qualifier for receiving the monthly AHT incentive is achieving the below agreed upon landed rates in Empath:</w:t>
        </w:r>
      </w:ins>
    </w:p>
    <w:p w14:paraId="002435E6" w14:textId="77777777" w:rsidR="00CF0C66" w:rsidRDefault="00CF0C66" w:rsidP="00CF0C66">
      <w:pPr>
        <w:spacing w:after="0"/>
        <w:ind w:left="0" w:firstLine="0"/>
        <w:rPr>
          <w:ins w:id="225" w:author="Kari Holsten" w:date="2021-09-21T15:40:00Z"/>
        </w:rPr>
      </w:pPr>
    </w:p>
    <w:p w14:paraId="08345CF9" w14:textId="77777777" w:rsidR="00CF0C66" w:rsidRPr="00CF0C66" w:rsidRDefault="00CF0C66" w:rsidP="00CF0C66">
      <w:pPr>
        <w:spacing w:after="0"/>
        <w:rPr>
          <w:ins w:id="226" w:author="Kari Holsten" w:date="2021-09-21T15:40:00Z"/>
          <w:b/>
        </w:rPr>
      </w:pPr>
      <w:ins w:id="227" w:author="Kari Holsten" w:date="2021-09-21T15:40:00Z">
        <w:r w:rsidRPr="00CF0C66">
          <w:rPr>
            <w:b/>
          </w:rPr>
          <w:t>Banded and Costco Empath Landed Rate</w:t>
        </w:r>
      </w:ins>
    </w:p>
    <w:p w14:paraId="5BDF7A93" w14:textId="77777777" w:rsidR="00CF0C66" w:rsidRDefault="00CF0C66" w:rsidP="00CF0C66">
      <w:pPr>
        <w:spacing w:after="0"/>
        <w:rPr>
          <w:ins w:id="228" w:author="Kari Holsten" w:date="2021-09-21T15:39:00Z"/>
        </w:rPr>
      </w:pPr>
      <w:ins w:id="229" w:author="Kari Holsten" w:date="2021-09-21T15:40:00Z">
        <w:r>
          <w:t>Target 94%</w:t>
        </w:r>
        <w:r>
          <w:cr/>
        </w:r>
      </w:ins>
      <w:commentRangeEnd w:id="179"/>
      <w:ins w:id="230" w:author="Kari Holsten" w:date="2021-09-21T15:43:00Z">
        <w:r w:rsidR="00894DF9">
          <w:rPr>
            <w:rStyle w:val="CommentReference"/>
          </w:rPr>
          <w:commentReference w:id="179"/>
        </w:r>
      </w:ins>
    </w:p>
    <w:p w14:paraId="276E3183" w14:textId="77777777" w:rsidR="00CF0C66" w:rsidRDefault="00CF0C66">
      <w:pPr>
        <w:rPr>
          <w:ins w:id="231" w:author="Kari Holsten" w:date="2021-09-21T15:39:00Z"/>
        </w:rPr>
      </w:pPr>
    </w:p>
    <w:p w14:paraId="496E2A28" w14:textId="77777777" w:rsidR="00CF0C66" w:rsidRDefault="00CF0C66">
      <w:pPr>
        <w:sectPr w:rsidR="00CF0C66">
          <w:headerReference w:type="even" r:id="rId52"/>
          <w:headerReference w:type="default" r:id="rId53"/>
          <w:footerReference w:type="even" r:id="rId54"/>
          <w:footerReference w:type="default" r:id="rId55"/>
          <w:headerReference w:type="first" r:id="rId56"/>
          <w:footerReference w:type="first" r:id="rId57"/>
          <w:pgSz w:w="12240" w:h="15840"/>
          <w:pgMar w:top="1483" w:right="1795" w:bottom="1604" w:left="1800" w:header="249" w:footer="702" w:gutter="0"/>
          <w:pgNumType w:start="1"/>
          <w:cols w:space="720"/>
        </w:sectPr>
      </w:pPr>
    </w:p>
    <w:p w14:paraId="225429E2" w14:textId="77777777" w:rsidR="00A753A2" w:rsidRDefault="00D42923">
      <w:pPr>
        <w:spacing w:after="0" w:line="259" w:lineRule="auto"/>
        <w:ind w:left="0" w:firstLine="0"/>
        <w:jc w:val="left"/>
      </w:pPr>
      <w:r>
        <w:lastRenderedPageBreak/>
        <w:br w:type="page"/>
      </w:r>
    </w:p>
    <w:p w14:paraId="11D7856B" w14:textId="77777777" w:rsidR="00A753A2" w:rsidRDefault="00D42923">
      <w:pPr>
        <w:spacing w:after="0" w:line="265" w:lineRule="auto"/>
        <w:ind w:left="785" w:right="775"/>
        <w:jc w:val="center"/>
      </w:pPr>
      <w:r>
        <w:rPr>
          <w:b/>
        </w:rPr>
        <w:lastRenderedPageBreak/>
        <w:t>ATTACHMENT 1 TO ANNEX 2-A OF EXHIBIT 2</w:t>
      </w:r>
      <w:r>
        <w:rPr>
          <w:rFonts w:ascii="Bookman Old Style" w:eastAsia="Bookman Old Style" w:hAnsi="Bookman Old Style" w:cs="Bookman Old Style"/>
          <w:b/>
        </w:rPr>
        <w:t xml:space="preserve"> </w:t>
      </w:r>
    </w:p>
    <w:p w14:paraId="142603D5" w14:textId="77777777" w:rsidR="00A753A2" w:rsidRDefault="00D42923">
      <w:pPr>
        <w:spacing w:after="0" w:line="259" w:lineRule="auto"/>
        <w:ind w:left="52" w:firstLine="0"/>
        <w:jc w:val="center"/>
      </w:pPr>
      <w:r>
        <w:rPr>
          <w:b/>
        </w:rPr>
        <w:t xml:space="preserve"> </w:t>
      </w:r>
    </w:p>
    <w:p w14:paraId="116DD16E" w14:textId="77777777" w:rsidR="00A753A2" w:rsidRDefault="00D42923">
      <w:pPr>
        <w:spacing w:after="0" w:line="265" w:lineRule="auto"/>
        <w:ind w:left="785" w:right="776"/>
        <w:jc w:val="center"/>
      </w:pPr>
      <w:r>
        <w:rPr>
          <w:b/>
        </w:rPr>
        <w:t>SPECIALTY OPERATIONS TAT MATRIX</w:t>
      </w:r>
      <w:r>
        <w:t xml:space="preserve"> </w:t>
      </w:r>
    </w:p>
    <w:p w14:paraId="3D0834A4" w14:textId="77777777" w:rsidR="00A753A2" w:rsidRDefault="00D42923">
      <w:pPr>
        <w:spacing w:after="0" w:line="259" w:lineRule="auto"/>
        <w:ind w:left="360" w:firstLine="0"/>
        <w:jc w:val="left"/>
      </w:pPr>
      <w:r>
        <w:t xml:space="preserve"> </w:t>
      </w:r>
    </w:p>
    <w:p w14:paraId="7ED83C95" w14:textId="77777777" w:rsidR="00A753A2" w:rsidRDefault="00D42923">
      <w:pPr>
        <w:spacing w:after="0"/>
        <w:ind w:left="370" w:right="356"/>
      </w:pPr>
      <w:r>
        <w:t xml:space="preserve">Active Queues:  The TAT of the following active queues </w:t>
      </w:r>
      <w:proofErr w:type="gramStart"/>
      <w:r>
        <w:t>are</w:t>
      </w:r>
      <w:proofErr w:type="gramEnd"/>
      <w:r>
        <w:t xml:space="preserve"> measured by the overall TAT which is greater than ninety percent (90%) of cases worked within three (3) Business Days.  The parties may review the following list quarterly and update this list via the Change Management process as necessary.  </w:t>
      </w:r>
    </w:p>
    <w:p w14:paraId="48992B7F" w14:textId="77777777" w:rsidR="00A753A2" w:rsidRDefault="00D42923">
      <w:pPr>
        <w:spacing w:after="0" w:line="259" w:lineRule="auto"/>
        <w:ind w:left="360" w:firstLine="0"/>
        <w:jc w:val="left"/>
      </w:pPr>
      <w:r>
        <w:t xml:space="preserve"> </w:t>
      </w:r>
    </w:p>
    <w:p w14:paraId="37267B48" w14:textId="77777777" w:rsidR="00A753A2" w:rsidRDefault="00D42923">
      <w:pPr>
        <w:spacing w:after="0" w:line="259" w:lineRule="auto"/>
        <w:ind w:left="773" w:firstLine="0"/>
        <w:jc w:val="center"/>
      </w:pPr>
      <w:r>
        <w:t xml:space="preserve"> </w:t>
      </w:r>
    </w:p>
    <w:tbl>
      <w:tblPr>
        <w:tblStyle w:val="TableGrid"/>
        <w:tblW w:w="6205" w:type="dxa"/>
        <w:tblInd w:w="1052" w:type="dxa"/>
        <w:tblCellMar>
          <w:top w:w="53" w:type="dxa"/>
          <w:left w:w="115" w:type="dxa"/>
          <w:bottom w:w="0" w:type="dxa"/>
          <w:right w:w="115" w:type="dxa"/>
        </w:tblCellMar>
        <w:tblLook w:val="04A0" w:firstRow="1" w:lastRow="0" w:firstColumn="1" w:lastColumn="0" w:noHBand="0" w:noVBand="1"/>
      </w:tblPr>
      <w:tblGrid>
        <w:gridCol w:w="6205"/>
      </w:tblGrid>
      <w:tr w:rsidR="00A753A2" w14:paraId="6FE6F378"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5A545252" w14:textId="77777777" w:rsidR="00A753A2" w:rsidRDefault="00D42923">
            <w:pPr>
              <w:spacing w:after="0" w:line="259" w:lineRule="auto"/>
              <w:ind w:left="0" w:firstLine="0"/>
              <w:jc w:val="center"/>
            </w:pPr>
            <w:r>
              <w:t xml:space="preserve">Balance Transfers - Credit </w:t>
            </w:r>
          </w:p>
        </w:tc>
      </w:tr>
      <w:tr w:rsidR="00A753A2" w14:paraId="392840C2"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0A174114" w14:textId="77777777" w:rsidR="00A753A2" w:rsidRDefault="00D42923">
            <w:pPr>
              <w:spacing w:after="0" w:line="259" w:lineRule="auto"/>
              <w:ind w:left="0" w:firstLine="0"/>
              <w:jc w:val="center"/>
            </w:pPr>
            <w:r>
              <w:t xml:space="preserve">Balance Transfers - Issue </w:t>
            </w:r>
          </w:p>
        </w:tc>
      </w:tr>
      <w:tr w:rsidR="00A753A2" w14:paraId="0719B4ED"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5849178F" w14:textId="77777777" w:rsidR="00A753A2" w:rsidRDefault="00D42923">
            <w:pPr>
              <w:spacing w:after="0" w:line="259" w:lineRule="auto"/>
              <w:ind w:left="0" w:right="2" w:firstLine="0"/>
              <w:jc w:val="center"/>
            </w:pPr>
            <w:r>
              <w:t xml:space="preserve">Balance Transfers - Returned </w:t>
            </w:r>
          </w:p>
        </w:tc>
      </w:tr>
      <w:tr w:rsidR="00A753A2" w14:paraId="7B6A9903" w14:textId="77777777">
        <w:trPr>
          <w:trHeight w:val="312"/>
        </w:trPr>
        <w:tc>
          <w:tcPr>
            <w:tcW w:w="6205" w:type="dxa"/>
            <w:tcBorders>
              <w:top w:val="single" w:sz="8" w:space="0" w:color="000000"/>
              <w:left w:val="single" w:sz="8" w:space="0" w:color="000000"/>
              <w:bottom w:val="single" w:sz="8" w:space="0" w:color="000000"/>
              <w:right w:val="single" w:sz="8" w:space="0" w:color="000000"/>
            </w:tcBorders>
          </w:tcPr>
          <w:p w14:paraId="003E91C3" w14:textId="77777777" w:rsidR="00A753A2" w:rsidRDefault="00D42923">
            <w:pPr>
              <w:spacing w:after="0" w:line="259" w:lineRule="auto"/>
              <w:ind w:left="2" w:firstLine="0"/>
              <w:jc w:val="center"/>
            </w:pPr>
            <w:r>
              <w:t xml:space="preserve">Balance Transfers - Copies </w:t>
            </w:r>
          </w:p>
        </w:tc>
      </w:tr>
      <w:tr w:rsidR="00A753A2" w14:paraId="2F0D214C"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437D0A9E" w14:textId="77777777" w:rsidR="00A753A2" w:rsidRDefault="00D42923">
            <w:pPr>
              <w:spacing w:after="0" w:line="259" w:lineRule="auto"/>
              <w:ind w:left="2" w:firstLine="0"/>
              <w:jc w:val="center"/>
            </w:pPr>
            <w:r>
              <w:t xml:space="preserve">Purchase Checks - Stop Requests </w:t>
            </w:r>
          </w:p>
        </w:tc>
      </w:tr>
      <w:tr w:rsidR="00A753A2" w14:paraId="4AF71E5C"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25C3288B" w14:textId="77777777" w:rsidR="00A753A2" w:rsidRDefault="00D42923">
            <w:pPr>
              <w:spacing w:after="0" w:line="259" w:lineRule="auto"/>
              <w:ind w:left="2" w:firstLine="0"/>
              <w:jc w:val="center"/>
            </w:pPr>
            <w:r>
              <w:t xml:space="preserve">Purchase Checks - Copies </w:t>
            </w:r>
          </w:p>
        </w:tc>
      </w:tr>
      <w:tr w:rsidR="00A753A2" w14:paraId="15315763"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05547C4D" w14:textId="77777777" w:rsidR="00A753A2" w:rsidRDefault="00D42923">
            <w:pPr>
              <w:spacing w:after="0" w:line="259" w:lineRule="auto"/>
              <w:ind w:left="2" w:firstLine="0"/>
              <w:jc w:val="center"/>
            </w:pPr>
            <w:r>
              <w:t xml:space="preserve">Purchase Checks - Decline Report </w:t>
            </w:r>
          </w:p>
        </w:tc>
      </w:tr>
      <w:tr w:rsidR="00A753A2" w14:paraId="07B70ED5"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20F23A66" w14:textId="77777777" w:rsidR="00A753A2" w:rsidRDefault="00D42923">
            <w:pPr>
              <w:spacing w:after="0" w:line="259" w:lineRule="auto"/>
              <w:ind w:left="1" w:firstLine="0"/>
              <w:jc w:val="center"/>
            </w:pPr>
            <w:r>
              <w:t xml:space="preserve">Credit Balance Refunds - Too Soon Queue </w:t>
            </w:r>
          </w:p>
        </w:tc>
      </w:tr>
      <w:tr w:rsidR="00A753A2" w14:paraId="42DB0538"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14C0C890" w14:textId="77777777" w:rsidR="00A753A2" w:rsidRDefault="00D42923">
            <w:pPr>
              <w:spacing w:after="0" w:line="259" w:lineRule="auto"/>
              <w:ind w:left="0" w:firstLine="0"/>
              <w:jc w:val="center"/>
            </w:pPr>
            <w:r>
              <w:t xml:space="preserve">Credit Balance Refunds - Credits </w:t>
            </w:r>
          </w:p>
        </w:tc>
      </w:tr>
      <w:tr w:rsidR="00A753A2" w14:paraId="03234136" w14:textId="77777777">
        <w:trPr>
          <w:trHeight w:val="312"/>
        </w:trPr>
        <w:tc>
          <w:tcPr>
            <w:tcW w:w="6205" w:type="dxa"/>
            <w:tcBorders>
              <w:top w:val="single" w:sz="8" w:space="0" w:color="000000"/>
              <w:left w:val="single" w:sz="8" w:space="0" w:color="000000"/>
              <w:bottom w:val="single" w:sz="8" w:space="0" w:color="000000"/>
              <w:right w:val="single" w:sz="8" w:space="0" w:color="000000"/>
            </w:tcBorders>
          </w:tcPr>
          <w:p w14:paraId="67640511" w14:textId="77777777" w:rsidR="00A753A2" w:rsidRDefault="00D42923">
            <w:pPr>
              <w:spacing w:after="0" w:line="259" w:lineRule="auto"/>
              <w:ind w:left="1" w:firstLine="0"/>
              <w:jc w:val="center"/>
            </w:pPr>
            <w:r>
              <w:t xml:space="preserve">Credit Balance Refunds - Issue </w:t>
            </w:r>
          </w:p>
        </w:tc>
      </w:tr>
      <w:tr w:rsidR="00A753A2" w14:paraId="017CF427"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7A895489" w14:textId="77777777" w:rsidR="00A753A2" w:rsidRDefault="00D42923">
            <w:pPr>
              <w:spacing w:after="0" w:line="259" w:lineRule="auto"/>
              <w:ind w:left="0" w:firstLine="0"/>
              <w:jc w:val="center"/>
            </w:pPr>
            <w:r>
              <w:t xml:space="preserve">Credit Balance Refunds - Returns </w:t>
            </w:r>
          </w:p>
        </w:tc>
      </w:tr>
      <w:tr w:rsidR="00A753A2" w14:paraId="269BB772"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31AF2142" w14:textId="77777777" w:rsidR="00A753A2" w:rsidRDefault="00D42923">
            <w:pPr>
              <w:spacing w:after="0" w:line="259" w:lineRule="auto"/>
              <w:ind w:left="0" w:firstLine="0"/>
              <w:jc w:val="center"/>
            </w:pPr>
            <w:r>
              <w:t xml:space="preserve">Credit Balance Refunds - Copies </w:t>
            </w:r>
          </w:p>
        </w:tc>
      </w:tr>
      <w:tr w:rsidR="00A753A2" w14:paraId="354E270B"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3ED966EB" w14:textId="77777777" w:rsidR="00A753A2" w:rsidRDefault="00D42923">
            <w:pPr>
              <w:spacing w:after="0" w:line="259" w:lineRule="auto"/>
              <w:ind w:left="0" w:right="1" w:firstLine="0"/>
              <w:jc w:val="center"/>
            </w:pPr>
            <w:r>
              <w:t xml:space="preserve">Secured Card (Transfers) - Secured account to Payment </w:t>
            </w:r>
          </w:p>
        </w:tc>
      </w:tr>
      <w:tr w:rsidR="00A753A2" w14:paraId="383CB5E9"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123C8EBD" w14:textId="77777777" w:rsidR="00A753A2" w:rsidRDefault="00D42923">
            <w:pPr>
              <w:spacing w:after="0" w:line="259" w:lineRule="auto"/>
              <w:ind w:left="0" w:right="4" w:firstLine="0"/>
              <w:jc w:val="center"/>
            </w:pPr>
            <w:r>
              <w:t xml:space="preserve">Secured Card (Transfers) - Payment to Secured Account </w:t>
            </w:r>
          </w:p>
        </w:tc>
      </w:tr>
      <w:tr w:rsidR="00A753A2" w14:paraId="186C45BF"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0C1B8FE7" w14:textId="77777777" w:rsidR="00A753A2" w:rsidRDefault="00D42923">
            <w:pPr>
              <w:spacing w:after="0" w:line="259" w:lineRule="auto"/>
              <w:ind w:left="2" w:firstLine="0"/>
              <w:jc w:val="center"/>
            </w:pPr>
            <w:r>
              <w:t xml:space="preserve">Secured Card - ADR </w:t>
            </w:r>
          </w:p>
        </w:tc>
      </w:tr>
      <w:tr w:rsidR="00A753A2" w14:paraId="32A34335" w14:textId="77777777">
        <w:trPr>
          <w:trHeight w:val="312"/>
        </w:trPr>
        <w:tc>
          <w:tcPr>
            <w:tcW w:w="6205" w:type="dxa"/>
            <w:tcBorders>
              <w:top w:val="single" w:sz="8" w:space="0" w:color="000000"/>
              <w:left w:val="single" w:sz="8" w:space="0" w:color="000000"/>
              <w:bottom w:val="single" w:sz="8" w:space="0" w:color="000000"/>
              <w:right w:val="single" w:sz="8" w:space="0" w:color="000000"/>
            </w:tcBorders>
          </w:tcPr>
          <w:p w14:paraId="0CBC660A" w14:textId="77777777" w:rsidR="00A753A2" w:rsidRDefault="00D42923">
            <w:pPr>
              <w:spacing w:after="0" w:line="259" w:lineRule="auto"/>
              <w:ind w:left="0" w:right="1" w:firstLine="0"/>
              <w:jc w:val="center"/>
            </w:pPr>
            <w:r>
              <w:t xml:space="preserve">Secured Card - Misapplied Payments </w:t>
            </w:r>
          </w:p>
        </w:tc>
      </w:tr>
      <w:tr w:rsidR="00A753A2" w14:paraId="4EABECCC"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3C561D39" w14:textId="77777777" w:rsidR="00A753A2" w:rsidRDefault="00D42923">
            <w:pPr>
              <w:spacing w:after="0" w:line="259" w:lineRule="auto"/>
              <w:ind w:left="1" w:firstLine="0"/>
              <w:jc w:val="center"/>
            </w:pPr>
            <w:r>
              <w:t>Secured Card - Return Checks (</w:t>
            </w:r>
            <w:proofErr w:type="spellStart"/>
            <w:r>
              <w:t>Unclaims</w:t>
            </w:r>
            <w:proofErr w:type="spellEnd"/>
            <w:r>
              <w:t xml:space="preserve">) </w:t>
            </w:r>
          </w:p>
        </w:tc>
      </w:tr>
      <w:tr w:rsidR="00A753A2" w14:paraId="31E648E4"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34A826D3" w14:textId="77777777" w:rsidR="00A753A2" w:rsidRDefault="00D42923">
            <w:pPr>
              <w:spacing w:after="0" w:line="259" w:lineRule="auto"/>
              <w:ind w:left="0" w:firstLine="0"/>
              <w:jc w:val="center"/>
            </w:pPr>
            <w:r>
              <w:t xml:space="preserve">Secured Card - Stop and Re-issue </w:t>
            </w:r>
          </w:p>
        </w:tc>
      </w:tr>
      <w:tr w:rsidR="00A753A2" w14:paraId="5C7C284E"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6A871D4E" w14:textId="77777777" w:rsidR="00A753A2" w:rsidRDefault="00D42923">
            <w:pPr>
              <w:spacing w:after="0" w:line="259" w:lineRule="auto"/>
              <w:ind w:left="0" w:firstLine="0"/>
              <w:jc w:val="center"/>
            </w:pPr>
            <w:r>
              <w:t xml:space="preserve">Secured Card - Stop and Credit </w:t>
            </w:r>
          </w:p>
        </w:tc>
      </w:tr>
      <w:tr w:rsidR="00A753A2" w14:paraId="368B7960"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2223128D" w14:textId="77777777" w:rsidR="00A753A2" w:rsidRDefault="00D42923">
            <w:pPr>
              <w:spacing w:after="0" w:line="259" w:lineRule="auto"/>
              <w:ind w:left="0" w:firstLine="0"/>
              <w:jc w:val="center"/>
            </w:pPr>
            <w:r>
              <w:t xml:space="preserve">Secured Card - Issue Check </w:t>
            </w:r>
          </w:p>
        </w:tc>
      </w:tr>
      <w:tr w:rsidR="00A753A2" w14:paraId="0EA44F7F"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1FBC1CA9" w14:textId="77777777" w:rsidR="00A753A2" w:rsidRDefault="00D42923">
            <w:pPr>
              <w:spacing w:after="0" w:line="259" w:lineRule="auto"/>
              <w:ind w:left="0" w:right="2" w:firstLine="0"/>
              <w:jc w:val="center"/>
            </w:pPr>
            <w:r>
              <w:t xml:space="preserve">Secured Card - Fraud Ledgers </w:t>
            </w:r>
          </w:p>
        </w:tc>
      </w:tr>
      <w:tr w:rsidR="00A753A2" w14:paraId="6AC22332" w14:textId="77777777">
        <w:trPr>
          <w:trHeight w:val="312"/>
        </w:trPr>
        <w:tc>
          <w:tcPr>
            <w:tcW w:w="6205" w:type="dxa"/>
            <w:tcBorders>
              <w:top w:val="single" w:sz="8" w:space="0" w:color="000000"/>
              <w:left w:val="single" w:sz="8" w:space="0" w:color="000000"/>
              <w:bottom w:val="single" w:sz="8" w:space="0" w:color="000000"/>
              <w:right w:val="single" w:sz="8" w:space="0" w:color="000000"/>
            </w:tcBorders>
          </w:tcPr>
          <w:p w14:paraId="508A7548" w14:textId="77777777" w:rsidR="00A753A2" w:rsidRDefault="00D42923">
            <w:pPr>
              <w:spacing w:after="0" w:line="259" w:lineRule="auto"/>
              <w:ind w:left="0" w:right="1" w:firstLine="0"/>
              <w:jc w:val="center"/>
            </w:pPr>
            <w:r>
              <w:t xml:space="preserve">Secured Cards - </w:t>
            </w:r>
            <w:proofErr w:type="spellStart"/>
            <w:r>
              <w:t>Bnc</w:t>
            </w:r>
            <w:proofErr w:type="spellEnd"/>
            <w:r>
              <w:t xml:space="preserve"> Checks </w:t>
            </w:r>
          </w:p>
        </w:tc>
      </w:tr>
      <w:tr w:rsidR="00A753A2" w14:paraId="3C3AEEB7"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34CD1F6A" w14:textId="77777777" w:rsidR="00A753A2" w:rsidRDefault="00D42923">
            <w:pPr>
              <w:spacing w:after="0" w:line="259" w:lineRule="auto"/>
              <w:ind w:left="2" w:firstLine="0"/>
              <w:jc w:val="center"/>
            </w:pPr>
            <w:r>
              <w:t xml:space="preserve">Secured Cards - Closures </w:t>
            </w:r>
          </w:p>
        </w:tc>
      </w:tr>
      <w:tr w:rsidR="00A753A2" w14:paraId="4E02EB06"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3BE4A7B7" w14:textId="77777777" w:rsidR="00A753A2" w:rsidRDefault="00D42923">
            <w:pPr>
              <w:spacing w:after="0" w:line="259" w:lineRule="auto"/>
              <w:ind w:left="2" w:firstLine="0"/>
              <w:jc w:val="center"/>
            </w:pPr>
            <w:r>
              <w:t xml:space="preserve">Secured Cards - Client Special Projects </w:t>
            </w:r>
          </w:p>
        </w:tc>
      </w:tr>
      <w:tr w:rsidR="00A753A2" w14:paraId="3960D171"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60FF3353" w14:textId="77777777" w:rsidR="00A753A2" w:rsidRDefault="00D42923">
            <w:pPr>
              <w:spacing w:after="0" w:line="259" w:lineRule="auto"/>
              <w:ind w:left="2" w:firstLine="0"/>
              <w:jc w:val="center"/>
            </w:pPr>
            <w:r>
              <w:t xml:space="preserve">Correspondence - Fax Statements </w:t>
            </w:r>
          </w:p>
        </w:tc>
      </w:tr>
      <w:tr w:rsidR="00A753A2" w14:paraId="564CA5A5"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524FB12B" w14:textId="77777777" w:rsidR="00A753A2" w:rsidRDefault="00D42923">
            <w:pPr>
              <w:spacing w:after="0" w:line="259" w:lineRule="auto"/>
              <w:ind w:left="0" w:firstLine="0"/>
              <w:jc w:val="center"/>
            </w:pPr>
            <w:r>
              <w:t xml:space="preserve">Correspondence - Fax Letters </w:t>
            </w:r>
          </w:p>
        </w:tc>
      </w:tr>
      <w:tr w:rsidR="00A753A2" w14:paraId="02FA2C48"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557BA1C7" w14:textId="77777777" w:rsidR="00A753A2" w:rsidRDefault="00D42923">
            <w:pPr>
              <w:spacing w:after="0" w:line="259" w:lineRule="auto"/>
              <w:ind w:left="2" w:firstLine="0"/>
              <w:jc w:val="center"/>
            </w:pPr>
            <w:r>
              <w:lastRenderedPageBreak/>
              <w:t xml:space="preserve">Correspondence - Mail Statements </w:t>
            </w:r>
          </w:p>
        </w:tc>
      </w:tr>
      <w:tr w:rsidR="00A753A2" w14:paraId="4E8851FB" w14:textId="77777777">
        <w:trPr>
          <w:trHeight w:val="312"/>
        </w:trPr>
        <w:tc>
          <w:tcPr>
            <w:tcW w:w="6205" w:type="dxa"/>
            <w:tcBorders>
              <w:top w:val="single" w:sz="8" w:space="0" w:color="000000"/>
              <w:left w:val="single" w:sz="8" w:space="0" w:color="000000"/>
              <w:bottom w:val="single" w:sz="8" w:space="0" w:color="000000"/>
              <w:right w:val="single" w:sz="8" w:space="0" w:color="000000"/>
            </w:tcBorders>
          </w:tcPr>
          <w:p w14:paraId="52818997" w14:textId="77777777" w:rsidR="00A753A2" w:rsidRDefault="00D42923">
            <w:pPr>
              <w:spacing w:after="0" w:line="259" w:lineRule="auto"/>
              <w:ind w:left="2" w:firstLine="0"/>
              <w:jc w:val="center"/>
            </w:pPr>
            <w:r>
              <w:t xml:space="preserve">Correspondence - Mail Letters </w:t>
            </w:r>
          </w:p>
        </w:tc>
      </w:tr>
      <w:tr w:rsidR="00A753A2" w14:paraId="34325F40"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5EBDD8C8" w14:textId="77777777" w:rsidR="00A753A2" w:rsidRDefault="00D42923">
            <w:pPr>
              <w:spacing w:after="0" w:line="259" w:lineRule="auto"/>
              <w:ind w:left="2" w:firstLine="0"/>
              <w:jc w:val="center"/>
            </w:pPr>
            <w:r>
              <w:t xml:space="preserve">Correspondence - Lawyer Requests </w:t>
            </w:r>
          </w:p>
        </w:tc>
      </w:tr>
      <w:tr w:rsidR="00A753A2" w14:paraId="5442614D"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0B7CF7FD" w14:textId="77777777" w:rsidR="00A753A2" w:rsidRDefault="00D42923">
            <w:pPr>
              <w:spacing w:after="0" w:line="259" w:lineRule="auto"/>
              <w:ind w:left="0" w:right="2" w:firstLine="0"/>
              <w:jc w:val="center"/>
            </w:pPr>
            <w:r>
              <w:t xml:space="preserve">IRIS - Issue Benefits Packages and Welcome Kits </w:t>
            </w:r>
          </w:p>
        </w:tc>
      </w:tr>
      <w:tr w:rsidR="00A753A2" w14:paraId="1CC54298"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119BB040" w14:textId="77777777" w:rsidR="00A753A2" w:rsidRDefault="00D42923">
            <w:pPr>
              <w:spacing w:after="0" w:line="259" w:lineRule="auto"/>
              <w:ind w:left="2" w:firstLine="0"/>
              <w:jc w:val="center"/>
            </w:pPr>
            <w:r>
              <w:t xml:space="preserve">IRIS - System Failures </w:t>
            </w:r>
          </w:p>
        </w:tc>
      </w:tr>
      <w:tr w:rsidR="00A753A2" w14:paraId="36B2696F"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569895A9" w14:textId="77777777" w:rsidR="00A753A2" w:rsidRDefault="00D42923">
            <w:pPr>
              <w:spacing w:after="0" w:line="259" w:lineRule="auto"/>
              <w:ind w:left="2" w:firstLine="0"/>
              <w:jc w:val="center"/>
            </w:pPr>
            <w:r>
              <w:t xml:space="preserve">IRIS - Misc. Tasks - EELB Closures </w:t>
            </w:r>
          </w:p>
        </w:tc>
      </w:tr>
      <w:tr w:rsidR="00A753A2" w14:paraId="54326C4B" w14:textId="77777777">
        <w:trPr>
          <w:trHeight w:val="312"/>
        </w:trPr>
        <w:tc>
          <w:tcPr>
            <w:tcW w:w="6205" w:type="dxa"/>
            <w:tcBorders>
              <w:top w:val="single" w:sz="8" w:space="0" w:color="000000"/>
              <w:left w:val="single" w:sz="8" w:space="0" w:color="000000"/>
              <w:bottom w:val="single" w:sz="8" w:space="0" w:color="000000"/>
              <w:right w:val="single" w:sz="8" w:space="0" w:color="000000"/>
            </w:tcBorders>
          </w:tcPr>
          <w:p w14:paraId="75839685" w14:textId="77777777" w:rsidR="00A753A2" w:rsidRDefault="00D42923">
            <w:pPr>
              <w:spacing w:after="0" w:line="259" w:lineRule="auto"/>
              <w:ind w:left="0" w:right="1" w:firstLine="0"/>
              <w:jc w:val="center"/>
            </w:pPr>
            <w:r>
              <w:t xml:space="preserve">IRIS - Other Unlisted IRIS Tasks </w:t>
            </w:r>
          </w:p>
        </w:tc>
      </w:tr>
    </w:tbl>
    <w:p w14:paraId="2D715C61" w14:textId="77777777" w:rsidR="00A753A2" w:rsidRDefault="00A753A2">
      <w:pPr>
        <w:spacing w:after="0" w:line="259" w:lineRule="auto"/>
        <w:ind w:left="-1440" w:right="2103" w:firstLine="0"/>
        <w:jc w:val="left"/>
      </w:pPr>
    </w:p>
    <w:tbl>
      <w:tblPr>
        <w:tblStyle w:val="TableGrid"/>
        <w:tblW w:w="6205" w:type="dxa"/>
        <w:tblInd w:w="1052" w:type="dxa"/>
        <w:tblCellMar>
          <w:top w:w="43" w:type="dxa"/>
          <w:left w:w="115" w:type="dxa"/>
          <w:bottom w:w="0" w:type="dxa"/>
          <w:right w:w="115" w:type="dxa"/>
        </w:tblCellMar>
        <w:tblLook w:val="04A0" w:firstRow="1" w:lastRow="0" w:firstColumn="1" w:lastColumn="0" w:noHBand="0" w:noVBand="1"/>
      </w:tblPr>
      <w:tblGrid>
        <w:gridCol w:w="6205"/>
      </w:tblGrid>
      <w:tr w:rsidR="00A753A2" w14:paraId="03AB5198" w14:textId="77777777">
        <w:trPr>
          <w:trHeight w:val="300"/>
        </w:trPr>
        <w:tc>
          <w:tcPr>
            <w:tcW w:w="6205" w:type="dxa"/>
            <w:tcBorders>
              <w:top w:val="nil"/>
              <w:left w:val="single" w:sz="8" w:space="0" w:color="000000"/>
              <w:bottom w:val="single" w:sz="8" w:space="0" w:color="000000"/>
              <w:right w:val="single" w:sz="8" w:space="0" w:color="000000"/>
            </w:tcBorders>
          </w:tcPr>
          <w:p w14:paraId="70F1B4A0" w14:textId="77777777" w:rsidR="00A753A2" w:rsidRDefault="00D42923">
            <w:pPr>
              <w:spacing w:after="0" w:line="259" w:lineRule="auto"/>
              <w:ind w:left="3" w:firstLine="0"/>
              <w:jc w:val="center"/>
            </w:pPr>
            <w:proofErr w:type="spellStart"/>
            <w:r>
              <w:t>Escheatments</w:t>
            </w:r>
            <w:proofErr w:type="spellEnd"/>
            <w:r>
              <w:t xml:space="preserve"> - Branded </w:t>
            </w:r>
          </w:p>
        </w:tc>
      </w:tr>
      <w:tr w:rsidR="00A753A2" w14:paraId="05F22F4A"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5E65E43F" w14:textId="77777777" w:rsidR="00A753A2" w:rsidRDefault="00D42923">
            <w:pPr>
              <w:spacing w:after="0" w:line="259" w:lineRule="auto"/>
              <w:ind w:left="3" w:firstLine="0"/>
              <w:jc w:val="center"/>
            </w:pPr>
            <w:proofErr w:type="spellStart"/>
            <w:r>
              <w:t>Escheatments</w:t>
            </w:r>
            <w:proofErr w:type="spellEnd"/>
            <w:r>
              <w:t xml:space="preserve"> - Returns </w:t>
            </w:r>
          </w:p>
        </w:tc>
      </w:tr>
      <w:tr w:rsidR="00A753A2" w14:paraId="032D68C1"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370CDAA9" w14:textId="77777777" w:rsidR="00A753A2" w:rsidRDefault="00D42923">
            <w:pPr>
              <w:spacing w:after="0" w:line="259" w:lineRule="auto"/>
              <w:ind w:left="0" w:firstLine="0"/>
              <w:jc w:val="center"/>
            </w:pPr>
            <w:proofErr w:type="spellStart"/>
            <w:r>
              <w:t>Escheatments</w:t>
            </w:r>
            <w:proofErr w:type="spellEnd"/>
            <w:r>
              <w:t xml:space="preserve"> - HB </w:t>
            </w:r>
          </w:p>
        </w:tc>
      </w:tr>
      <w:tr w:rsidR="00A753A2" w14:paraId="4276271A"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0018620C" w14:textId="77777777" w:rsidR="00A753A2" w:rsidRDefault="00D42923">
            <w:pPr>
              <w:spacing w:after="0" w:line="259" w:lineRule="auto"/>
              <w:ind w:left="2" w:firstLine="0"/>
              <w:jc w:val="center"/>
            </w:pPr>
            <w:proofErr w:type="spellStart"/>
            <w:r>
              <w:t>Escheatments</w:t>
            </w:r>
            <w:proofErr w:type="spellEnd"/>
            <w:r>
              <w:t xml:space="preserve"> - HB Returns </w:t>
            </w:r>
          </w:p>
        </w:tc>
      </w:tr>
      <w:tr w:rsidR="00A753A2" w14:paraId="6C6D4B8B" w14:textId="77777777">
        <w:trPr>
          <w:trHeight w:val="312"/>
        </w:trPr>
        <w:tc>
          <w:tcPr>
            <w:tcW w:w="6205" w:type="dxa"/>
            <w:tcBorders>
              <w:top w:val="single" w:sz="8" w:space="0" w:color="000000"/>
              <w:left w:val="single" w:sz="8" w:space="0" w:color="000000"/>
              <w:bottom w:val="single" w:sz="8" w:space="0" w:color="000000"/>
              <w:right w:val="single" w:sz="8" w:space="0" w:color="000000"/>
            </w:tcBorders>
          </w:tcPr>
          <w:p w14:paraId="49C6D885" w14:textId="77777777" w:rsidR="00A753A2" w:rsidRDefault="00D42923">
            <w:pPr>
              <w:spacing w:after="0" w:line="259" w:lineRule="auto"/>
              <w:ind w:left="0" w:right="1" w:firstLine="0"/>
              <w:jc w:val="center"/>
            </w:pPr>
            <w:r>
              <w:t xml:space="preserve">Client / Special Projects </w:t>
            </w:r>
          </w:p>
        </w:tc>
      </w:tr>
      <w:tr w:rsidR="00A753A2" w14:paraId="3FA053D0"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37F7FC8C" w14:textId="77777777" w:rsidR="00A753A2" w:rsidRDefault="00D42923">
            <w:pPr>
              <w:spacing w:after="0" w:line="259" w:lineRule="auto"/>
              <w:ind w:left="2" w:firstLine="0"/>
              <w:jc w:val="center"/>
            </w:pPr>
            <w:proofErr w:type="spellStart"/>
            <w:r>
              <w:t>SeeDocs</w:t>
            </w:r>
            <w:proofErr w:type="spellEnd"/>
            <w:r>
              <w:t xml:space="preserve"> </w:t>
            </w:r>
          </w:p>
        </w:tc>
      </w:tr>
      <w:tr w:rsidR="00A753A2" w14:paraId="3F627B39"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04BC1AF2" w14:textId="77777777" w:rsidR="00A753A2" w:rsidRDefault="00D42923">
            <w:pPr>
              <w:spacing w:after="0" w:line="259" w:lineRule="auto"/>
              <w:ind w:left="0" w:right="2" w:firstLine="0"/>
              <w:jc w:val="center"/>
            </w:pPr>
            <w:r>
              <w:t xml:space="preserve">CRA </w:t>
            </w:r>
          </w:p>
        </w:tc>
      </w:tr>
      <w:tr w:rsidR="00A753A2" w14:paraId="5CFA925E"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401E1439" w14:textId="77777777" w:rsidR="00A753A2" w:rsidRDefault="00D42923">
            <w:pPr>
              <w:spacing w:after="0" w:line="259" w:lineRule="auto"/>
              <w:ind w:left="3" w:firstLine="0"/>
              <w:jc w:val="center"/>
            </w:pPr>
            <w:r>
              <w:t xml:space="preserve">Business Education </w:t>
            </w:r>
          </w:p>
        </w:tc>
      </w:tr>
      <w:tr w:rsidR="00A753A2" w14:paraId="601BCF28"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13CDFAD1" w14:textId="77777777" w:rsidR="00A753A2" w:rsidRDefault="00D42923">
            <w:pPr>
              <w:spacing w:after="0" w:line="259" w:lineRule="auto"/>
              <w:ind w:left="2" w:firstLine="0"/>
              <w:jc w:val="center"/>
            </w:pPr>
            <w:r>
              <w:t xml:space="preserve">Non-Business Closures </w:t>
            </w:r>
          </w:p>
        </w:tc>
      </w:tr>
      <w:tr w:rsidR="00A753A2" w14:paraId="304F37C6"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25E72A51" w14:textId="77777777" w:rsidR="00A753A2" w:rsidRDefault="00D42923">
            <w:pPr>
              <w:spacing w:after="0" w:line="259" w:lineRule="auto"/>
              <w:ind w:left="2" w:firstLine="0"/>
              <w:jc w:val="center"/>
            </w:pPr>
            <w:r>
              <w:t xml:space="preserve">Business Closures </w:t>
            </w:r>
          </w:p>
        </w:tc>
      </w:tr>
      <w:tr w:rsidR="00A753A2" w14:paraId="39FD1033" w14:textId="77777777">
        <w:trPr>
          <w:trHeight w:val="312"/>
        </w:trPr>
        <w:tc>
          <w:tcPr>
            <w:tcW w:w="6205" w:type="dxa"/>
            <w:tcBorders>
              <w:top w:val="single" w:sz="8" w:space="0" w:color="000000"/>
              <w:left w:val="single" w:sz="8" w:space="0" w:color="000000"/>
              <w:bottom w:val="single" w:sz="8" w:space="0" w:color="000000"/>
              <w:right w:val="single" w:sz="8" w:space="0" w:color="000000"/>
            </w:tcBorders>
          </w:tcPr>
          <w:p w14:paraId="6A1B724E" w14:textId="77777777" w:rsidR="00A753A2" w:rsidRDefault="00D42923">
            <w:pPr>
              <w:spacing w:after="0" w:line="259" w:lineRule="auto"/>
              <w:ind w:left="1" w:firstLine="0"/>
              <w:jc w:val="center"/>
            </w:pPr>
            <w:r>
              <w:t xml:space="preserve">Card Reject Reports </w:t>
            </w:r>
          </w:p>
        </w:tc>
      </w:tr>
      <w:tr w:rsidR="00A753A2" w14:paraId="47273050"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3C6343A7" w14:textId="77777777" w:rsidR="00A753A2" w:rsidRDefault="00D42923">
            <w:pPr>
              <w:spacing w:after="0" w:line="259" w:lineRule="auto"/>
              <w:ind w:left="0" w:right="1" w:firstLine="0"/>
              <w:jc w:val="center"/>
            </w:pPr>
            <w:r>
              <w:t xml:space="preserve">WK Resend Requests </w:t>
            </w:r>
          </w:p>
        </w:tc>
      </w:tr>
      <w:tr w:rsidR="00A753A2" w14:paraId="41306671"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45755450" w14:textId="77777777" w:rsidR="00A753A2" w:rsidRDefault="00D42923">
            <w:pPr>
              <w:spacing w:after="0" w:line="259" w:lineRule="auto"/>
              <w:ind w:left="0" w:right="1" w:firstLine="0"/>
              <w:jc w:val="center"/>
            </w:pPr>
            <w:r>
              <w:t xml:space="preserve">CMC Pact </w:t>
            </w:r>
          </w:p>
        </w:tc>
      </w:tr>
      <w:tr w:rsidR="00A753A2" w14:paraId="639D2A68" w14:textId="77777777">
        <w:trPr>
          <w:trHeight w:val="310"/>
        </w:trPr>
        <w:tc>
          <w:tcPr>
            <w:tcW w:w="6205" w:type="dxa"/>
            <w:tcBorders>
              <w:top w:val="single" w:sz="8" w:space="0" w:color="000000"/>
              <w:left w:val="single" w:sz="8" w:space="0" w:color="000000"/>
              <w:bottom w:val="single" w:sz="8" w:space="0" w:color="000000"/>
              <w:right w:val="single" w:sz="8" w:space="0" w:color="000000"/>
            </w:tcBorders>
          </w:tcPr>
          <w:p w14:paraId="78D6CDAC" w14:textId="77777777" w:rsidR="00A753A2" w:rsidRDefault="00D42923">
            <w:pPr>
              <w:spacing w:after="0" w:line="259" w:lineRule="auto"/>
              <w:ind w:left="2" w:firstLine="0"/>
              <w:jc w:val="center"/>
            </w:pPr>
            <w:r>
              <w:t xml:space="preserve">DSO-Other Tasks </w:t>
            </w:r>
          </w:p>
        </w:tc>
      </w:tr>
      <w:tr w:rsidR="00A753A2" w14:paraId="4285E4FC" w14:textId="77777777">
        <w:trPr>
          <w:trHeight w:val="312"/>
        </w:trPr>
        <w:tc>
          <w:tcPr>
            <w:tcW w:w="6205" w:type="dxa"/>
            <w:tcBorders>
              <w:top w:val="single" w:sz="8" w:space="0" w:color="000000"/>
              <w:left w:val="single" w:sz="8" w:space="0" w:color="000000"/>
              <w:bottom w:val="single" w:sz="8" w:space="0" w:color="000000"/>
              <w:right w:val="single" w:sz="8" w:space="0" w:color="000000"/>
            </w:tcBorders>
          </w:tcPr>
          <w:p w14:paraId="1F70B96A" w14:textId="77777777" w:rsidR="00A753A2" w:rsidRDefault="00D42923">
            <w:pPr>
              <w:spacing w:after="0" w:line="259" w:lineRule="auto"/>
              <w:ind w:left="3" w:firstLine="0"/>
              <w:jc w:val="center"/>
            </w:pPr>
            <w:r>
              <w:t xml:space="preserve">POA </w:t>
            </w:r>
          </w:p>
        </w:tc>
      </w:tr>
    </w:tbl>
    <w:p w14:paraId="25AE6A58" w14:textId="77777777" w:rsidR="00A753A2" w:rsidRDefault="00A753A2">
      <w:pPr>
        <w:sectPr w:rsidR="00A753A2">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249" w:footer="702" w:gutter="0"/>
          <w:pgNumType w:start="1"/>
          <w:cols w:space="720"/>
        </w:sectPr>
      </w:pPr>
    </w:p>
    <w:p w14:paraId="2F3280CB" w14:textId="77777777" w:rsidR="00A753A2" w:rsidRDefault="00D42923">
      <w:pPr>
        <w:spacing w:after="0" w:line="265" w:lineRule="auto"/>
        <w:ind w:left="785" w:right="783"/>
        <w:jc w:val="center"/>
      </w:pPr>
      <w:r>
        <w:rPr>
          <w:b/>
        </w:rPr>
        <w:lastRenderedPageBreak/>
        <w:t xml:space="preserve">ANNEX 2-B TO EXHIBIT 2 </w:t>
      </w:r>
    </w:p>
    <w:p w14:paraId="3F83C8E2" w14:textId="77777777" w:rsidR="00A753A2" w:rsidRDefault="00D42923">
      <w:pPr>
        <w:spacing w:after="0" w:line="259" w:lineRule="auto"/>
        <w:ind w:left="44" w:firstLine="0"/>
        <w:jc w:val="center"/>
      </w:pPr>
      <w:r>
        <w:rPr>
          <w:b/>
        </w:rPr>
        <w:t xml:space="preserve"> </w:t>
      </w:r>
    </w:p>
    <w:p w14:paraId="3DBE5779" w14:textId="77777777" w:rsidR="00A753A2" w:rsidRDefault="00D42923">
      <w:pPr>
        <w:spacing w:after="271" w:line="359" w:lineRule="auto"/>
        <w:ind w:left="785" w:right="685"/>
        <w:jc w:val="center"/>
      </w:pPr>
      <w:r>
        <w:rPr>
          <w:b/>
        </w:rPr>
        <w:t xml:space="preserve">SERVICE LEVELS, PERFORMANCE INCENTIVES AND SERVICE LEVEL CREDITS </w:t>
      </w:r>
      <w:proofErr w:type="gramStart"/>
      <w:r>
        <w:rPr>
          <w:b/>
        </w:rPr>
        <w:t>FOR  FRAUD</w:t>
      </w:r>
      <w:proofErr w:type="gramEnd"/>
      <w:r>
        <w:rPr>
          <w:b/>
        </w:rPr>
        <w:t xml:space="preserve"> DETECTION, FRAUD RECOVERY AND FRAUD BACK OFFICE </w:t>
      </w:r>
    </w:p>
    <w:p w14:paraId="4A2EA0D6" w14:textId="77777777" w:rsidR="00A753A2" w:rsidRDefault="00D42923">
      <w:pPr>
        <w:pStyle w:val="Heading2"/>
        <w:tabs>
          <w:tab w:val="center" w:pos="1443"/>
        </w:tabs>
        <w:spacing w:after="10"/>
        <w:ind w:left="-15" w:right="0" w:firstLine="0"/>
      </w:pPr>
      <w:r>
        <w:t>1.</w:t>
      </w:r>
      <w:r>
        <w:rPr>
          <w:rFonts w:ascii="Arial" w:eastAsia="Arial" w:hAnsi="Arial" w:cs="Arial"/>
        </w:rPr>
        <w:t xml:space="preserve"> </w:t>
      </w:r>
      <w:r>
        <w:rPr>
          <w:rFonts w:ascii="Arial" w:eastAsia="Arial" w:hAnsi="Arial" w:cs="Arial"/>
        </w:rPr>
        <w:tab/>
      </w:r>
      <w:r>
        <w:t xml:space="preserve">INTRODUCTION </w:t>
      </w:r>
    </w:p>
    <w:p w14:paraId="79DD1073" w14:textId="77777777" w:rsidR="00A753A2" w:rsidRDefault="00D42923">
      <w:pPr>
        <w:spacing w:after="0" w:line="259" w:lineRule="auto"/>
        <w:ind w:left="0" w:firstLine="0"/>
        <w:jc w:val="left"/>
      </w:pPr>
      <w:r>
        <w:t xml:space="preserve"> </w:t>
      </w:r>
    </w:p>
    <w:p w14:paraId="30CCFC65" w14:textId="77777777" w:rsidR="00A753A2" w:rsidRDefault="00D42923">
      <w:pPr>
        <w:spacing w:after="0"/>
        <w:ind w:left="-15" w:firstLine="720"/>
      </w:pPr>
      <w:r>
        <w:t xml:space="preserve">This Annex 2-B describes the Service Levels and associated Service Level Credits or Performance Incentives that will apply to the Fraud Detection, Fraud Recovery and Fraud Back Office Queues (Costco, Branded, and HB/Saks).   </w:t>
      </w:r>
    </w:p>
    <w:p w14:paraId="42FB88D5" w14:textId="77777777" w:rsidR="00A753A2" w:rsidRDefault="00D42923">
      <w:pPr>
        <w:spacing w:after="0" w:line="259" w:lineRule="auto"/>
        <w:ind w:left="720" w:firstLine="0"/>
        <w:jc w:val="left"/>
      </w:pPr>
      <w:r>
        <w:t xml:space="preserve"> </w:t>
      </w:r>
    </w:p>
    <w:p w14:paraId="46BD1A90" w14:textId="77777777" w:rsidR="00A753A2" w:rsidRDefault="00D42923">
      <w:pPr>
        <w:ind w:left="-15" w:firstLine="720"/>
      </w:pPr>
      <w:r>
        <w:t>Any Performance Incentives or Service Level Credits calculated pursuant to this Annex 2-B shall be applied against the Gross Monthly Invoice Amount pertaining to the respective queue.</w:t>
      </w:r>
      <w:r>
        <w:rPr>
          <w:b/>
        </w:rPr>
        <w:t xml:space="preserve">   </w:t>
      </w:r>
      <w:r>
        <w:t xml:space="preserve"> </w:t>
      </w:r>
    </w:p>
    <w:p w14:paraId="5FB0CF37" w14:textId="77777777" w:rsidR="00A753A2" w:rsidRDefault="00D42923">
      <w:pPr>
        <w:pStyle w:val="Heading2"/>
        <w:ind w:left="705" w:right="0" w:hanging="720"/>
      </w:pPr>
      <w:r>
        <w:t>2.</w:t>
      </w:r>
      <w:r>
        <w:rPr>
          <w:rFonts w:ascii="Arial" w:eastAsia="Arial" w:hAnsi="Arial" w:cs="Arial"/>
        </w:rPr>
        <w:t xml:space="preserve"> </w:t>
      </w:r>
      <w:r>
        <w:t xml:space="preserve">SERVICE LEVEL TARGETS AND PERFORMANCE INCENTIVES FOR FRAUD – FRAUD DETECTION AND FRAUD RECOVERY </w:t>
      </w:r>
    </w:p>
    <w:p w14:paraId="1D0A6712" w14:textId="77777777" w:rsidR="00A753A2" w:rsidRDefault="00D42923">
      <w:pPr>
        <w:tabs>
          <w:tab w:val="center" w:pos="861"/>
          <w:tab w:val="center" w:pos="2468"/>
        </w:tabs>
        <w:ind w:left="0" w:firstLine="0"/>
        <w:jc w:val="left"/>
      </w:pPr>
      <w:r>
        <w:tab/>
      </w:r>
      <w:r>
        <w:rPr>
          <w:b/>
        </w:rPr>
        <w:t>2.1</w:t>
      </w:r>
      <w:r>
        <w:rPr>
          <w:rFonts w:ascii="Arial" w:eastAsia="Arial" w:hAnsi="Arial" w:cs="Arial"/>
          <w:b/>
        </w:rPr>
        <w:t xml:space="preserve"> </w:t>
      </w:r>
      <w:r>
        <w:rPr>
          <w:rFonts w:ascii="Arial" w:eastAsia="Arial" w:hAnsi="Arial" w:cs="Arial"/>
          <w:b/>
        </w:rPr>
        <w:tab/>
      </w:r>
      <w:r>
        <w:t>Procedural Adherence</w:t>
      </w:r>
      <w:r>
        <w:rPr>
          <w:b/>
        </w:rPr>
        <w:t xml:space="preserve">. </w:t>
      </w:r>
    </w:p>
    <w:p w14:paraId="3320DB35" w14:textId="77777777" w:rsidR="00A753A2" w:rsidRDefault="00D42923">
      <w:pPr>
        <w:numPr>
          <w:ilvl w:val="0"/>
          <w:numId w:val="108"/>
        </w:numPr>
        <w:spacing w:after="0"/>
        <w:ind w:firstLine="540"/>
      </w:pPr>
      <w:r>
        <w:t xml:space="preserve">The Service Level Credit for the Procedural Adherence Score Service Level shall be calculated </w:t>
      </w:r>
      <w:proofErr w:type="gramStart"/>
      <w:r>
        <w:t>on a monthly basis</w:t>
      </w:r>
      <w:proofErr w:type="gramEnd"/>
      <w:r>
        <w:t xml:space="preserve"> in accordance with the following: </w:t>
      </w:r>
    </w:p>
    <w:p w14:paraId="0E86468A"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504CDE25" w14:textId="77777777" w:rsidR="00A753A2" w:rsidRDefault="00D42923">
      <w:pPr>
        <w:tabs>
          <w:tab w:val="center" w:pos="2925"/>
          <w:tab w:val="center" w:pos="6479"/>
        </w:tabs>
        <w:spacing w:after="0" w:line="259" w:lineRule="auto"/>
        <w:ind w:left="0" w:firstLine="0"/>
        <w:jc w:val="left"/>
      </w:pPr>
      <w:r>
        <w:tab/>
      </w:r>
      <w:r>
        <w:rPr>
          <w:b/>
          <w:u w:val="single" w:color="000000"/>
        </w:rPr>
        <w:t>Procedural Adherence Score</w:t>
      </w:r>
      <w:r>
        <w:rPr>
          <w:b/>
        </w:rPr>
        <w:t xml:space="preserve"> </w:t>
      </w:r>
      <w:r>
        <w:rPr>
          <w:b/>
        </w:rPr>
        <w:tab/>
      </w:r>
      <w:r>
        <w:rPr>
          <w:b/>
          <w:u w:val="single" w:color="000000"/>
        </w:rPr>
        <w:t>Service Level Credit</w:t>
      </w:r>
      <w:r>
        <w:rPr>
          <w:b/>
        </w:rPr>
        <w:t xml:space="preserve"> </w:t>
      </w:r>
    </w:p>
    <w:p w14:paraId="2FF30C41" w14:textId="77777777" w:rsidR="00A753A2" w:rsidRDefault="00D42923">
      <w:pPr>
        <w:tabs>
          <w:tab w:val="center" w:pos="2926"/>
          <w:tab w:val="center" w:pos="6479"/>
        </w:tabs>
        <w:spacing w:after="0" w:line="259" w:lineRule="auto"/>
        <w:ind w:left="0" w:firstLine="0"/>
        <w:jc w:val="left"/>
      </w:pPr>
      <w:r>
        <w:tab/>
        <w:t xml:space="preserve">95 – 100% </w:t>
      </w:r>
      <w:r>
        <w:tab/>
        <w:t xml:space="preserve">0% </w:t>
      </w:r>
    </w:p>
    <w:p w14:paraId="1A29F926" w14:textId="77777777" w:rsidR="00A753A2" w:rsidRDefault="00D42923">
      <w:pPr>
        <w:tabs>
          <w:tab w:val="center" w:pos="2926"/>
          <w:tab w:val="center" w:pos="6479"/>
        </w:tabs>
        <w:spacing w:after="0" w:line="259" w:lineRule="auto"/>
        <w:ind w:left="0" w:firstLine="0"/>
        <w:jc w:val="left"/>
      </w:pPr>
      <w:r>
        <w:tab/>
        <w:t xml:space="preserve">&lt; 95% </w:t>
      </w:r>
      <w:r>
        <w:tab/>
        <w:t xml:space="preserve">3% </w:t>
      </w:r>
    </w:p>
    <w:p w14:paraId="5747F0FC" w14:textId="77777777" w:rsidR="00A753A2" w:rsidRDefault="00D42923">
      <w:pPr>
        <w:spacing w:after="252" w:line="259" w:lineRule="auto"/>
        <w:ind w:left="0" w:firstLine="0"/>
        <w:jc w:val="left"/>
      </w:pPr>
      <w:r>
        <w:rPr>
          <w:rFonts w:ascii="Bookman Old Style" w:eastAsia="Bookman Old Style" w:hAnsi="Bookman Old Style" w:cs="Bookman Old Style"/>
        </w:rPr>
        <w:t xml:space="preserve"> </w:t>
      </w:r>
    </w:p>
    <w:p w14:paraId="7DF4C6A4" w14:textId="77777777" w:rsidR="00A753A2" w:rsidRDefault="00D42923">
      <w:pPr>
        <w:numPr>
          <w:ilvl w:val="0"/>
          <w:numId w:val="108"/>
        </w:numPr>
        <w:ind w:firstLine="540"/>
      </w:pPr>
      <w:r>
        <w:t xml:space="preserve">If a Critical Service Level Failure of the Procedural Adherence Score Service Level occurs, the applicable Service Level Credit shall be equal to the Service Level Credit in the </w:t>
      </w:r>
      <w:proofErr w:type="gramStart"/>
      <w:r>
        <w:t>right hand</w:t>
      </w:r>
      <w:proofErr w:type="gramEnd"/>
      <w:r>
        <w:t xml:space="preserve"> column of the Gross Monthly Amount.  </w:t>
      </w:r>
    </w:p>
    <w:p w14:paraId="32756C47" w14:textId="77777777" w:rsidR="00A753A2" w:rsidRDefault="00D42923">
      <w:pPr>
        <w:tabs>
          <w:tab w:val="center" w:pos="861"/>
          <w:tab w:val="center" w:pos="2880"/>
        </w:tabs>
        <w:ind w:left="0" w:firstLine="0"/>
        <w:jc w:val="left"/>
      </w:pPr>
      <w:r>
        <w:tab/>
      </w:r>
      <w:r>
        <w:rPr>
          <w:b/>
        </w:rPr>
        <w:t>2.2</w:t>
      </w:r>
      <w:r>
        <w:rPr>
          <w:rFonts w:ascii="Arial" w:eastAsia="Arial" w:hAnsi="Arial" w:cs="Arial"/>
          <w:b/>
        </w:rPr>
        <w:t xml:space="preserve"> </w:t>
      </w:r>
      <w:r>
        <w:rPr>
          <w:rFonts w:ascii="Arial" w:eastAsia="Arial" w:hAnsi="Arial" w:cs="Arial"/>
          <w:b/>
        </w:rPr>
        <w:tab/>
      </w:r>
      <w:r>
        <w:t xml:space="preserve">Closure Rate and Reverse Rebill. </w:t>
      </w:r>
    </w:p>
    <w:p w14:paraId="5DC7AC71" w14:textId="77777777" w:rsidR="00A753A2" w:rsidRDefault="00D42923">
      <w:pPr>
        <w:spacing w:after="0"/>
        <w:ind w:left="-15" w:firstLine="540"/>
      </w:pPr>
      <w:r>
        <w:t>(a)</w:t>
      </w:r>
      <w:r>
        <w:rPr>
          <w:rFonts w:ascii="Arial" w:eastAsia="Arial" w:hAnsi="Arial" w:cs="Arial"/>
        </w:rPr>
        <w:t xml:space="preserve"> </w:t>
      </w:r>
      <w:r>
        <w:t xml:space="preserve">For the Fraud Recovery Queue (for only the Branded and Costco portfolios), </w:t>
      </w:r>
      <w:proofErr w:type="gramStart"/>
      <w:r>
        <w:t>provided that</w:t>
      </w:r>
      <w:proofErr w:type="gramEnd"/>
      <w:r>
        <w:t xml:space="preserve"> Capital One provide Supplier weekly reports:  </w:t>
      </w:r>
    </w:p>
    <w:p w14:paraId="502F6449" w14:textId="77777777" w:rsidR="00A753A2" w:rsidRDefault="00D42923">
      <w:pPr>
        <w:spacing w:after="12" w:line="259" w:lineRule="auto"/>
        <w:ind w:left="1260" w:firstLine="0"/>
        <w:jc w:val="left"/>
      </w:pPr>
      <w:r>
        <w:t xml:space="preserve"> </w:t>
      </w:r>
    </w:p>
    <w:p w14:paraId="45271A50" w14:textId="77777777" w:rsidR="00A753A2" w:rsidRDefault="00D42923">
      <w:pPr>
        <w:numPr>
          <w:ilvl w:val="1"/>
          <w:numId w:val="109"/>
        </w:numPr>
        <w:spacing w:after="0"/>
        <w:ind w:hanging="360"/>
      </w:pPr>
      <w:r>
        <w:t xml:space="preserve">Closure Rate target for cases received by Supplier shall be seventy-five percent (75%) within sixty (60) days of receipt by Supplier and one hundred percent (100%) within ninety (90) days of receipt by Supplier.   Cases measured will be Branded Open Recovery Cases in the workflow application. </w:t>
      </w:r>
    </w:p>
    <w:p w14:paraId="08294815" w14:textId="77777777" w:rsidR="00A753A2" w:rsidRDefault="00D42923">
      <w:pPr>
        <w:spacing w:after="12" w:line="259" w:lineRule="auto"/>
        <w:ind w:left="0" w:firstLine="0"/>
        <w:jc w:val="left"/>
      </w:pPr>
      <w:r>
        <w:t xml:space="preserve"> </w:t>
      </w:r>
    </w:p>
    <w:p w14:paraId="32BEF903" w14:textId="77777777" w:rsidR="00A753A2" w:rsidRDefault="00D42923">
      <w:pPr>
        <w:numPr>
          <w:ilvl w:val="1"/>
          <w:numId w:val="109"/>
        </w:numPr>
        <w:spacing w:after="0"/>
        <w:ind w:hanging="360"/>
      </w:pPr>
      <w:r>
        <w:t xml:space="preserve">Reverse Rebill target of no more than two (2) Reverse Rebill instances in a Measurement Period.  Cases measured will be Work Item Quality cases and Reverse Bill Escalation log. </w:t>
      </w:r>
    </w:p>
    <w:p w14:paraId="6363C872" w14:textId="77777777" w:rsidR="00A753A2" w:rsidRDefault="00D42923">
      <w:pPr>
        <w:spacing w:after="9" w:line="259" w:lineRule="auto"/>
        <w:ind w:left="720" w:firstLine="0"/>
        <w:jc w:val="left"/>
      </w:pPr>
      <w:r>
        <w:lastRenderedPageBreak/>
        <w:t xml:space="preserve"> </w:t>
      </w:r>
    </w:p>
    <w:p w14:paraId="060DADE3" w14:textId="77777777" w:rsidR="00A753A2" w:rsidRDefault="00D42923">
      <w:pPr>
        <w:numPr>
          <w:ilvl w:val="1"/>
          <w:numId w:val="109"/>
        </w:numPr>
        <w:ind w:hanging="360"/>
      </w:pPr>
      <w:r>
        <w:t>The Measurement Period shall will be monthly for both (</w:t>
      </w:r>
      <w:proofErr w:type="spellStart"/>
      <w:r>
        <w:t>i</w:t>
      </w:r>
      <w:proofErr w:type="spellEnd"/>
      <w:r>
        <w:t xml:space="preserve">) and (ii) </w:t>
      </w:r>
      <w:proofErr w:type="gramStart"/>
      <w:r>
        <w:t>above..</w:t>
      </w:r>
      <w:proofErr w:type="gramEnd"/>
      <w:r>
        <w:t xml:space="preserve">   </w:t>
      </w:r>
    </w:p>
    <w:p w14:paraId="55D4833A" w14:textId="77777777" w:rsidR="00A753A2" w:rsidRDefault="00D42923">
      <w:pPr>
        <w:tabs>
          <w:tab w:val="center" w:pos="861"/>
          <w:tab w:val="center" w:pos="3546"/>
        </w:tabs>
        <w:ind w:left="0" w:firstLine="0"/>
        <w:jc w:val="left"/>
      </w:pPr>
      <w:r>
        <w:tab/>
      </w:r>
      <w:r>
        <w:rPr>
          <w:b/>
        </w:rPr>
        <w:t>2.3</w:t>
      </w:r>
      <w:r>
        <w:rPr>
          <w:rFonts w:ascii="Arial" w:eastAsia="Arial" w:hAnsi="Arial" w:cs="Arial"/>
          <w:b/>
        </w:rPr>
        <w:t xml:space="preserve"> </w:t>
      </w:r>
      <w:r>
        <w:rPr>
          <w:rFonts w:ascii="Arial" w:eastAsia="Arial" w:hAnsi="Arial" w:cs="Arial"/>
          <w:b/>
        </w:rPr>
        <w:tab/>
      </w:r>
      <w:r>
        <w:t>Customer Experience Metrics Program (CEMP).</w:t>
      </w:r>
      <w:r>
        <w:rPr>
          <w:b/>
        </w:rPr>
        <w:t xml:space="preserve">  </w:t>
      </w:r>
    </w:p>
    <w:p w14:paraId="54BB36E3" w14:textId="77777777" w:rsidR="00A753A2" w:rsidRDefault="00D42923">
      <w:pPr>
        <w:numPr>
          <w:ilvl w:val="0"/>
          <w:numId w:val="110"/>
        </w:numPr>
        <w:spacing w:after="10"/>
        <w:ind w:firstLine="540"/>
      </w:pPr>
      <w:r>
        <w:t xml:space="preserve">The Measurement Period for CEMP shall be monthly. </w:t>
      </w:r>
    </w:p>
    <w:p w14:paraId="2D35951B" w14:textId="77777777" w:rsidR="00A753A2" w:rsidRDefault="00D42923">
      <w:pPr>
        <w:spacing w:after="12" w:line="259" w:lineRule="auto"/>
        <w:ind w:left="540" w:firstLine="0"/>
        <w:jc w:val="left"/>
      </w:pPr>
      <w:r>
        <w:t xml:space="preserve"> </w:t>
      </w:r>
    </w:p>
    <w:p w14:paraId="7BA60333" w14:textId="77777777" w:rsidR="00A753A2" w:rsidRDefault="00D42923">
      <w:pPr>
        <w:numPr>
          <w:ilvl w:val="0"/>
          <w:numId w:val="110"/>
        </w:numPr>
        <w:ind w:firstLine="540"/>
      </w:pPr>
      <w:r>
        <w:t xml:space="preserve">For the Fraud Detection Queue, the CEMP score Service Level target is seventy-six percent (76%). </w:t>
      </w:r>
    </w:p>
    <w:p w14:paraId="2AD5A5ED" w14:textId="77777777" w:rsidR="00A753A2" w:rsidRDefault="00D42923">
      <w:pPr>
        <w:tabs>
          <w:tab w:val="center" w:pos="861"/>
          <w:tab w:val="center" w:pos="1893"/>
        </w:tabs>
        <w:ind w:left="0" w:firstLine="0"/>
        <w:jc w:val="left"/>
      </w:pPr>
      <w:r>
        <w:tab/>
      </w:r>
      <w:r>
        <w:rPr>
          <w:b/>
        </w:rPr>
        <w:t>2.4</w:t>
      </w:r>
      <w:r>
        <w:rPr>
          <w:rFonts w:ascii="Arial" w:eastAsia="Arial" w:hAnsi="Arial" w:cs="Arial"/>
          <w:b/>
        </w:rPr>
        <w:t xml:space="preserve"> </w:t>
      </w:r>
      <w:r>
        <w:rPr>
          <w:rFonts w:ascii="Arial" w:eastAsia="Arial" w:hAnsi="Arial" w:cs="Arial"/>
          <w:b/>
        </w:rPr>
        <w:tab/>
      </w:r>
      <w:r>
        <w:t xml:space="preserve">TPLA NPS.   </w:t>
      </w:r>
    </w:p>
    <w:p w14:paraId="614B4C3D" w14:textId="77777777" w:rsidR="00A753A2" w:rsidRDefault="00D42923">
      <w:pPr>
        <w:numPr>
          <w:ilvl w:val="0"/>
          <w:numId w:val="111"/>
        </w:numPr>
        <w:ind w:hanging="360"/>
      </w:pPr>
      <w:r>
        <w:t xml:space="preserve">The Measurement Period for TPLA NPS shall be monthly. </w:t>
      </w:r>
    </w:p>
    <w:p w14:paraId="20B8A384" w14:textId="77777777" w:rsidR="00A753A2" w:rsidRDefault="00D42923">
      <w:pPr>
        <w:numPr>
          <w:ilvl w:val="0"/>
          <w:numId w:val="111"/>
        </w:numPr>
        <w:ind w:hanging="360"/>
      </w:pPr>
      <w:r>
        <w:t xml:space="preserve">The TPLA NPS Service Level target for </w:t>
      </w:r>
      <w:proofErr w:type="gramStart"/>
      <w:r>
        <w:t>all of</w:t>
      </w:r>
      <w:proofErr w:type="gramEnd"/>
      <w:r>
        <w:t xml:space="preserve"> the Fraud Queues is 40 or higher. </w:t>
      </w:r>
    </w:p>
    <w:p w14:paraId="6665D33F" w14:textId="77777777" w:rsidR="00A753A2" w:rsidRDefault="00D42923">
      <w:pPr>
        <w:tabs>
          <w:tab w:val="center" w:pos="861"/>
          <w:tab w:val="center" w:pos="2281"/>
        </w:tabs>
        <w:ind w:left="0" w:firstLine="0"/>
        <w:jc w:val="left"/>
      </w:pPr>
      <w:r>
        <w:tab/>
      </w:r>
      <w:r>
        <w:rPr>
          <w:b/>
        </w:rPr>
        <w:t>2.5</w:t>
      </w:r>
      <w:r>
        <w:rPr>
          <w:rFonts w:ascii="Arial" w:eastAsia="Arial" w:hAnsi="Arial" w:cs="Arial"/>
          <w:b/>
        </w:rPr>
        <w:t xml:space="preserve"> </w:t>
      </w:r>
      <w:r>
        <w:rPr>
          <w:rFonts w:ascii="Arial" w:eastAsia="Arial" w:hAnsi="Arial" w:cs="Arial"/>
          <w:b/>
        </w:rPr>
        <w:tab/>
      </w:r>
      <w:r>
        <w:t xml:space="preserve">Turn Around Time. </w:t>
      </w:r>
    </w:p>
    <w:p w14:paraId="6B65FEFC" w14:textId="77777777" w:rsidR="00A753A2" w:rsidRDefault="00D42923">
      <w:pPr>
        <w:numPr>
          <w:ilvl w:val="0"/>
          <w:numId w:val="112"/>
        </w:numPr>
        <w:spacing w:after="0"/>
        <w:ind w:firstLine="540"/>
      </w:pPr>
      <w:r>
        <w:t xml:space="preserve">Call Answer Service Level for the Fraud Detection Queue shall be in the range of seventy-five (75%) to eighty-five percent (85%) of service calls answered within thirty (30) seconds or less.  </w:t>
      </w:r>
    </w:p>
    <w:p w14:paraId="42F4075A" w14:textId="77777777" w:rsidR="00A753A2" w:rsidRDefault="00D42923">
      <w:pPr>
        <w:spacing w:after="12" w:line="259" w:lineRule="auto"/>
        <w:ind w:left="540" w:firstLine="0"/>
        <w:jc w:val="left"/>
      </w:pPr>
      <w:r>
        <w:t xml:space="preserve">  </w:t>
      </w:r>
    </w:p>
    <w:p w14:paraId="26CAE0A3" w14:textId="77777777" w:rsidR="00A753A2" w:rsidRDefault="00D42923">
      <w:pPr>
        <w:numPr>
          <w:ilvl w:val="0"/>
          <w:numId w:val="112"/>
        </w:numPr>
        <w:ind w:firstLine="540"/>
      </w:pPr>
      <w:r>
        <w:t xml:space="preserve">The Measurement Period shall be in daily (24 hour) intervals. </w:t>
      </w:r>
    </w:p>
    <w:p w14:paraId="501897FE" w14:textId="77777777" w:rsidR="00A753A2" w:rsidRDefault="00D42923">
      <w:pPr>
        <w:tabs>
          <w:tab w:val="center" w:pos="861"/>
          <w:tab w:val="center" w:pos="2285"/>
        </w:tabs>
        <w:ind w:left="0" w:firstLine="0"/>
        <w:jc w:val="left"/>
      </w:pPr>
      <w:r>
        <w:tab/>
      </w:r>
      <w:r>
        <w:rPr>
          <w:b/>
        </w:rPr>
        <w:t>2.6</w:t>
      </w:r>
      <w:r>
        <w:rPr>
          <w:rFonts w:ascii="Arial" w:eastAsia="Arial" w:hAnsi="Arial" w:cs="Arial"/>
          <w:b/>
        </w:rPr>
        <w:t xml:space="preserve"> </w:t>
      </w:r>
      <w:r>
        <w:rPr>
          <w:rFonts w:ascii="Arial" w:eastAsia="Arial" w:hAnsi="Arial" w:cs="Arial"/>
          <w:b/>
        </w:rPr>
        <w:tab/>
      </w:r>
      <w:r>
        <w:t xml:space="preserve">Catch and Release. </w:t>
      </w:r>
    </w:p>
    <w:p w14:paraId="5A8BCFC0" w14:textId="77777777" w:rsidR="00A753A2" w:rsidRDefault="00D42923">
      <w:pPr>
        <w:numPr>
          <w:ilvl w:val="0"/>
          <w:numId w:val="113"/>
        </w:numPr>
        <w:spacing w:after="10"/>
        <w:ind w:firstLine="540"/>
      </w:pPr>
      <w:r>
        <w:t xml:space="preserve">The Measurement Period will be monthly. </w:t>
      </w:r>
    </w:p>
    <w:p w14:paraId="40ADE8D8" w14:textId="77777777" w:rsidR="00A753A2" w:rsidRDefault="00D42923">
      <w:pPr>
        <w:spacing w:after="12" w:line="259" w:lineRule="auto"/>
        <w:ind w:left="540" w:firstLine="0"/>
        <w:jc w:val="left"/>
      </w:pPr>
      <w:r>
        <w:t xml:space="preserve"> </w:t>
      </w:r>
    </w:p>
    <w:p w14:paraId="6ACA761E" w14:textId="77777777" w:rsidR="00A753A2" w:rsidRDefault="00D42923">
      <w:pPr>
        <w:numPr>
          <w:ilvl w:val="0"/>
          <w:numId w:val="113"/>
        </w:numPr>
        <w:ind w:firstLine="540"/>
      </w:pPr>
      <w:r>
        <w:t>The target rate for the Fraud Detection Queues is zero-point two percent (0.2%).  Catch and Release Rates will be considered final four (4) months after the identified Catch and Release occurred.  For example, the January Catch and Release Rate is final as of April 1</w:t>
      </w:r>
      <w:r>
        <w:rPr>
          <w:vertAlign w:val="superscript"/>
        </w:rPr>
        <w:t>st</w:t>
      </w:r>
      <w:r>
        <w:t>, and the February Catch and Release Rate is final as of May 1</w:t>
      </w:r>
      <w:r>
        <w:rPr>
          <w:vertAlign w:val="superscript"/>
        </w:rPr>
        <w:t>st</w:t>
      </w:r>
      <w:r>
        <w:t xml:space="preserve">.  Catch and Release Rates shall be measured by portfolio and by Supplier site (e.g., </w:t>
      </w:r>
      <w:proofErr w:type="gramStart"/>
      <w:r>
        <w:t>the  Branded</w:t>
      </w:r>
      <w:proofErr w:type="gramEnd"/>
      <w:r>
        <w:t xml:space="preserve"> Catch and Release Rate will be calculated by dividing the Branded Catch and Releases by all of the Branded cases (outbound and inbound) worked by Supplier). </w:t>
      </w:r>
    </w:p>
    <w:p w14:paraId="742239F5" w14:textId="77777777" w:rsidR="00A753A2" w:rsidRDefault="00D42923">
      <w:pPr>
        <w:tabs>
          <w:tab w:val="center" w:pos="861"/>
          <w:tab w:val="center" w:pos="2227"/>
        </w:tabs>
        <w:ind w:left="0" w:firstLine="0"/>
        <w:jc w:val="left"/>
      </w:pPr>
      <w:r>
        <w:tab/>
      </w:r>
      <w:r>
        <w:rPr>
          <w:b/>
        </w:rPr>
        <w:t>2.7</w:t>
      </w:r>
      <w:r>
        <w:rPr>
          <w:rFonts w:ascii="Arial" w:eastAsia="Arial" w:hAnsi="Arial" w:cs="Arial"/>
          <w:b/>
        </w:rPr>
        <w:t xml:space="preserve"> </w:t>
      </w:r>
      <w:r>
        <w:rPr>
          <w:rFonts w:ascii="Arial" w:eastAsia="Arial" w:hAnsi="Arial" w:cs="Arial"/>
          <w:b/>
        </w:rPr>
        <w:tab/>
      </w:r>
      <w:r>
        <w:t xml:space="preserve">Penetration Rate. </w:t>
      </w:r>
    </w:p>
    <w:p w14:paraId="60165CEB" w14:textId="77777777" w:rsidR="00A753A2" w:rsidRDefault="00D42923">
      <w:pPr>
        <w:numPr>
          <w:ilvl w:val="0"/>
          <w:numId w:val="114"/>
        </w:numPr>
        <w:spacing w:after="10"/>
        <w:ind w:firstLine="540"/>
      </w:pPr>
      <w:r>
        <w:t>The Measurement Period shall be monthly.</w:t>
      </w:r>
      <w:r>
        <w:rPr>
          <w:b/>
          <w:sz w:val="19"/>
        </w:rPr>
        <w:t xml:space="preserve"> </w:t>
      </w:r>
    </w:p>
    <w:p w14:paraId="54F79962" w14:textId="77777777" w:rsidR="00A753A2" w:rsidRDefault="00D42923">
      <w:pPr>
        <w:spacing w:after="12" w:line="259" w:lineRule="auto"/>
        <w:ind w:left="540" w:firstLine="0"/>
        <w:jc w:val="left"/>
      </w:pPr>
      <w:r>
        <w:t xml:space="preserve"> </w:t>
      </w:r>
    </w:p>
    <w:p w14:paraId="39C421AA" w14:textId="77777777" w:rsidR="00A753A2" w:rsidRDefault="00D42923">
      <w:pPr>
        <w:numPr>
          <w:ilvl w:val="0"/>
          <w:numId w:val="114"/>
        </w:numPr>
        <w:ind w:firstLine="540"/>
      </w:pPr>
      <w:r>
        <w:t xml:space="preserve">The Penetration Rate target for Fraud Detection shall be a minimum of eighty percent (80%) within twenty-four (24) hours of case creation.  There is an expectation that rates may change on a periodic basis in order to meet other Service Level </w:t>
      </w:r>
      <w:proofErr w:type="gramStart"/>
      <w:r>
        <w:t>needs, and</w:t>
      </w:r>
      <w:proofErr w:type="gramEnd"/>
      <w:r>
        <w:t xml:space="preserve"> will be mutually agreed with Supplier.   </w:t>
      </w:r>
    </w:p>
    <w:p w14:paraId="344C412A" w14:textId="77777777" w:rsidR="00A753A2" w:rsidRDefault="00D42923">
      <w:pPr>
        <w:pStyle w:val="Heading2"/>
        <w:tabs>
          <w:tab w:val="center" w:pos="2219"/>
        </w:tabs>
        <w:spacing w:after="10"/>
        <w:ind w:left="-15" w:right="0" w:firstLine="0"/>
      </w:pPr>
      <w:r>
        <w:t>3.</w:t>
      </w:r>
      <w:r>
        <w:rPr>
          <w:rFonts w:ascii="Arial" w:eastAsia="Arial" w:hAnsi="Arial" w:cs="Arial"/>
        </w:rPr>
        <w:t xml:space="preserve"> </w:t>
      </w:r>
      <w:r>
        <w:rPr>
          <w:rFonts w:ascii="Arial" w:eastAsia="Arial" w:hAnsi="Arial" w:cs="Arial"/>
        </w:rPr>
        <w:tab/>
      </w:r>
      <w:r>
        <w:t xml:space="preserve">KEY PERFORMANCE INDICATORS </w:t>
      </w:r>
    </w:p>
    <w:p w14:paraId="6C6CA9E5" w14:textId="77777777" w:rsidR="00A753A2" w:rsidRDefault="00D42923">
      <w:pPr>
        <w:spacing w:after="11" w:line="259" w:lineRule="auto"/>
        <w:ind w:left="1440" w:firstLine="0"/>
        <w:jc w:val="left"/>
      </w:pPr>
      <w:r>
        <w:t xml:space="preserve"> </w:t>
      </w:r>
    </w:p>
    <w:p w14:paraId="1FBE9487" w14:textId="77777777" w:rsidR="00A753A2" w:rsidRDefault="00D42923">
      <w:pPr>
        <w:tabs>
          <w:tab w:val="center" w:pos="861"/>
          <w:tab w:val="center" w:pos="2779"/>
        </w:tabs>
        <w:ind w:left="0" w:firstLine="0"/>
        <w:jc w:val="left"/>
      </w:pPr>
      <w:r>
        <w:lastRenderedPageBreak/>
        <w:tab/>
      </w:r>
      <w:r>
        <w:rPr>
          <w:b/>
        </w:rPr>
        <w:t>3.1</w:t>
      </w:r>
      <w:r>
        <w:rPr>
          <w:rFonts w:ascii="Arial" w:eastAsia="Arial" w:hAnsi="Arial" w:cs="Arial"/>
          <w:b/>
        </w:rPr>
        <w:t xml:space="preserve"> </w:t>
      </w:r>
      <w:r>
        <w:rPr>
          <w:rFonts w:ascii="Arial" w:eastAsia="Arial" w:hAnsi="Arial" w:cs="Arial"/>
          <w:b/>
        </w:rPr>
        <w:tab/>
      </w:r>
      <w:r>
        <w:t xml:space="preserve">Average Handling Time (AHT). </w:t>
      </w:r>
    </w:p>
    <w:p w14:paraId="6D54CCE4" w14:textId="77777777" w:rsidR="00A753A2" w:rsidRDefault="00D42923">
      <w:pPr>
        <w:numPr>
          <w:ilvl w:val="0"/>
          <w:numId w:val="115"/>
        </w:numPr>
        <w:spacing w:after="0"/>
        <w:ind w:firstLine="540"/>
      </w:pPr>
      <w:r>
        <w:t xml:space="preserve">The range for the AHT target shall be set for the Measurement Period during the forecasting process described in Annex 1-A.  Supplier is expected to drive CSP performance to be within the range but not manage to a specific goal. </w:t>
      </w:r>
    </w:p>
    <w:p w14:paraId="69453C77" w14:textId="77777777" w:rsidR="00A753A2" w:rsidRDefault="00D42923">
      <w:pPr>
        <w:spacing w:after="11" w:line="259" w:lineRule="auto"/>
        <w:ind w:left="540" w:firstLine="0"/>
        <w:jc w:val="left"/>
      </w:pPr>
      <w:r>
        <w:t xml:space="preserve"> </w:t>
      </w:r>
    </w:p>
    <w:p w14:paraId="202D81F7" w14:textId="77777777" w:rsidR="00A753A2" w:rsidRDefault="00D42923">
      <w:pPr>
        <w:numPr>
          <w:ilvl w:val="0"/>
          <w:numId w:val="115"/>
        </w:numPr>
        <w:ind w:firstLine="540"/>
      </w:pPr>
      <w:r>
        <w:t xml:space="preserve">The Measurement Period for AHT shall be monthly. </w:t>
      </w:r>
    </w:p>
    <w:p w14:paraId="0CDFA751" w14:textId="77777777" w:rsidR="00A753A2" w:rsidRDefault="00D42923">
      <w:pPr>
        <w:pStyle w:val="Heading2"/>
        <w:tabs>
          <w:tab w:val="center" w:pos="3393"/>
        </w:tabs>
        <w:spacing w:after="10"/>
        <w:ind w:left="-15" w:right="0" w:firstLine="0"/>
      </w:pPr>
      <w:r>
        <w:t>4.</w:t>
      </w:r>
      <w:r>
        <w:rPr>
          <w:rFonts w:ascii="Arial" w:eastAsia="Arial" w:hAnsi="Arial" w:cs="Arial"/>
        </w:rPr>
        <w:t xml:space="preserve"> </w:t>
      </w:r>
      <w:r>
        <w:rPr>
          <w:rFonts w:ascii="Arial" w:eastAsia="Arial" w:hAnsi="Arial" w:cs="Arial"/>
        </w:rPr>
        <w:tab/>
      </w:r>
      <w:r>
        <w:t xml:space="preserve">SERVICE LEVEL TARGETS FOR FRAUD – BACK OFFICE WORK </w:t>
      </w:r>
    </w:p>
    <w:p w14:paraId="7B2285F2"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7679859A" w14:textId="77777777" w:rsidR="00A753A2" w:rsidRDefault="00D42923">
      <w:pPr>
        <w:spacing w:after="0"/>
        <w:ind w:left="-5"/>
      </w:pPr>
      <w:r>
        <w:t>Monthly Service Level targets and penalties for Fraud – Back Office will be</w:t>
      </w:r>
      <w:r>
        <w:rPr>
          <w:b/>
        </w:rPr>
        <w:t xml:space="preserve"> </w:t>
      </w:r>
      <w:r>
        <w:t xml:space="preserve">mutually agreed upon by the parties and formalized through the Change Management process.   </w:t>
      </w:r>
    </w:p>
    <w:p w14:paraId="2F076C58"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r>
        <w:br w:type="page"/>
      </w:r>
    </w:p>
    <w:p w14:paraId="4AD42823" w14:textId="77777777" w:rsidR="00A753A2" w:rsidRDefault="00D42923">
      <w:pPr>
        <w:spacing w:after="106" w:line="265" w:lineRule="auto"/>
        <w:ind w:left="785" w:right="782"/>
        <w:jc w:val="center"/>
      </w:pPr>
      <w:r>
        <w:rPr>
          <w:b/>
        </w:rPr>
        <w:lastRenderedPageBreak/>
        <w:t>ANNEX 2-C TO EXHIBIT</w:t>
      </w:r>
      <w:r>
        <w:rPr>
          <w:rFonts w:ascii="Bookman Old Style" w:eastAsia="Bookman Old Style" w:hAnsi="Bookman Old Style" w:cs="Bookman Old Style"/>
        </w:rPr>
        <w:t xml:space="preserve"> </w:t>
      </w:r>
      <w:r>
        <w:rPr>
          <w:b/>
        </w:rPr>
        <w:t xml:space="preserve">2  </w:t>
      </w:r>
    </w:p>
    <w:p w14:paraId="48149B15" w14:textId="77777777" w:rsidR="00A753A2" w:rsidRDefault="00D42923">
      <w:pPr>
        <w:spacing w:after="380" w:line="265" w:lineRule="auto"/>
        <w:ind w:left="785" w:right="783"/>
        <w:jc w:val="center"/>
      </w:pPr>
      <w:r>
        <w:rPr>
          <w:b/>
        </w:rPr>
        <w:t xml:space="preserve">SERVICE LEVELS FOR SOLUTIONS QUEUE  </w:t>
      </w:r>
    </w:p>
    <w:p w14:paraId="598E62B3" w14:textId="77777777" w:rsidR="00A753A2" w:rsidRDefault="00D42923">
      <w:pPr>
        <w:pStyle w:val="Heading2"/>
        <w:tabs>
          <w:tab w:val="center" w:pos="1443"/>
        </w:tabs>
        <w:spacing w:after="10"/>
        <w:ind w:left="-15" w:right="0" w:firstLine="0"/>
      </w:pPr>
      <w:r>
        <w:t>1.</w:t>
      </w:r>
      <w:r>
        <w:rPr>
          <w:rFonts w:ascii="Arial" w:eastAsia="Arial" w:hAnsi="Arial" w:cs="Arial"/>
        </w:rPr>
        <w:t xml:space="preserve"> </w:t>
      </w:r>
      <w:r>
        <w:rPr>
          <w:rFonts w:ascii="Arial" w:eastAsia="Arial" w:hAnsi="Arial" w:cs="Arial"/>
        </w:rPr>
        <w:tab/>
      </w:r>
      <w:r>
        <w:t xml:space="preserve">INTRODUCTION </w:t>
      </w:r>
    </w:p>
    <w:p w14:paraId="466D4059" w14:textId="77777777" w:rsidR="00A753A2" w:rsidRDefault="00D42923">
      <w:pPr>
        <w:spacing w:after="0" w:line="259" w:lineRule="auto"/>
        <w:ind w:left="0" w:firstLine="0"/>
        <w:jc w:val="left"/>
      </w:pPr>
      <w:r>
        <w:t xml:space="preserve"> </w:t>
      </w:r>
    </w:p>
    <w:p w14:paraId="684A6F92" w14:textId="77777777" w:rsidR="00A753A2" w:rsidRDefault="00D42923">
      <w:pPr>
        <w:ind w:left="-15" w:firstLine="720"/>
      </w:pPr>
      <w:r>
        <w:t xml:space="preserve">This Annex 2-C describes the Service Level Credits that will apply under this SOW for the Solutions Queue.   </w:t>
      </w:r>
    </w:p>
    <w:p w14:paraId="0AA71AB2" w14:textId="77777777" w:rsidR="00A753A2" w:rsidRDefault="00D42923">
      <w:pPr>
        <w:pStyle w:val="Heading2"/>
        <w:tabs>
          <w:tab w:val="center" w:pos="2939"/>
        </w:tabs>
        <w:spacing w:after="228"/>
        <w:ind w:left="-15" w:right="0" w:firstLine="0"/>
      </w:pPr>
      <w:r>
        <w:t>2.</w:t>
      </w:r>
      <w:r>
        <w:rPr>
          <w:rFonts w:ascii="Arial" w:eastAsia="Arial" w:hAnsi="Arial" w:cs="Arial"/>
        </w:rPr>
        <w:t xml:space="preserve"> </w:t>
      </w:r>
      <w:r>
        <w:rPr>
          <w:rFonts w:ascii="Arial" w:eastAsia="Arial" w:hAnsi="Arial" w:cs="Arial"/>
        </w:rPr>
        <w:tab/>
      </w:r>
      <w:r>
        <w:t xml:space="preserve">SERVICE LEVEL TARGETS FOR SOLUTIONS QUEUE  </w:t>
      </w:r>
    </w:p>
    <w:p w14:paraId="47B7CC4C" w14:textId="77777777" w:rsidR="00A753A2" w:rsidRDefault="00D42923">
      <w:pPr>
        <w:ind w:left="-15" w:firstLine="720"/>
      </w:pPr>
      <w:r>
        <w:t xml:space="preserve">Solutions will be required to contact a Customer to at least acknowledge that the case has been received within forty-eight (48) business hours of the Customer requesting a manager. </w:t>
      </w:r>
    </w:p>
    <w:p w14:paraId="71254AD6" w14:textId="77777777" w:rsidR="00A753A2" w:rsidRDefault="00D42923">
      <w:pPr>
        <w:pStyle w:val="Heading2"/>
        <w:tabs>
          <w:tab w:val="center" w:pos="3035"/>
        </w:tabs>
        <w:spacing w:after="10"/>
        <w:ind w:left="-15" w:right="0" w:firstLine="0"/>
      </w:pPr>
      <w:r>
        <w:t>3.</w:t>
      </w:r>
      <w:r>
        <w:rPr>
          <w:rFonts w:ascii="Arial" w:eastAsia="Arial" w:hAnsi="Arial" w:cs="Arial"/>
        </w:rPr>
        <w:t xml:space="preserve"> </w:t>
      </w:r>
      <w:r>
        <w:rPr>
          <w:rFonts w:ascii="Arial" w:eastAsia="Arial" w:hAnsi="Arial" w:cs="Arial"/>
        </w:rPr>
        <w:tab/>
      </w:r>
      <w:r>
        <w:t xml:space="preserve">SERVICE LEVEL TARGET FOR CREDIT LINE INCREASE </w:t>
      </w:r>
    </w:p>
    <w:p w14:paraId="3EB4DBAB"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3B5C0690" w14:textId="77777777" w:rsidR="00A753A2" w:rsidRDefault="00D42923">
      <w:pPr>
        <w:ind w:left="730"/>
      </w:pPr>
      <w:r>
        <w:t xml:space="preserve">The letter compliance target for Credit Line Increases shall be one hundred percent (100%). </w:t>
      </w:r>
    </w:p>
    <w:p w14:paraId="54749B2D" w14:textId="77777777" w:rsidR="00A753A2" w:rsidRDefault="00A753A2">
      <w:pPr>
        <w:sectPr w:rsidR="00A753A2">
          <w:headerReference w:type="even" r:id="rId64"/>
          <w:headerReference w:type="default" r:id="rId65"/>
          <w:footerReference w:type="even" r:id="rId66"/>
          <w:footerReference w:type="default" r:id="rId67"/>
          <w:headerReference w:type="first" r:id="rId68"/>
          <w:footerReference w:type="first" r:id="rId69"/>
          <w:pgSz w:w="12240" w:h="15840"/>
          <w:pgMar w:top="1483" w:right="1433" w:bottom="1852" w:left="1440" w:header="249" w:footer="486" w:gutter="0"/>
          <w:pgNumType w:start="1"/>
          <w:cols w:space="720"/>
        </w:sectPr>
      </w:pPr>
    </w:p>
    <w:p w14:paraId="1871F786" w14:textId="77777777" w:rsidR="00A753A2" w:rsidRDefault="00D42923">
      <w:pPr>
        <w:spacing w:after="124" w:line="259" w:lineRule="auto"/>
        <w:ind w:left="-29" w:right="-24" w:firstLine="0"/>
        <w:jc w:val="left"/>
      </w:pPr>
      <w:r>
        <w:rPr>
          <w:noProof/>
        </w:rPr>
        <w:lastRenderedPageBreak/>
        <mc:AlternateContent>
          <mc:Choice Requires="wpg">
            <w:drawing>
              <wp:inline distT="0" distB="0" distL="0" distR="0" wp14:anchorId="4F19A172" wp14:editId="25536BE1">
                <wp:extent cx="5981142" cy="6097"/>
                <wp:effectExtent l="0" t="0" r="0" b="0"/>
                <wp:docPr id="132514" name="Group 132514"/>
                <wp:cNvGraphicFramePr/>
                <a:graphic xmlns:a="http://schemas.openxmlformats.org/drawingml/2006/main">
                  <a:graphicData uri="http://schemas.microsoft.com/office/word/2010/wordprocessingGroup">
                    <wpg:wgp>
                      <wpg:cNvGrpSpPr/>
                      <wpg:grpSpPr>
                        <a:xfrm>
                          <a:off x="0" y="0"/>
                          <a:ext cx="5981142" cy="6097"/>
                          <a:chOff x="0" y="0"/>
                          <a:chExt cx="5981142" cy="6097"/>
                        </a:xfrm>
                      </wpg:grpSpPr>
                      <wps:wsp>
                        <wps:cNvPr id="146095" name="Shape 146095"/>
                        <wps:cNvSpPr/>
                        <wps:spPr>
                          <a:xfrm>
                            <a:off x="0" y="0"/>
                            <a:ext cx="2946146" cy="9144"/>
                          </a:xfrm>
                          <a:custGeom>
                            <a:avLst/>
                            <a:gdLst/>
                            <a:ahLst/>
                            <a:cxnLst/>
                            <a:rect l="0" t="0" r="0" b="0"/>
                            <a:pathLst>
                              <a:path w="2946146" h="9144">
                                <a:moveTo>
                                  <a:pt x="0" y="0"/>
                                </a:moveTo>
                                <a:lnTo>
                                  <a:pt x="2946146" y="0"/>
                                </a:lnTo>
                                <a:lnTo>
                                  <a:pt x="29461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96" name="Shape 146096"/>
                        <wps:cNvSpPr/>
                        <wps:spPr>
                          <a:xfrm>
                            <a:off x="3118434" y="0"/>
                            <a:ext cx="2862708" cy="9144"/>
                          </a:xfrm>
                          <a:custGeom>
                            <a:avLst/>
                            <a:gdLst/>
                            <a:ahLst/>
                            <a:cxnLst/>
                            <a:rect l="0" t="0" r="0" b="0"/>
                            <a:pathLst>
                              <a:path w="2862708" h="9144">
                                <a:moveTo>
                                  <a:pt x="0" y="0"/>
                                </a:moveTo>
                                <a:lnTo>
                                  <a:pt x="2862708" y="0"/>
                                </a:lnTo>
                                <a:lnTo>
                                  <a:pt x="2862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514" style="width:470.956pt;height:0.480042pt;mso-position-horizontal-relative:char;mso-position-vertical-relative:line" coordsize="59811,60">
                <v:shape id="Shape 146097" style="position:absolute;width:29461;height:91;left:0;top:0;" coordsize="2946146,9144" path="m0,0l2946146,0l2946146,9144l0,9144l0,0">
                  <v:stroke weight="0pt" endcap="flat" joinstyle="miter" miterlimit="10" on="false" color="#000000" opacity="0"/>
                  <v:fill on="true" color="#000000"/>
                </v:shape>
                <v:shape id="Shape 146098" style="position:absolute;width:28627;height:91;left:31184;top:0;" coordsize="2862708,9144" path="m0,0l2862708,0l2862708,9144l0,9144l0,0">
                  <v:stroke weight="0pt" endcap="flat" joinstyle="miter" miterlimit="10" on="false" color="#000000" opacity="0"/>
                  <v:fill on="true" color="#000000"/>
                </v:shape>
              </v:group>
            </w:pict>
          </mc:Fallback>
        </mc:AlternateContent>
      </w:r>
    </w:p>
    <w:p w14:paraId="673191EA" w14:textId="77777777" w:rsidR="00A753A2" w:rsidRDefault="00D42923">
      <w:pPr>
        <w:tabs>
          <w:tab w:val="center" w:pos="5198"/>
          <w:tab w:val="center" w:pos="5701"/>
          <w:tab w:val="right" w:pos="9366"/>
        </w:tabs>
        <w:spacing w:after="3" w:line="259" w:lineRule="auto"/>
        <w:ind w:left="-15" w:firstLine="0"/>
        <w:jc w:val="left"/>
      </w:pPr>
      <w:r>
        <w:rPr>
          <w:sz w:val="16"/>
        </w:rPr>
        <w:t xml:space="preserve">Capital One Confidential and Supplier </w:t>
      </w:r>
      <w:r>
        <w:rPr>
          <w:sz w:val="16"/>
        </w:rPr>
        <w:tab/>
      </w:r>
      <w:r>
        <w:rPr>
          <w:rFonts w:ascii="Bookman Old Style" w:eastAsia="Bookman Old Style" w:hAnsi="Bookman Old Style" w:cs="Bookman Old Style"/>
          <w:sz w:val="16"/>
        </w:rPr>
        <w:t>1 -</w:t>
      </w:r>
      <w:r>
        <w:rPr>
          <w:sz w:val="16"/>
        </w:rPr>
        <w:t>Confidential</w:t>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tab/>
      </w:r>
      <w:r>
        <w:t xml:space="preserve">                         </w:t>
      </w:r>
      <w:r>
        <w:tab/>
        <w:t xml:space="preserve"> </w:t>
      </w:r>
      <w:r>
        <w:rPr>
          <w:sz w:val="16"/>
        </w:rPr>
        <w:t xml:space="preserve">Annex 2-G to Exhibit 2 to SOW </w:t>
      </w:r>
    </w:p>
    <w:p w14:paraId="73B7ADB9" w14:textId="77777777" w:rsidR="00A753A2" w:rsidRDefault="00D42923">
      <w:pPr>
        <w:spacing w:after="3" w:line="259" w:lineRule="auto"/>
        <w:ind w:left="-5"/>
        <w:jc w:val="left"/>
      </w:pPr>
      <w:r>
        <w:rPr>
          <w:sz w:val="16"/>
        </w:rPr>
        <w:t xml:space="preserve">CW80384 </w:t>
      </w:r>
    </w:p>
    <w:p w14:paraId="68908BBD" w14:textId="77777777" w:rsidR="00A753A2" w:rsidRDefault="00D42923">
      <w:pPr>
        <w:spacing w:after="0" w:line="265" w:lineRule="auto"/>
        <w:ind w:left="785" w:right="780"/>
        <w:jc w:val="center"/>
      </w:pPr>
      <w:r>
        <w:rPr>
          <w:b/>
        </w:rPr>
        <w:t xml:space="preserve">EXHIBIT 3 </w:t>
      </w:r>
    </w:p>
    <w:p w14:paraId="0C4DC37B" w14:textId="77777777" w:rsidR="00A753A2" w:rsidRDefault="00D42923">
      <w:pPr>
        <w:spacing w:after="0" w:line="259" w:lineRule="auto"/>
        <w:ind w:left="45" w:firstLine="0"/>
        <w:jc w:val="center"/>
      </w:pPr>
      <w:r>
        <w:rPr>
          <w:b/>
        </w:rPr>
        <w:t xml:space="preserve"> </w:t>
      </w:r>
    </w:p>
    <w:p w14:paraId="1E50F5CA" w14:textId="77777777" w:rsidR="00A753A2" w:rsidRDefault="00D42923">
      <w:pPr>
        <w:spacing w:after="0" w:line="265" w:lineRule="auto"/>
        <w:ind w:left="785" w:right="778"/>
        <w:jc w:val="center"/>
      </w:pPr>
      <w:r>
        <w:rPr>
          <w:b/>
        </w:rPr>
        <w:t xml:space="preserve">CHARGES </w:t>
      </w:r>
    </w:p>
    <w:p w14:paraId="22F21163" w14:textId="77777777" w:rsidR="00A753A2" w:rsidRDefault="00D42923">
      <w:pPr>
        <w:spacing w:after="248" w:line="259" w:lineRule="auto"/>
        <w:ind w:left="45" w:firstLine="0"/>
        <w:jc w:val="center"/>
      </w:pPr>
      <w:r>
        <w:rPr>
          <w:b/>
        </w:rPr>
        <w:t xml:space="preserve"> </w:t>
      </w:r>
    </w:p>
    <w:p w14:paraId="3B91D5FC" w14:textId="77777777" w:rsidR="00A753A2" w:rsidRDefault="00D42923">
      <w:pPr>
        <w:pStyle w:val="Heading2"/>
        <w:tabs>
          <w:tab w:val="center" w:pos="1443"/>
        </w:tabs>
        <w:spacing w:after="228"/>
        <w:ind w:left="-15" w:right="0" w:firstLine="0"/>
      </w:pPr>
      <w:r>
        <w:t>1.</w:t>
      </w:r>
      <w:r>
        <w:rPr>
          <w:rFonts w:ascii="Arial" w:eastAsia="Arial" w:hAnsi="Arial" w:cs="Arial"/>
        </w:rPr>
        <w:t xml:space="preserve"> </w:t>
      </w:r>
      <w:r>
        <w:rPr>
          <w:rFonts w:ascii="Arial" w:eastAsia="Arial" w:hAnsi="Arial" w:cs="Arial"/>
        </w:rPr>
        <w:tab/>
      </w:r>
      <w:r>
        <w:t xml:space="preserve">INTRODUCTION </w:t>
      </w:r>
    </w:p>
    <w:p w14:paraId="64CB0846" w14:textId="77777777" w:rsidR="00A753A2" w:rsidRDefault="00D42923">
      <w:pPr>
        <w:ind w:left="-15" w:firstLine="720"/>
      </w:pPr>
      <w:r>
        <w:t xml:space="preserve">This Exhibit 3 describes the methodologies for calculating, and other terms relating to, the charges under this SOW.  The charges described in this Exhibit 3, and any other charges expressly set forth in the SOW, shall be deemed to fully compensate Supplier for </w:t>
      </w:r>
      <w:proofErr w:type="gramStart"/>
      <w:r>
        <w:t>all of</w:t>
      </w:r>
      <w:proofErr w:type="gramEnd"/>
      <w:r>
        <w:t xml:space="preserve"> the resources used to provide the Services.  There shall be no charges except those expressly identified in the SOW.  The parties agree that the charges set forth in the SOW are reflective of Supplier’s costs and risks, at the time at which they are borne, in the provision of the Services. </w:t>
      </w:r>
    </w:p>
    <w:p w14:paraId="5C095C90" w14:textId="77777777" w:rsidR="00A753A2" w:rsidRDefault="00D42923">
      <w:pPr>
        <w:pStyle w:val="Heading2"/>
        <w:tabs>
          <w:tab w:val="center" w:pos="1308"/>
        </w:tabs>
        <w:ind w:left="-15" w:right="0" w:firstLine="0"/>
      </w:pPr>
      <w:r>
        <w:t>2.</w:t>
      </w:r>
      <w:r>
        <w:rPr>
          <w:rFonts w:ascii="Arial" w:eastAsia="Arial" w:hAnsi="Arial" w:cs="Arial"/>
        </w:rPr>
        <w:t xml:space="preserve"> </w:t>
      </w:r>
      <w:r>
        <w:rPr>
          <w:rFonts w:ascii="Arial" w:eastAsia="Arial" w:hAnsi="Arial" w:cs="Arial"/>
        </w:rPr>
        <w:tab/>
      </w:r>
      <w:r>
        <w:t xml:space="preserve">DEFINITIONS </w:t>
      </w:r>
    </w:p>
    <w:p w14:paraId="6E30F92B" w14:textId="77777777" w:rsidR="00A753A2" w:rsidRDefault="00D42923">
      <w:pPr>
        <w:tabs>
          <w:tab w:val="center" w:pos="772"/>
          <w:tab w:val="center" w:pos="2214"/>
        </w:tabs>
        <w:ind w:left="0" w:firstLine="0"/>
        <w:jc w:val="left"/>
      </w:pPr>
      <w:r>
        <w:tab/>
      </w:r>
      <w:r>
        <w:rPr>
          <w:b/>
        </w:rPr>
        <w:t>2.1</w:t>
      </w:r>
      <w:r>
        <w:rPr>
          <w:rFonts w:ascii="Arial" w:eastAsia="Arial" w:hAnsi="Arial" w:cs="Arial"/>
          <w:b/>
        </w:rPr>
        <w:t xml:space="preserve"> </w:t>
      </w:r>
      <w:r>
        <w:rPr>
          <w:rFonts w:ascii="Arial" w:eastAsia="Arial" w:hAnsi="Arial" w:cs="Arial"/>
          <w:b/>
        </w:rPr>
        <w:tab/>
      </w:r>
      <w:r>
        <w:t xml:space="preserve">Certain Definitions. </w:t>
      </w:r>
    </w:p>
    <w:p w14:paraId="67D3E64C" w14:textId="77777777" w:rsidR="00A753A2" w:rsidRDefault="00D42923">
      <w:pPr>
        <w:numPr>
          <w:ilvl w:val="0"/>
          <w:numId w:val="116"/>
        </w:numPr>
        <w:ind w:firstLine="540"/>
      </w:pPr>
      <w:r>
        <w:t>“</w:t>
      </w:r>
      <w:r>
        <w:rPr>
          <w:u w:val="single" w:color="000000"/>
        </w:rPr>
        <w:t>Attrition</w:t>
      </w:r>
      <w:r>
        <w:t xml:space="preserve"> </w:t>
      </w:r>
      <w:r>
        <w:rPr>
          <w:u w:val="single" w:color="000000"/>
        </w:rPr>
        <w:t>Training</w:t>
      </w:r>
      <w:r>
        <w:t xml:space="preserve">” has the meaning given in Exhibit 1. </w:t>
      </w:r>
    </w:p>
    <w:p w14:paraId="4736DF3B" w14:textId="77777777" w:rsidR="00A753A2" w:rsidRDefault="00D42923">
      <w:pPr>
        <w:numPr>
          <w:ilvl w:val="0"/>
          <w:numId w:val="116"/>
        </w:numPr>
        <w:ind w:firstLine="540"/>
      </w:pPr>
      <w:r>
        <w:t>“</w:t>
      </w:r>
      <w:r>
        <w:rPr>
          <w:u w:val="single" w:color="000000"/>
        </w:rPr>
        <w:t>Billable</w:t>
      </w:r>
      <w:r>
        <w:t xml:space="preserve"> </w:t>
      </w:r>
      <w:r>
        <w:rPr>
          <w:u w:val="single" w:color="000000"/>
        </w:rPr>
        <w:t>Hour</w:t>
      </w:r>
      <w:r>
        <w:t>” shall mean one (1) hour of CSP labor for which the CSP is logged into the (</w:t>
      </w:r>
      <w:proofErr w:type="spellStart"/>
      <w:r>
        <w:t>i</w:t>
      </w:r>
      <w:proofErr w:type="spellEnd"/>
      <w:r>
        <w:t>) Capital One ACD switch and for which the CSP is available to answer Calls (</w:t>
      </w:r>
      <w:r>
        <w:rPr>
          <w:u w:val="single" w:color="000000"/>
        </w:rPr>
        <w:t>i.e.</w:t>
      </w:r>
      <w:r>
        <w:t>, time spent waiting to take a Call, taking a Call, having a Call on hold, wrapping up a Call and transferring a Call, each in accordance with Supplier's obligations under this SOW; or (ii) Supplier’s timekeeping system (“</w:t>
      </w:r>
      <w:r>
        <w:rPr>
          <w:u w:val="single" w:color="000000"/>
        </w:rPr>
        <w:t>IEX</w:t>
      </w:r>
      <w:r>
        <w:t xml:space="preserve">”).  “Billable Hour” shall not include, any break times that are required by applicable laws, or any training or meeting time during which a CSP may be logged into the ACD switch or IEX unless otherwise approved by Capital One pursuant to Section 3.5(b) or time associated with vacation, statutory holidays, bereavement, jury duty, and any paid leave of absence. </w:t>
      </w:r>
    </w:p>
    <w:p w14:paraId="1F1EAA4F" w14:textId="77777777" w:rsidR="00A753A2" w:rsidRDefault="00D42923">
      <w:pPr>
        <w:numPr>
          <w:ilvl w:val="0"/>
          <w:numId w:val="116"/>
        </w:numPr>
        <w:ind w:firstLine="540"/>
      </w:pPr>
      <w:r>
        <w:t>“</w:t>
      </w:r>
      <w:r>
        <w:rPr>
          <w:u w:val="single" w:color="000000"/>
        </w:rPr>
        <w:t>Call</w:t>
      </w:r>
      <w:r>
        <w:t xml:space="preserve">” shall mean an inbound telephone call, initially placed by a Customer, that is routed to Supplier from Capital One and accepted by Supplier’s call-switching equipment at Supplier’s </w:t>
      </w:r>
      <w:proofErr w:type="gramStart"/>
      <w:r>
        <w:t>POP, and</w:t>
      </w:r>
      <w:proofErr w:type="gramEnd"/>
      <w:r>
        <w:t xml:space="preserve"> is intended to be answered by a CSP.     </w:t>
      </w:r>
    </w:p>
    <w:p w14:paraId="7678644D" w14:textId="77777777" w:rsidR="00A753A2" w:rsidRDefault="00D42923">
      <w:pPr>
        <w:numPr>
          <w:ilvl w:val="0"/>
          <w:numId w:val="116"/>
        </w:numPr>
        <w:ind w:firstLine="540"/>
      </w:pPr>
      <w:r>
        <w:t>“</w:t>
      </w:r>
      <w:r>
        <w:rPr>
          <w:u w:val="single" w:color="000000"/>
        </w:rPr>
        <w:t>CSP</w:t>
      </w:r>
      <w:r>
        <w:t xml:space="preserve">” has the meaning given in Exhibit 1 to this SOW. </w:t>
      </w:r>
    </w:p>
    <w:p w14:paraId="03ACC261" w14:textId="77777777" w:rsidR="00A753A2" w:rsidRDefault="00D42923">
      <w:pPr>
        <w:numPr>
          <w:ilvl w:val="0"/>
          <w:numId w:val="116"/>
        </w:numPr>
        <w:ind w:firstLine="540"/>
      </w:pPr>
      <w:r>
        <w:t>“</w:t>
      </w:r>
      <w:r>
        <w:rPr>
          <w:u w:val="single" w:color="000000"/>
        </w:rPr>
        <w:t>Full</w:t>
      </w:r>
      <w:r>
        <w:t xml:space="preserve"> </w:t>
      </w:r>
      <w:r>
        <w:rPr>
          <w:u w:val="single" w:color="000000"/>
        </w:rPr>
        <w:t>Time</w:t>
      </w:r>
      <w:r>
        <w:t xml:space="preserve"> </w:t>
      </w:r>
      <w:r>
        <w:rPr>
          <w:u w:val="single" w:color="000000"/>
        </w:rPr>
        <w:t>Equivalent</w:t>
      </w:r>
      <w:r>
        <w:t>” or “</w:t>
      </w:r>
      <w:r>
        <w:rPr>
          <w:u w:val="single" w:color="000000"/>
        </w:rPr>
        <w:t>FTE</w:t>
      </w:r>
      <w:r>
        <w:t xml:space="preserve">” shall mean a full time Supplier employee who works one hundred-forty (140) Billable Hours or Scheduled Hours per month.   </w:t>
      </w:r>
    </w:p>
    <w:p w14:paraId="15A9C601" w14:textId="77777777" w:rsidR="00A753A2" w:rsidRDefault="00D42923">
      <w:pPr>
        <w:numPr>
          <w:ilvl w:val="0"/>
          <w:numId w:val="116"/>
        </w:numPr>
        <w:spacing w:after="0" w:line="484" w:lineRule="auto"/>
        <w:ind w:firstLine="540"/>
      </w:pPr>
      <w:r>
        <w:t>“</w:t>
      </w:r>
      <w:r>
        <w:rPr>
          <w:u w:val="single" w:color="000000"/>
        </w:rPr>
        <w:t>Initial</w:t>
      </w:r>
      <w:r>
        <w:t xml:space="preserve"> </w:t>
      </w:r>
      <w:r>
        <w:rPr>
          <w:u w:val="single" w:color="000000"/>
        </w:rPr>
        <w:t>Training</w:t>
      </w:r>
      <w:r>
        <w:t>” shall mean the training described in Section 3.1(a)(iii) of Exhibit 4 to this SOW. (</w:t>
      </w:r>
      <w:proofErr w:type="gramStart"/>
      <w:r>
        <w:t>g)</w:t>
      </w:r>
      <w:r>
        <w:rPr>
          <w:rFonts w:ascii="Arial" w:eastAsia="Arial" w:hAnsi="Arial" w:cs="Arial"/>
        </w:rPr>
        <w:t xml:space="preserve"> </w:t>
      </w:r>
      <w:r>
        <w:t xml:space="preserve"> "</w:t>
      </w:r>
      <w:proofErr w:type="gramEnd"/>
      <w:r>
        <w:rPr>
          <w:u w:val="single" w:color="000000"/>
        </w:rPr>
        <w:t>Issues</w:t>
      </w:r>
      <w:r>
        <w:t xml:space="preserve"> </w:t>
      </w:r>
      <w:r>
        <w:rPr>
          <w:u w:val="single" w:color="000000"/>
        </w:rPr>
        <w:t>per</w:t>
      </w:r>
      <w:r>
        <w:t xml:space="preserve"> </w:t>
      </w:r>
      <w:r>
        <w:rPr>
          <w:u w:val="single" w:color="000000"/>
        </w:rPr>
        <w:t>Hour</w:t>
      </w:r>
      <w:r>
        <w:t>" or "</w:t>
      </w:r>
      <w:r>
        <w:rPr>
          <w:u w:val="single" w:color="000000"/>
        </w:rPr>
        <w:t>IPH</w:t>
      </w:r>
      <w:r>
        <w:t xml:space="preserve">" shall have the meaning provided in Section 2.1 of Exhibit 2.   </w:t>
      </w:r>
    </w:p>
    <w:p w14:paraId="2D1DC1C5" w14:textId="77777777" w:rsidR="00A753A2" w:rsidRDefault="00D42923">
      <w:pPr>
        <w:numPr>
          <w:ilvl w:val="0"/>
          <w:numId w:val="117"/>
        </w:numPr>
        <w:ind w:firstLine="540"/>
      </w:pPr>
      <w:r>
        <w:t>“</w:t>
      </w:r>
      <w:r>
        <w:rPr>
          <w:u w:val="single" w:color="000000"/>
        </w:rPr>
        <w:t>Ongoing</w:t>
      </w:r>
      <w:r>
        <w:t xml:space="preserve"> </w:t>
      </w:r>
      <w:r>
        <w:rPr>
          <w:u w:val="single" w:color="000000"/>
        </w:rPr>
        <w:t>Training”</w:t>
      </w:r>
      <w:r>
        <w:t xml:space="preserve"> shall mean the training described in Section 3.1(a)(iv) of Exhibit 4 to this SOW provided to an existing CSP.  </w:t>
      </w:r>
    </w:p>
    <w:p w14:paraId="699F7F40" w14:textId="77777777" w:rsidR="00A753A2" w:rsidRDefault="00D42923">
      <w:pPr>
        <w:numPr>
          <w:ilvl w:val="0"/>
          <w:numId w:val="117"/>
        </w:numPr>
        <w:ind w:firstLine="540"/>
      </w:pPr>
      <w:r>
        <w:t>“</w:t>
      </w:r>
      <w:r>
        <w:rPr>
          <w:u w:val="single" w:color="000000"/>
        </w:rPr>
        <w:t>Point</w:t>
      </w:r>
      <w:r>
        <w:t xml:space="preserve"> </w:t>
      </w:r>
      <w:r>
        <w:rPr>
          <w:u w:val="single" w:color="000000"/>
        </w:rPr>
        <w:t>of</w:t>
      </w:r>
      <w:r>
        <w:t xml:space="preserve"> </w:t>
      </w:r>
      <w:r>
        <w:rPr>
          <w:u w:val="single" w:color="000000"/>
        </w:rPr>
        <w:t>Presence</w:t>
      </w:r>
      <w:r>
        <w:t>” or “</w:t>
      </w:r>
      <w:r>
        <w:rPr>
          <w:u w:val="single" w:color="000000"/>
        </w:rPr>
        <w:t>POP</w:t>
      </w:r>
      <w:r>
        <w:t xml:space="preserve">” has the meaning provided in Exhibit 1.  </w:t>
      </w:r>
    </w:p>
    <w:p w14:paraId="26E1AE8A" w14:textId="77777777" w:rsidR="00A753A2" w:rsidRDefault="00D42923">
      <w:pPr>
        <w:numPr>
          <w:ilvl w:val="0"/>
          <w:numId w:val="117"/>
        </w:numPr>
        <w:ind w:firstLine="540"/>
      </w:pPr>
      <w:r>
        <w:lastRenderedPageBreak/>
        <w:t>“</w:t>
      </w:r>
      <w:r>
        <w:rPr>
          <w:u w:val="single" w:color="000000"/>
        </w:rPr>
        <w:t>Scheduled</w:t>
      </w:r>
      <w:r>
        <w:t xml:space="preserve"> </w:t>
      </w:r>
      <w:r>
        <w:rPr>
          <w:u w:val="single" w:color="000000"/>
        </w:rPr>
        <w:t>Hour</w:t>
      </w:r>
      <w:r>
        <w:t xml:space="preserve">” shall mean one (1) hour of CSP labor for which the CSP is scheduled to work on the Services where such CSP’s billable time is captured in IEX except for unpaid breaks in accordance with applicable law. Scheduled Hours shall not include any break times that are required by applicable laws, or any training or meeting time during which a CSP may be logged into IEX unless otherwise approved by Capital One pursuant to Section 3.5(b) or time associated with vacation, statutory holidays, bereavement, jury duty, and any paid leave of absence.  </w:t>
      </w:r>
    </w:p>
    <w:p w14:paraId="3AF1BA60" w14:textId="77777777" w:rsidR="00A753A2" w:rsidRDefault="00D42923">
      <w:pPr>
        <w:numPr>
          <w:ilvl w:val="0"/>
          <w:numId w:val="117"/>
        </w:numPr>
        <w:ind w:firstLine="540"/>
      </w:pPr>
      <w:r>
        <w:t>“</w:t>
      </w:r>
      <w:r>
        <w:rPr>
          <w:u w:val="single" w:color="000000"/>
        </w:rPr>
        <w:t>Team</w:t>
      </w:r>
      <w:r>
        <w:t xml:space="preserve"> </w:t>
      </w:r>
      <w:r>
        <w:rPr>
          <w:u w:val="single" w:color="000000"/>
        </w:rPr>
        <w:t>Meetings</w:t>
      </w:r>
      <w:r>
        <w:t xml:space="preserve">” has the meaning ascribed to it in Exhibit 1.  </w:t>
      </w:r>
    </w:p>
    <w:p w14:paraId="6687D156" w14:textId="77777777" w:rsidR="00A753A2" w:rsidRDefault="00D42923">
      <w:pPr>
        <w:tabs>
          <w:tab w:val="center" w:pos="772"/>
          <w:tab w:val="center" w:pos="1943"/>
        </w:tabs>
        <w:spacing w:after="10"/>
        <w:ind w:left="0" w:firstLine="0"/>
        <w:jc w:val="left"/>
      </w:pPr>
      <w:r>
        <w:tab/>
      </w:r>
      <w:r>
        <w:rPr>
          <w:b/>
        </w:rPr>
        <w:t>2.2</w:t>
      </w:r>
      <w:r>
        <w:rPr>
          <w:rFonts w:ascii="Arial" w:eastAsia="Arial" w:hAnsi="Arial" w:cs="Arial"/>
          <w:b/>
        </w:rPr>
        <w:t xml:space="preserve"> </w:t>
      </w:r>
      <w:r>
        <w:rPr>
          <w:rFonts w:ascii="Arial" w:eastAsia="Arial" w:hAnsi="Arial" w:cs="Arial"/>
          <w:b/>
        </w:rPr>
        <w:tab/>
      </w:r>
      <w:r>
        <w:t xml:space="preserve">Other Terms. </w:t>
      </w:r>
    </w:p>
    <w:p w14:paraId="0376AFA1" w14:textId="77777777" w:rsidR="00A753A2" w:rsidRDefault="00D42923">
      <w:pPr>
        <w:spacing w:after="0" w:line="259" w:lineRule="auto"/>
        <w:ind w:left="0" w:firstLine="0"/>
        <w:jc w:val="left"/>
      </w:pPr>
      <w:r>
        <w:t xml:space="preserve"> </w:t>
      </w:r>
    </w:p>
    <w:p w14:paraId="7B3C6FBA" w14:textId="77777777" w:rsidR="00A753A2" w:rsidRDefault="00D42923">
      <w:pPr>
        <w:ind w:left="730"/>
      </w:pPr>
      <w:r>
        <w:t xml:space="preserve">Capitalized terms not defined in this Exhibit 3 shall have the meaning given them elsewhere in the MSA. </w:t>
      </w:r>
    </w:p>
    <w:p w14:paraId="58973445" w14:textId="77777777" w:rsidR="00A753A2" w:rsidRDefault="00D42923">
      <w:pPr>
        <w:pStyle w:val="Heading2"/>
        <w:tabs>
          <w:tab w:val="center" w:pos="3122"/>
        </w:tabs>
        <w:ind w:left="-15" w:right="0" w:firstLine="0"/>
      </w:pPr>
      <w:r>
        <w:t>3.</w:t>
      </w:r>
      <w:r>
        <w:rPr>
          <w:rFonts w:ascii="Arial" w:eastAsia="Arial" w:hAnsi="Arial" w:cs="Arial"/>
        </w:rPr>
        <w:t xml:space="preserve"> </w:t>
      </w:r>
      <w:r>
        <w:rPr>
          <w:rFonts w:ascii="Arial" w:eastAsia="Arial" w:hAnsi="Arial" w:cs="Arial"/>
        </w:rPr>
        <w:tab/>
      </w:r>
      <w:r>
        <w:t xml:space="preserve">MONTHLY BILLABLE AND SCHEDULE HOUR CHARGES </w:t>
      </w:r>
    </w:p>
    <w:p w14:paraId="3BBD2517" w14:textId="77777777" w:rsidR="00A753A2" w:rsidRDefault="00D42923">
      <w:pPr>
        <w:tabs>
          <w:tab w:val="center" w:pos="772"/>
          <w:tab w:val="center" w:pos="2678"/>
        </w:tabs>
        <w:ind w:left="0" w:firstLine="0"/>
        <w:jc w:val="left"/>
      </w:pPr>
      <w:r>
        <w:tab/>
      </w:r>
      <w:r>
        <w:rPr>
          <w:b/>
        </w:rPr>
        <w:t>3.1</w:t>
      </w:r>
      <w:r>
        <w:rPr>
          <w:rFonts w:ascii="Arial" w:eastAsia="Arial" w:hAnsi="Arial" w:cs="Arial"/>
          <w:b/>
        </w:rPr>
        <w:t xml:space="preserve"> </w:t>
      </w:r>
      <w:r>
        <w:rPr>
          <w:rFonts w:ascii="Arial" w:eastAsia="Arial" w:hAnsi="Arial" w:cs="Arial"/>
          <w:b/>
        </w:rPr>
        <w:tab/>
      </w:r>
      <w:r>
        <w:t xml:space="preserve">Billable and Scheduled Hours. </w:t>
      </w:r>
    </w:p>
    <w:p w14:paraId="6244BE04" w14:textId="77777777" w:rsidR="00A753A2" w:rsidRDefault="00D42923">
      <w:pPr>
        <w:numPr>
          <w:ilvl w:val="0"/>
          <w:numId w:val="118"/>
        </w:numPr>
        <w:ind w:firstLine="540"/>
      </w:pPr>
      <w:r>
        <w:t xml:space="preserve">Unless specifically authorized elsewhere in this Exhibit 3, Supplier shall include all costs associated with performing the Services in the Billable Hour or Scheduled Hour charges.  Supplier shall charge Capital One for the number of Billable Hours and Scheduled Hours </w:t>
      </w:r>
      <w:proofErr w:type="gramStart"/>
      <w:r>
        <w:t>actually utilized</w:t>
      </w:r>
      <w:proofErr w:type="gramEnd"/>
      <w:r>
        <w:t xml:space="preserve"> by Capital One during each calendar month. Subject to Capital One’s full panoply of audit rights under the MSA, Supplier shall measure and track the number of Billable Hours and Scheduled Hours utilized by Capital One during each calendar </w:t>
      </w:r>
      <w:proofErr w:type="gramStart"/>
      <w:r>
        <w:t>month, and</w:t>
      </w:r>
      <w:proofErr w:type="gramEnd"/>
      <w:r>
        <w:t xml:space="preserve"> shall provide such usage information to Capital One as part of each monthly invoice.  </w:t>
      </w:r>
    </w:p>
    <w:p w14:paraId="023A976B" w14:textId="77777777" w:rsidR="00A753A2" w:rsidRDefault="00D42923">
      <w:pPr>
        <w:numPr>
          <w:ilvl w:val="0"/>
          <w:numId w:val="118"/>
        </w:numPr>
        <w:ind w:firstLine="540"/>
      </w:pPr>
      <w:r>
        <w:t xml:space="preserve">Billable Hours and Scheduled Hours shall not include time during which a CSP is not logged into the ACD switch.  Billable Hours and Scheduled Hours shall include time during which a CSP is logged into the ACD </w:t>
      </w:r>
      <w:proofErr w:type="gramStart"/>
      <w:r>
        <w:t>switch, but</w:t>
      </w:r>
      <w:proofErr w:type="gramEnd"/>
      <w:r>
        <w:t xml:space="preserve"> is not able to connect either with the voice system or the data system for causes within Capital One’s control as documented by trouble tickets approved by Capital One.  Supplier shall include such approved trouble tickets with its invoices and shall show such Capital One-caused system downtime as a separate line item.  </w:t>
      </w:r>
    </w:p>
    <w:p w14:paraId="1CCF8FEE" w14:textId="77777777" w:rsidR="00A753A2" w:rsidRDefault="00D42923">
      <w:pPr>
        <w:tabs>
          <w:tab w:val="center" w:pos="772"/>
          <w:tab w:val="center" w:pos="2060"/>
        </w:tabs>
        <w:spacing w:after="10"/>
        <w:ind w:left="0" w:firstLine="0"/>
        <w:jc w:val="left"/>
      </w:pPr>
      <w:r>
        <w:tab/>
      </w:r>
      <w:r>
        <w:rPr>
          <w:b/>
        </w:rPr>
        <w:t>3.2</w:t>
      </w:r>
      <w:r>
        <w:rPr>
          <w:rFonts w:ascii="Arial" w:eastAsia="Arial" w:hAnsi="Arial" w:cs="Arial"/>
          <w:b/>
        </w:rPr>
        <w:t xml:space="preserve"> </w:t>
      </w:r>
      <w:r>
        <w:rPr>
          <w:rFonts w:ascii="Arial" w:eastAsia="Arial" w:hAnsi="Arial" w:cs="Arial"/>
          <w:b/>
        </w:rPr>
        <w:tab/>
      </w:r>
      <w:r>
        <w:t xml:space="preserve">Hourly Charges. </w:t>
      </w:r>
    </w:p>
    <w:p w14:paraId="61D16FCF"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3ABB3A95" w14:textId="77777777" w:rsidR="00A753A2" w:rsidRDefault="00D42923">
      <w:pPr>
        <w:spacing w:after="5" w:line="249" w:lineRule="auto"/>
        <w:ind w:left="86" w:right="-6"/>
        <w:jc w:val="right"/>
      </w:pPr>
      <w:r>
        <w:t xml:space="preserve">The Billable Hour rates and Scheduled Hour rates apply to all Branded or Partner Brand </w:t>
      </w:r>
    </w:p>
    <w:p w14:paraId="3BC32C90" w14:textId="77777777" w:rsidR="00A753A2" w:rsidRDefault="00D42923">
      <w:pPr>
        <w:spacing w:after="10"/>
        <w:ind w:left="550"/>
      </w:pPr>
      <w:r>
        <w:t xml:space="preserve">queues unless specifically noted in this Section 3.2.  </w:t>
      </w:r>
    </w:p>
    <w:p w14:paraId="49916043" w14:textId="77777777" w:rsidR="00A753A2" w:rsidRDefault="00D42923">
      <w:pPr>
        <w:spacing w:after="0" w:line="259" w:lineRule="auto"/>
        <w:ind w:left="0" w:firstLine="0"/>
        <w:jc w:val="left"/>
      </w:pPr>
      <w:r>
        <w:t xml:space="preserve"> </w:t>
      </w:r>
    </w:p>
    <w:p w14:paraId="6926BCE9" w14:textId="77777777" w:rsidR="00A753A2" w:rsidRDefault="00D42923">
      <w:pPr>
        <w:spacing w:after="228"/>
        <w:ind w:left="550"/>
      </w:pPr>
      <w:r>
        <w:t xml:space="preserve">The all-inclusive charge for each approved:  </w:t>
      </w:r>
    </w:p>
    <w:p w14:paraId="0E2A16EE" w14:textId="77777777" w:rsidR="00FD3996" w:rsidRDefault="00D42923">
      <w:pPr>
        <w:spacing w:after="10"/>
        <w:ind w:left="-5"/>
        <w:rPr>
          <w:ins w:id="232" w:author="Kari Holsten" w:date="2021-09-21T14:44:00Z"/>
        </w:rPr>
      </w:pPr>
      <w:commentRangeStart w:id="233"/>
      <w:r>
        <w:t xml:space="preserve">Billable Hour: </w:t>
      </w:r>
    </w:p>
    <w:tbl>
      <w:tblPr>
        <w:tblStyle w:val="TableGrid"/>
        <w:tblW w:w="9363" w:type="dxa"/>
        <w:tblInd w:w="4" w:type="dxa"/>
        <w:tblCellMar>
          <w:top w:w="48" w:type="dxa"/>
          <w:left w:w="108" w:type="dxa"/>
          <w:bottom w:w="4" w:type="dxa"/>
          <w:right w:w="80" w:type="dxa"/>
        </w:tblCellMar>
        <w:tblLook w:val="04A0" w:firstRow="1" w:lastRow="0" w:firstColumn="1" w:lastColumn="0" w:noHBand="0" w:noVBand="1"/>
        <w:tblPrChange w:id="234" w:author="Kari Holsten" w:date="2021-09-21T14:47:00Z">
          <w:tblPr>
            <w:tblStyle w:val="TableGrid"/>
            <w:tblW w:w="9363" w:type="dxa"/>
            <w:tblInd w:w="4" w:type="dxa"/>
            <w:tblCellMar>
              <w:top w:w="48" w:type="dxa"/>
              <w:left w:w="108" w:type="dxa"/>
              <w:bottom w:w="4" w:type="dxa"/>
              <w:right w:w="80" w:type="dxa"/>
            </w:tblCellMar>
            <w:tblLook w:val="04A0" w:firstRow="1" w:lastRow="0" w:firstColumn="1" w:lastColumn="0" w:noHBand="0" w:noVBand="1"/>
          </w:tblPr>
        </w:tblPrChange>
      </w:tblPr>
      <w:tblGrid>
        <w:gridCol w:w="2143"/>
        <w:gridCol w:w="1800"/>
        <w:gridCol w:w="1349"/>
        <w:gridCol w:w="1123"/>
        <w:gridCol w:w="1613"/>
        <w:gridCol w:w="1335"/>
        <w:tblGridChange w:id="235">
          <w:tblGrid>
            <w:gridCol w:w="2396"/>
            <w:gridCol w:w="2119"/>
            <w:gridCol w:w="1561"/>
            <w:gridCol w:w="1495"/>
            <w:gridCol w:w="1792"/>
            <w:gridCol w:w="1792"/>
          </w:tblGrid>
        </w:tblGridChange>
      </w:tblGrid>
      <w:tr w:rsidR="00FD3996" w14:paraId="11B7D869" w14:textId="77777777" w:rsidTr="00FD3996">
        <w:trPr>
          <w:trHeight w:val="517"/>
          <w:ins w:id="236" w:author="Kari Holsten" w:date="2021-09-21T14:44:00Z"/>
          <w:trPrChange w:id="237" w:author="Kari Holsten" w:date="2021-09-21T14:47:00Z">
            <w:trPr>
              <w:trHeight w:val="517"/>
            </w:trPr>
          </w:trPrChange>
        </w:trPr>
        <w:tc>
          <w:tcPr>
            <w:tcW w:w="2143" w:type="dxa"/>
            <w:tcBorders>
              <w:top w:val="single" w:sz="4" w:space="0" w:color="000000"/>
              <w:left w:val="nil"/>
              <w:bottom w:val="single" w:sz="4" w:space="0" w:color="000000"/>
              <w:right w:val="nil"/>
            </w:tcBorders>
            <w:shd w:val="clear" w:color="auto" w:fill="000000"/>
            <w:vAlign w:val="bottom"/>
            <w:tcPrChange w:id="238" w:author="Kari Holsten" w:date="2021-09-21T14:47:00Z">
              <w:tcPr>
                <w:tcW w:w="2396" w:type="dxa"/>
                <w:tcBorders>
                  <w:top w:val="single" w:sz="4" w:space="0" w:color="000000"/>
                  <w:left w:val="nil"/>
                  <w:bottom w:val="single" w:sz="4" w:space="0" w:color="000000"/>
                  <w:right w:val="nil"/>
                </w:tcBorders>
                <w:shd w:val="clear" w:color="auto" w:fill="000000"/>
                <w:vAlign w:val="bottom"/>
              </w:tcPr>
            </w:tcPrChange>
          </w:tcPr>
          <w:p w14:paraId="7FBE6B98" w14:textId="77777777" w:rsidR="00FD3996" w:rsidRDefault="00FD3996" w:rsidP="00091170">
            <w:pPr>
              <w:spacing w:after="0" w:line="259" w:lineRule="auto"/>
              <w:ind w:left="1" w:firstLine="0"/>
              <w:jc w:val="left"/>
              <w:rPr>
                <w:ins w:id="239" w:author="Kari Holsten" w:date="2021-09-21T14:44:00Z"/>
              </w:rPr>
            </w:pPr>
            <w:ins w:id="240" w:author="Kari Holsten" w:date="2021-09-21T14:44:00Z">
              <w:r>
                <w:rPr>
                  <w:color w:val="FFFFFF"/>
                </w:rPr>
                <w:t xml:space="preserve">Service/Queue </w:t>
              </w:r>
            </w:ins>
          </w:p>
        </w:tc>
        <w:tc>
          <w:tcPr>
            <w:tcW w:w="1800" w:type="dxa"/>
            <w:tcBorders>
              <w:top w:val="single" w:sz="4" w:space="0" w:color="000000"/>
              <w:left w:val="nil"/>
              <w:bottom w:val="single" w:sz="4" w:space="0" w:color="000000"/>
              <w:right w:val="nil"/>
            </w:tcBorders>
            <w:shd w:val="clear" w:color="auto" w:fill="000000"/>
            <w:vAlign w:val="bottom"/>
            <w:tcPrChange w:id="241" w:author="Kari Holsten" w:date="2021-09-21T14:47:00Z">
              <w:tcPr>
                <w:tcW w:w="2119" w:type="dxa"/>
                <w:tcBorders>
                  <w:top w:val="single" w:sz="4" w:space="0" w:color="000000"/>
                  <w:left w:val="nil"/>
                  <w:bottom w:val="single" w:sz="4" w:space="0" w:color="000000"/>
                  <w:right w:val="nil"/>
                </w:tcBorders>
                <w:shd w:val="clear" w:color="auto" w:fill="000000"/>
                <w:vAlign w:val="bottom"/>
              </w:tcPr>
            </w:tcPrChange>
          </w:tcPr>
          <w:p w14:paraId="47329CD5" w14:textId="77777777" w:rsidR="00FD3996" w:rsidRDefault="00FD3996" w:rsidP="00091170">
            <w:pPr>
              <w:spacing w:after="0" w:line="259" w:lineRule="auto"/>
              <w:ind w:left="0" w:firstLine="0"/>
              <w:jc w:val="left"/>
              <w:rPr>
                <w:ins w:id="242" w:author="Kari Holsten" w:date="2021-09-21T14:44:00Z"/>
              </w:rPr>
            </w:pPr>
            <w:ins w:id="243" w:author="Kari Holsten" w:date="2021-09-21T14:44:00Z">
              <w:r>
                <w:rPr>
                  <w:color w:val="FFFFFF"/>
                </w:rPr>
                <w:t xml:space="preserve">Line(s) of Business  </w:t>
              </w:r>
            </w:ins>
          </w:p>
        </w:tc>
        <w:tc>
          <w:tcPr>
            <w:tcW w:w="1349" w:type="dxa"/>
            <w:tcBorders>
              <w:top w:val="single" w:sz="4" w:space="0" w:color="000000"/>
              <w:left w:val="nil"/>
              <w:bottom w:val="single" w:sz="4" w:space="0" w:color="000000"/>
              <w:right w:val="nil"/>
            </w:tcBorders>
            <w:shd w:val="clear" w:color="auto" w:fill="000000"/>
            <w:vAlign w:val="bottom"/>
            <w:tcPrChange w:id="244" w:author="Kari Holsten" w:date="2021-09-21T14:47:00Z">
              <w:tcPr>
                <w:tcW w:w="1561" w:type="dxa"/>
                <w:tcBorders>
                  <w:top w:val="single" w:sz="4" w:space="0" w:color="000000"/>
                  <w:left w:val="nil"/>
                  <w:bottom w:val="single" w:sz="4" w:space="0" w:color="000000"/>
                  <w:right w:val="nil"/>
                </w:tcBorders>
                <w:shd w:val="clear" w:color="auto" w:fill="000000"/>
                <w:vAlign w:val="bottom"/>
              </w:tcPr>
            </w:tcPrChange>
          </w:tcPr>
          <w:p w14:paraId="7BB75F88" w14:textId="77777777" w:rsidR="00FD3996" w:rsidRDefault="00FD3996" w:rsidP="00091170">
            <w:pPr>
              <w:spacing w:after="0" w:line="259" w:lineRule="auto"/>
              <w:ind w:left="0" w:firstLine="0"/>
              <w:jc w:val="left"/>
              <w:rPr>
                <w:ins w:id="245" w:author="Kari Holsten" w:date="2021-09-21T14:44:00Z"/>
              </w:rPr>
            </w:pPr>
            <w:ins w:id="246" w:author="Kari Holsten" w:date="2021-09-21T14:44:00Z">
              <w:r>
                <w:rPr>
                  <w:color w:val="FFFFFF"/>
                </w:rPr>
                <w:t xml:space="preserve">English Rate (CAD) </w:t>
              </w:r>
            </w:ins>
          </w:p>
        </w:tc>
        <w:tc>
          <w:tcPr>
            <w:tcW w:w="1123" w:type="dxa"/>
            <w:tcBorders>
              <w:top w:val="single" w:sz="4" w:space="0" w:color="000000"/>
              <w:left w:val="nil"/>
              <w:bottom w:val="single" w:sz="4" w:space="0" w:color="000000"/>
              <w:right w:val="nil"/>
            </w:tcBorders>
            <w:shd w:val="clear" w:color="auto" w:fill="000000"/>
            <w:tcPrChange w:id="247" w:author="Kari Holsten" w:date="2021-09-21T14:47:00Z">
              <w:tcPr>
                <w:tcW w:w="1495" w:type="dxa"/>
                <w:tcBorders>
                  <w:top w:val="single" w:sz="4" w:space="0" w:color="000000"/>
                  <w:left w:val="nil"/>
                  <w:bottom w:val="single" w:sz="4" w:space="0" w:color="000000"/>
                  <w:right w:val="nil"/>
                </w:tcBorders>
                <w:shd w:val="clear" w:color="auto" w:fill="000000"/>
              </w:tcPr>
            </w:tcPrChange>
          </w:tcPr>
          <w:p w14:paraId="44D8E189" w14:textId="77777777" w:rsidR="00FD3996" w:rsidRDefault="00FD3996" w:rsidP="00091170">
            <w:pPr>
              <w:spacing w:after="0" w:line="259" w:lineRule="auto"/>
              <w:ind w:left="0" w:firstLine="0"/>
              <w:jc w:val="left"/>
              <w:rPr>
                <w:ins w:id="248" w:author="Kari Holsten" w:date="2021-09-21T14:46:00Z"/>
                <w:color w:val="FFFFFF"/>
              </w:rPr>
            </w:pPr>
            <w:ins w:id="249" w:author="Kari Holsten" w:date="2021-09-21T14:47:00Z">
              <w:r>
                <w:rPr>
                  <w:color w:val="FFFFFF"/>
                </w:rPr>
                <w:t>English Training Rate (CAD)</w:t>
              </w:r>
            </w:ins>
          </w:p>
        </w:tc>
        <w:tc>
          <w:tcPr>
            <w:tcW w:w="1613" w:type="dxa"/>
            <w:tcBorders>
              <w:top w:val="single" w:sz="4" w:space="0" w:color="000000"/>
              <w:left w:val="nil"/>
              <w:bottom w:val="single" w:sz="4" w:space="0" w:color="000000"/>
              <w:right w:val="nil"/>
            </w:tcBorders>
            <w:shd w:val="clear" w:color="auto" w:fill="000000"/>
            <w:vAlign w:val="bottom"/>
            <w:tcPrChange w:id="250" w:author="Kari Holsten" w:date="2021-09-21T14:47:00Z">
              <w:tcPr>
                <w:tcW w:w="1792" w:type="dxa"/>
                <w:tcBorders>
                  <w:top w:val="single" w:sz="4" w:space="0" w:color="000000"/>
                  <w:left w:val="nil"/>
                  <w:bottom w:val="single" w:sz="4" w:space="0" w:color="000000"/>
                  <w:right w:val="nil"/>
                </w:tcBorders>
                <w:shd w:val="clear" w:color="auto" w:fill="000000"/>
                <w:vAlign w:val="bottom"/>
              </w:tcPr>
            </w:tcPrChange>
          </w:tcPr>
          <w:p w14:paraId="4F512BCC" w14:textId="77777777" w:rsidR="00FD3996" w:rsidRDefault="00FD3996" w:rsidP="00091170">
            <w:pPr>
              <w:spacing w:after="0" w:line="259" w:lineRule="auto"/>
              <w:ind w:left="0" w:firstLine="0"/>
              <w:jc w:val="left"/>
              <w:rPr>
                <w:ins w:id="251" w:author="Kari Holsten" w:date="2021-09-21T14:44:00Z"/>
              </w:rPr>
            </w:pPr>
            <w:ins w:id="252" w:author="Kari Holsten" w:date="2021-09-21T14:44:00Z">
              <w:r>
                <w:rPr>
                  <w:color w:val="FFFFFF"/>
                </w:rPr>
                <w:t xml:space="preserve">Bilingual Rate (CAD) </w:t>
              </w:r>
            </w:ins>
          </w:p>
        </w:tc>
        <w:tc>
          <w:tcPr>
            <w:tcW w:w="1335" w:type="dxa"/>
            <w:tcBorders>
              <w:top w:val="single" w:sz="4" w:space="0" w:color="000000"/>
              <w:left w:val="nil"/>
              <w:bottom w:val="single" w:sz="4" w:space="0" w:color="000000"/>
              <w:right w:val="nil"/>
            </w:tcBorders>
            <w:shd w:val="clear" w:color="auto" w:fill="000000"/>
            <w:tcPrChange w:id="253" w:author="Kari Holsten" w:date="2021-09-21T14:47:00Z">
              <w:tcPr>
                <w:tcW w:w="1792" w:type="dxa"/>
                <w:tcBorders>
                  <w:top w:val="single" w:sz="4" w:space="0" w:color="000000"/>
                  <w:left w:val="nil"/>
                  <w:bottom w:val="single" w:sz="4" w:space="0" w:color="000000"/>
                  <w:right w:val="nil"/>
                </w:tcBorders>
                <w:shd w:val="clear" w:color="auto" w:fill="000000"/>
              </w:tcPr>
            </w:tcPrChange>
          </w:tcPr>
          <w:p w14:paraId="780A0194" w14:textId="77777777" w:rsidR="00FD3996" w:rsidRDefault="00FD3996" w:rsidP="00091170">
            <w:pPr>
              <w:spacing w:after="0" w:line="259" w:lineRule="auto"/>
              <w:ind w:left="0" w:firstLine="0"/>
              <w:jc w:val="left"/>
              <w:rPr>
                <w:ins w:id="254" w:author="Kari Holsten" w:date="2021-09-21T14:47:00Z"/>
                <w:color w:val="FFFFFF"/>
              </w:rPr>
            </w:pPr>
            <w:ins w:id="255" w:author="Kari Holsten" w:date="2021-09-21T14:47:00Z">
              <w:r>
                <w:rPr>
                  <w:color w:val="FFFFFF"/>
                </w:rPr>
                <w:t xml:space="preserve">Bilingual Training Rate </w:t>
              </w:r>
            </w:ins>
          </w:p>
          <w:p w14:paraId="32EB8E1E" w14:textId="77777777" w:rsidR="00FD3996" w:rsidRDefault="00FD3996" w:rsidP="00091170">
            <w:pPr>
              <w:spacing w:after="0" w:line="259" w:lineRule="auto"/>
              <w:ind w:left="0" w:firstLine="0"/>
              <w:jc w:val="left"/>
              <w:rPr>
                <w:ins w:id="256" w:author="Kari Holsten" w:date="2021-09-21T14:47:00Z"/>
                <w:color w:val="FFFFFF"/>
              </w:rPr>
            </w:pPr>
            <w:ins w:id="257" w:author="Kari Holsten" w:date="2021-09-21T14:47:00Z">
              <w:r>
                <w:rPr>
                  <w:color w:val="FFFFFF"/>
                </w:rPr>
                <w:t>(CAD)</w:t>
              </w:r>
            </w:ins>
          </w:p>
        </w:tc>
      </w:tr>
      <w:tr w:rsidR="00FD3996" w14:paraId="57FA9045" w14:textId="77777777" w:rsidTr="00FD3996">
        <w:trPr>
          <w:trHeight w:val="280"/>
          <w:ins w:id="258" w:author="Kari Holsten" w:date="2021-09-21T14:44:00Z"/>
          <w:trPrChange w:id="259" w:author="Kari Holsten" w:date="2021-09-21T14:47:00Z">
            <w:trPr>
              <w:trHeight w:val="280"/>
            </w:trPr>
          </w:trPrChange>
        </w:trPr>
        <w:tc>
          <w:tcPr>
            <w:tcW w:w="2143" w:type="dxa"/>
            <w:tcBorders>
              <w:top w:val="single" w:sz="4" w:space="0" w:color="000000"/>
              <w:left w:val="single" w:sz="4" w:space="0" w:color="000000"/>
              <w:bottom w:val="single" w:sz="4" w:space="0" w:color="000000"/>
              <w:right w:val="single" w:sz="4" w:space="0" w:color="000000"/>
            </w:tcBorders>
            <w:tcPrChange w:id="260" w:author="Kari Holsten" w:date="2021-09-21T14:47:00Z">
              <w:tcPr>
                <w:tcW w:w="2396" w:type="dxa"/>
                <w:tcBorders>
                  <w:top w:val="single" w:sz="4" w:space="0" w:color="000000"/>
                  <w:left w:val="single" w:sz="4" w:space="0" w:color="000000"/>
                  <w:bottom w:val="single" w:sz="4" w:space="0" w:color="000000"/>
                  <w:right w:val="single" w:sz="4" w:space="0" w:color="000000"/>
                </w:tcBorders>
              </w:tcPr>
            </w:tcPrChange>
          </w:tcPr>
          <w:p w14:paraId="54F600DF" w14:textId="77777777" w:rsidR="00FD3996" w:rsidRDefault="00FD3996" w:rsidP="00091170">
            <w:pPr>
              <w:spacing w:after="0" w:line="259" w:lineRule="auto"/>
              <w:ind w:left="1" w:firstLine="0"/>
              <w:jc w:val="left"/>
              <w:rPr>
                <w:ins w:id="261" w:author="Kari Holsten" w:date="2021-09-21T14:44:00Z"/>
              </w:rPr>
            </w:pPr>
            <w:ins w:id="262" w:author="Kari Holsten" w:date="2021-09-21T14:44:00Z">
              <w:r>
                <w:t xml:space="preserve">Customer Service </w:t>
              </w:r>
            </w:ins>
          </w:p>
        </w:tc>
        <w:tc>
          <w:tcPr>
            <w:tcW w:w="1800" w:type="dxa"/>
            <w:tcBorders>
              <w:top w:val="single" w:sz="4" w:space="0" w:color="000000"/>
              <w:left w:val="single" w:sz="4" w:space="0" w:color="000000"/>
              <w:bottom w:val="single" w:sz="4" w:space="0" w:color="000000"/>
              <w:right w:val="single" w:sz="4" w:space="0" w:color="000000"/>
            </w:tcBorders>
            <w:tcPrChange w:id="263" w:author="Kari Holsten" w:date="2021-09-21T14:47:00Z">
              <w:tcPr>
                <w:tcW w:w="2119" w:type="dxa"/>
                <w:tcBorders>
                  <w:top w:val="single" w:sz="4" w:space="0" w:color="000000"/>
                  <w:left w:val="single" w:sz="4" w:space="0" w:color="000000"/>
                  <w:bottom w:val="single" w:sz="4" w:space="0" w:color="000000"/>
                  <w:right w:val="single" w:sz="4" w:space="0" w:color="000000"/>
                </w:tcBorders>
              </w:tcPr>
            </w:tcPrChange>
          </w:tcPr>
          <w:p w14:paraId="7C8C44D9" w14:textId="77777777" w:rsidR="00FD3996" w:rsidRDefault="00FD3996" w:rsidP="00091170">
            <w:pPr>
              <w:spacing w:after="0" w:line="259" w:lineRule="auto"/>
              <w:ind w:left="0" w:firstLine="0"/>
              <w:jc w:val="left"/>
              <w:rPr>
                <w:ins w:id="264" w:author="Kari Holsten" w:date="2021-09-21T14:44:00Z"/>
              </w:rPr>
            </w:pPr>
            <w:ins w:id="265" w:author="Kari Holsten" w:date="2021-09-21T14:44:00Z">
              <w:r>
                <w:t xml:space="preserve">Branded, HB, Costco, Saks </w:t>
              </w:r>
            </w:ins>
          </w:p>
        </w:tc>
        <w:tc>
          <w:tcPr>
            <w:tcW w:w="1349" w:type="dxa"/>
            <w:tcBorders>
              <w:top w:val="single" w:sz="4" w:space="0" w:color="000000"/>
              <w:left w:val="single" w:sz="4" w:space="0" w:color="000000"/>
              <w:bottom w:val="single" w:sz="4" w:space="0" w:color="000000"/>
              <w:right w:val="single" w:sz="4" w:space="0" w:color="000000"/>
            </w:tcBorders>
            <w:tcPrChange w:id="266" w:author="Kari Holsten" w:date="2021-09-21T14:47:00Z">
              <w:tcPr>
                <w:tcW w:w="1561" w:type="dxa"/>
                <w:tcBorders>
                  <w:top w:val="single" w:sz="4" w:space="0" w:color="000000"/>
                  <w:left w:val="single" w:sz="4" w:space="0" w:color="000000"/>
                  <w:bottom w:val="single" w:sz="4" w:space="0" w:color="000000"/>
                  <w:right w:val="single" w:sz="4" w:space="0" w:color="000000"/>
                </w:tcBorders>
              </w:tcPr>
            </w:tcPrChange>
          </w:tcPr>
          <w:p w14:paraId="2C3A30DE" w14:textId="77777777" w:rsidR="00FD3996" w:rsidRDefault="00FD3996" w:rsidP="00091170">
            <w:pPr>
              <w:spacing w:after="0" w:line="259" w:lineRule="auto"/>
              <w:ind w:left="0" w:firstLine="0"/>
              <w:jc w:val="left"/>
              <w:rPr>
                <w:ins w:id="267" w:author="Kari Holsten" w:date="2021-09-21T14:48:00Z"/>
              </w:rPr>
            </w:pPr>
            <w:ins w:id="268" w:author="Kari Holsten" w:date="2021-09-21T14:44:00Z">
              <w:r>
                <w:t>$</w:t>
              </w:r>
            </w:ins>
            <w:ins w:id="269" w:author="Kari Holsten" w:date="2021-09-21T14:48:00Z">
              <w:r>
                <w:t>34.73</w:t>
              </w:r>
            </w:ins>
          </w:p>
          <w:p w14:paraId="4F718E30" w14:textId="77777777" w:rsidR="00FD3996" w:rsidRDefault="00FD3996" w:rsidP="00091170">
            <w:pPr>
              <w:spacing w:after="0" w:line="259" w:lineRule="auto"/>
              <w:ind w:left="0" w:firstLine="0"/>
              <w:jc w:val="left"/>
              <w:rPr>
                <w:ins w:id="270" w:author="Kari Holsten" w:date="2021-09-21T14:44:00Z"/>
              </w:rPr>
            </w:pPr>
            <w:ins w:id="271" w:author="Kari Holsten" w:date="2021-09-21T14:44:00Z">
              <w:r>
                <w:t xml:space="preserve"> </w:t>
              </w:r>
            </w:ins>
          </w:p>
        </w:tc>
        <w:tc>
          <w:tcPr>
            <w:tcW w:w="1123" w:type="dxa"/>
            <w:tcBorders>
              <w:top w:val="single" w:sz="4" w:space="0" w:color="000000"/>
              <w:left w:val="single" w:sz="4" w:space="0" w:color="000000"/>
              <w:bottom w:val="single" w:sz="4" w:space="0" w:color="000000"/>
              <w:right w:val="single" w:sz="4" w:space="0" w:color="000000"/>
            </w:tcBorders>
            <w:tcPrChange w:id="272" w:author="Kari Holsten" w:date="2021-09-21T14:47:00Z">
              <w:tcPr>
                <w:tcW w:w="1495" w:type="dxa"/>
                <w:tcBorders>
                  <w:top w:val="single" w:sz="4" w:space="0" w:color="000000"/>
                  <w:left w:val="single" w:sz="4" w:space="0" w:color="000000"/>
                  <w:bottom w:val="single" w:sz="4" w:space="0" w:color="000000"/>
                  <w:right w:val="single" w:sz="4" w:space="0" w:color="000000"/>
                </w:tcBorders>
              </w:tcPr>
            </w:tcPrChange>
          </w:tcPr>
          <w:p w14:paraId="5268A399" w14:textId="77777777" w:rsidR="00FD3996" w:rsidRDefault="00FD3996" w:rsidP="00091170">
            <w:pPr>
              <w:spacing w:after="0" w:line="259" w:lineRule="auto"/>
              <w:ind w:left="0" w:firstLine="0"/>
              <w:jc w:val="left"/>
              <w:rPr>
                <w:ins w:id="273" w:author="Kari Holsten" w:date="2021-09-21T14:46:00Z"/>
              </w:rPr>
            </w:pPr>
            <w:ins w:id="274" w:author="Kari Holsten" w:date="2021-09-21T14:48:00Z">
              <w:r>
                <w:t>$29.52</w:t>
              </w:r>
            </w:ins>
          </w:p>
        </w:tc>
        <w:tc>
          <w:tcPr>
            <w:tcW w:w="1613" w:type="dxa"/>
            <w:tcBorders>
              <w:top w:val="single" w:sz="4" w:space="0" w:color="000000"/>
              <w:left w:val="single" w:sz="4" w:space="0" w:color="000000"/>
              <w:bottom w:val="single" w:sz="4" w:space="0" w:color="000000"/>
              <w:right w:val="single" w:sz="4" w:space="0" w:color="000000"/>
            </w:tcBorders>
            <w:tcPrChange w:id="275"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13590E75" w14:textId="77777777" w:rsidR="00FD3996" w:rsidRDefault="00FD3996" w:rsidP="00091170">
            <w:pPr>
              <w:spacing w:after="0" w:line="259" w:lineRule="auto"/>
              <w:ind w:left="0" w:firstLine="0"/>
              <w:jc w:val="left"/>
              <w:rPr>
                <w:ins w:id="276" w:author="Kari Holsten" w:date="2021-09-21T14:44:00Z"/>
              </w:rPr>
            </w:pPr>
            <w:ins w:id="277" w:author="Kari Holsten" w:date="2021-09-21T14:44:00Z">
              <w:r>
                <w:t>$</w:t>
              </w:r>
            </w:ins>
            <w:ins w:id="278" w:author="Kari Holsten" w:date="2021-09-21T14:49:00Z">
              <w:r>
                <w:t>40.49</w:t>
              </w:r>
            </w:ins>
            <w:ins w:id="279" w:author="Kari Holsten" w:date="2021-09-21T14:44:00Z">
              <w:r>
                <w:t xml:space="preserve"> </w:t>
              </w:r>
            </w:ins>
          </w:p>
        </w:tc>
        <w:tc>
          <w:tcPr>
            <w:tcW w:w="1335" w:type="dxa"/>
            <w:tcBorders>
              <w:top w:val="single" w:sz="4" w:space="0" w:color="000000"/>
              <w:left w:val="single" w:sz="4" w:space="0" w:color="000000"/>
              <w:bottom w:val="single" w:sz="4" w:space="0" w:color="000000"/>
              <w:right w:val="single" w:sz="4" w:space="0" w:color="000000"/>
            </w:tcBorders>
            <w:tcPrChange w:id="280"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5A8C6B3B" w14:textId="77777777" w:rsidR="00FD3996" w:rsidRDefault="001D01DF" w:rsidP="00091170">
            <w:pPr>
              <w:spacing w:after="0" w:line="259" w:lineRule="auto"/>
              <w:ind w:left="0" w:firstLine="0"/>
              <w:jc w:val="left"/>
              <w:rPr>
                <w:ins w:id="281" w:author="Kari Holsten" w:date="2021-09-21T14:47:00Z"/>
              </w:rPr>
            </w:pPr>
            <w:ins w:id="282" w:author="Kari Holsten" w:date="2021-09-21T14:50:00Z">
              <w:r>
                <w:t>$34.42</w:t>
              </w:r>
            </w:ins>
          </w:p>
        </w:tc>
      </w:tr>
      <w:tr w:rsidR="00FD3996" w14:paraId="3EBE493B" w14:textId="77777777" w:rsidTr="00FD3996">
        <w:trPr>
          <w:trHeight w:val="278"/>
          <w:ins w:id="283" w:author="Kari Holsten" w:date="2021-09-21T14:44:00Z"/>
          <w:trPrChange w:id="284" w:author="Kari Holsten" w:date="2021-09-21T14:47:00Z">
            <w:trPr>
              <w:trHeight w:val="278"/>
            </w:trPr>
          </w:trPrChange>
        </w:trPr>
        <w:tc>
          <w:tcPr>
            <w:tcW w:w="2143" w:type="dxa"/>
            <w:tcBorders>
              <w:top w:val="single" w:sz="4" w:space="0" w:color="000000"/>
              <w:left w:val="single" w:sz="4" w:space="0" w:color="000000"/>
              <w:bottom w:val="single" w:sz="4" w:space="0" w:color="000000"/>
              <w:right w:val="single" w:sz="4" w:space="0" w:color="000000"/>
            </w:tcBorders>
            <w:tcPrChange w:id="285" w:author="Kari Holsten" w:date="2021-09-21T14:47:00Z">
              <w:tcPr>
                <w:tcW w:w="2396" w:type="dxa"/>
                <w:tcBorders>
                  <w:top w:val="single" w:sz="4" w:space="0" w:color="000000"/>
                  <w:left w:val="single" w:sz="4" w:space="0" w:color="000000"/>
                  <w:bottom w:val="single" w:sz="4" w:space="0" w:color="000000"/>
                  <w:right w:val="single" w:sz="4" w:space="0" w:color="000000"/>
                </w:tcBorders>
              </w:tcPr>
            </w:tcPrChange>
          </w:tcPr>
          <w:p w14:paraId="427D9F1A" w14:textId="77777777" w:rsidR="00FD3996" w:rsidRDefault="00FD3996" w:rsidP="00091170">
            <w:pPr>
              <w:spacing w:after="0" w:line="259" w:lineRule="auto"/>
              <w:ind w:left="1" w:firstLine="0"/>
              <w:jc w:val="left"/>
              <w:rPr>
                <w:ins w:id="286" w:author="Kari Holsten" w:date="2021-09-21T14:44:00Z"/>
              </w:rPr>
            </w:pPr>
            <w:ins w:id="287" w:author="Kari Holsten" w:date="2021-09-21T14:44:00Z">
              <w:r>
                <w:lastRenderedPageBreak/>
                <w:t xml:space="preserve">Elevations </w:t>
              </w:r>
            </w:ins>
          </w:p>
        </w:tc>
        <w:tc>
          <w:tcPr>
            <w:tcW w:w="1800" w:type="dxa"/>
            <w:tcBorders>
              <w:top w:val="single" w:sz="4" w:space="0" w:color="000000"/>
              <w:left w:val="single" w:sz="4" w:space="0" w:color="000000"/>
              <w:bottom w:val="single" w:sz="4" w:space="0" w:color="000000"/>
              <w:right w:val="single" w:sz="4" w:space="0" w:color="000000"/>
            </w:tcBorders>
            <w:tcPrChange w:id="288" w:author="Kari Holsten" w:date="2021-09-21T14:47:00Z">
              <w:tcPr>
                <w:tcW w:w="2119" w:type="dxa"/>
                <w:tcBorders>
                  <w:top w:val="single" w:sz="4" w:space="0" w:color="000000"/>
                  <w:left w:val="single" w:sz="4" w:space="0" w:color="000000"/>
                  <w:bottom w:val="single" w:sz="4" w:space="0" w:color="000000"/>
                  <w:right w:val="single" w:sz="4" w:space="0" w:color="000000"/>
                </w:tcBorders>
              </w:tcPr>
            </w:tcPrChange>
          </w:tcPr>
          <w:p w14:paraId="684D81D5" w14:textId="77777777" w:rsidR="00FD3996" w:rsidRDefault="00FD3996" w:rsidP="00091170">
            <w:pPr>
              <w:spacing w:after="0" w:line="259" w:lineRule="auto"/>
              <w:ind w:left="0" w:firstLine="0"/>
              <w:jc w:val="left"/>
              <w:rPr>
                <w:ins w:id="289" w:author="Kari Holsten" w:date="2021-09-21T14:44:00Z"/>
              </w:rPr>
            </w:pPr>
            <w:ins w:id="290" w:author="Kari Holsten" w:date="2021-09-21T14:44:00Z">
              <w:r>
                <w:t xml:space="preserve">Branded, HB, Costco, Saks </w:t>
              </w:r>
            </w:ins>
          </w:p>
        </w:tc>
        <w:tc>
          <w:tcPr>
            <w:tcW w:w="1349" w:type="dxa"/>
            <w:tcBorders>
              <w:top w:val="single" w:sz="4" w:space="0" w:color="000000"/>
              <w:left w:val="single" w:sz="4" w:space="0" w:color="000000"/>
              <w:bottom w:val="single" w:sz="4" w:space="0" w:color="000000"/>
              <w:right w:val="single" w:sz="4" w:space="0" w:color="000000"/>
            </w:tcBorders>
            <w:tcPrChange w:id="291" w:author="Kari Holsten" w:date="2021-09-21T14:47:00Z">
              <w:tcPr>
                <w:tcW w:w="1561" w:type="dxa"/>
                <w:tcBorders>
                  <w:top w:val="single" w:sz="4" w:space="0" w:color="000000"/>
                  <w:left w:val="single" w:sz="4" w:space="0" w:color="000000"/>
                  <w:bottom w:val="single" w:sz="4" w:space="0" w:color="000000"/>
                  <w:right w:val="single" w:sz="4" w:space="0" w:color="000000"/>
                </w:tcBorders>
              </w:tcPr>
            </w:tcPrChange>
          </w:tcPr>
          <w:p w14:paraId="007ABCF9" w14:textId="77777777" w:rsidR="00FD3996" w:rsidRDefault="00FD3996" w:rsidP="00091170">
            <w:pPr>
              <w:spacing w:after="0" w:line="259" w:lineRule="auto"/>
              <w:ind w:left="0" w:firstLine="0"/>
              <w:jc w:val="left"/>
              <w:rPr>
                <w:ins w:id="292" w:author="Kari Holsten" w:date="2021-09-21T14:44:00Z"/>
              </w:rPr>
            </w:pPr>
            <w:ins w:id="293" w:author="Kari Holsten" w:date="2021-09-21T14:44:00Z">
              <w:r>
                <w:t>$3</w:t>
              </w:r>
            </w:ins>
            <w:ins w:id="294" w:author="Kari Holsten" w:date="2021-09-21T14:48:00Z">
              <w:r>
                <w:t>9.99</w:t>
              </w:r>
            </w:ins>
            <w:ins w:id="295" w:author="Kari Holsten" w:date="2021-09-21T14:44:00Z">
              <w:r>
                <w:t xml:space="preserve"> </w:t>
              </w:r>
            </w:ins>
          </w:p>
        </w:tc>
        <w:tc>
          <w:tcPr>
            <w:tcW w:w="1123" w:type="dxa"/>
            <w:tcBorders>
              <w:top w:val="single" w:sz="4" w:space="0" w:color="000000"/>
              <w:left w:val="single" w:sz="4" w:space="0" w:color="000000"/>
              <w:bottom w:val="single" w:sz="4" w:space="0" w:color="000000"/>
              <w:right w:val="single" w:sz="4" w:space="0" w:color="000000"/>
            </w:tcBorders>
            <w:tcPrChange w:id="296" w:author="Kari Holsten" w:date="2021-09-21T14:47:00Z">
              <w:tcPr>
                <w:tcW w:w="1495" w:type="dxa"/>
                <w:tcBorders>
                  <w:top w:val="single" w:sz="4" w:space="0" w:color="000000"/>
                  <w:left w:val="single" w:sz="4" w:space="0" w:color="000000"/>
                  <w:bottom w:val="single" w:sz="4" w:space="0" w:color="000000"/>
                  <w:right w:val="single" w:sz="4" w:space="0" w:color="000000"/>
                </w:tcBorders>
              </w:tcPr>
            </w:tcPrChange>
          </w:tcPr>
          <w:p w14:paraId="7FB041D8" w14:textId="77777777" w:rsidR="00FD3996" w:rsidRDefault="00FD3996" w:rsidP="00091170">
            <w:pPr>
              <w:spacing w:after="0" w:line="259" w:lineRule="auto"/>
              <w:ind w:left="0" w:firstLine="0"/>
              <w:jc w:val="left"/>
              <w:rPr>
                <w:ins w:id="297" w:author="Kari Holsten" w:date="2021-09-21T14:46:00Z"/>
              </w:rPr>
            </w:pPr>
            <w:ins w:id="298" w:author="Kari Holsten" w:date="2021-09-21T14:48:00Z">
              <w:r>
                <w:t>$33.99</w:t>
              </w:r>
            </w:ins>
          </w:p>
        </w:tc>
        <w:tc>
          <w:tcPr>
            <w:tcW w:w="1613" w:type="dxa"/>
            <w:tcBorders>
              <w:top w:val="single" w:sz="4" w:space="0" w:color="000000"/>
              <w:left w:val="single" w:sz="4" w:space="0" w:color="000000"/>
              <w:bottom w:val="single" w:sz="4" w:space="0" w:color="000000"/>
              <w:right w:val="single" w:sz="4" w:space="0" w:color="000000"/>
            </w:tcBorders>
            <w:tcPrChange w:id="299"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27DAEDD0" w14:textId="77777777" w:rsidR="00FD3996" w:rsidRDefault="00FD3996" w:rsidP="00091170">
            <w:pPr>
              <w:spacing w:after="0" w:line="259" w:lineRule="auto"/>
              <w:ind w:left="0" w:firstLine="0"/>
              <w:jc w:val="left"/>
              <w:rPr>
                <w:ins w:id="300" w:author="Kari Holsten" w:date="2021-09-21T14:44:00Z"/>
              </w:rPr>
            </w:pPr>
            <w:ins w:id="301" w:author="Kari Holsten" w:date="2021-09-21T14:44:00Z">
              <w:r>
                <w:t>$4</w:t>
              </w:r>
            </w:ins>
            <w:ins w:id="302" w:author="Kari Holsten" w:date="2021-09-21T14:49:00Z">
              <w:r>
                <w:t>3.20</w:t>
              </w:r>
            </w:ins>
          </w:p>
        </w:tc>
        <w:tc>
          <w:tcPr>
            <w:tcW w:w="1335" w:type="dxa"/>
            <w:tcBorders>
              <w:top w:val="single" w:sz="4" w:space="0" w:color="000000"/>
              <w:left w:val="single" w:sz="4" w:space="0" w:color="000000"/>
              <w:bottom w:val="single" w:sz="4" w:space="0" w:color="000000"/>
              <w:right w:val="single" w:sz="4" w:space="0" w:color="000000"/>
            </w:tcBorders>
            <w:tcPrChange w:id="303"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14E20AA0" w14:textId="77777777" w:rsidR="00FD3996" w:rsidRDefault="001D01DF" w:rsidP="00091170">
            <w:pPr>
              <w:spacing w:after="0" w:line="259" w:lineRule="auto"/>
              <w:ind w:left="0" w:firstLine="0"/>
              <w:jc w:val="left"/>
              <w:rPr>
                <w:ins w:id="304" w:author="Kari Holsten" w:date="2021-09-21T14:47:00Z"/>
              </w:rPr>
            </w:pPr>
            <w:ins w:id="305" w:author="Kari Holsten" w:date="2021-09-21T14:50:00Z">
              <w:r>
                <w:t>$36.72</w:t>
              </w:r>
            </w:ins>
          </w:p>
        </w:tc>
      </w:tr>
      <w:tr w:rsidR="00FD3996" w14:paraId="2175A45C" w14:textId="77777777" w:rsidTr="00FD3996">
        <w:trPr>
          <w:trHeight w:val="278"/>
          <w:ins w:id="306" w:author="Kari Holsten" w:date="2021-09-21T14:44:00Z"/>
          <w:trPrChange w:id="307" w:author="Kari Holsten" w:date="2021-09-21T14:47:00Z">
            <w:trPr>
              <w:trHeight w:val="278"/>
            </w:trPr>
          </w:trPrChange>
        </w:trPr>
        <w:tc>
          <w:tcPr>
            <w:tcW w:w="2143" w:type="dxa"/>
            <w:tcBorders>
              <w:top w:val="single" w:sz="4" w:space="0" w:color="000000"/>
              <w:left w:val="single" w:sz="4" w:space="0" w:color="000000"/>
              <w:bottom w:val="single" w:sz="4" w:space="0" w:color="000000"/>
              <w:right w:val="single" w:sz="4" w:space="0" w:color="000000"/>
            </w:tcBorders>
            <w:tcPrChange w:id="308" w:author="Kari Holsten" w:date="2021-09-21T14:47:00Z">
              <w:tcPr>
                <w:tcW w:w="2396" w:type="dxa"/>
                <w:tcBorders>
                  <w:top w:val="single" w:sz="4" w:space="0" w:color="000000"/>
                  <w:left w:val="single" w:sz="4" w:space="0" w:color="000000"/>
                  <w:bottom w:val="single" w:sz="4" w:space="0" w:color="000000"/>
                  <w:right w:val="single" w:sz="4" w:space="0" w:color="000000"/>
                </w:tcBorders>
              </w:tcPr>
            </w:tcPrChange>
          </w:tcPr>
          <w:p w14:paraId="250C439D" w14:textId="77777777" w:rsidR="00FD3996" w:rsidRDefault="00FD3996" w:rsidP="00091170">
            <w:pPr>
              <w:spacing w:after="0" w:line="259" w:lineRule="auto"/>
              <w:ind w:left="1" w:firstLine="0"/>
              <w:jc w:val="left"/>
              <w:rPr>
                <w:ins w:id="309" w:author="Kari Holsten" w:date="2021-09-21T14:44:00Z"/>
              </w:rPr>
            </w:pPr>
            <w:ins w:id="310" w:author="Kari Holsten" w:date="2021-09-21T14:44:00Z">
              <w:r>
                <w:t>Fraud Detection</w:t>
              </w:r>
            </w:ins>
          </w:p>
        </w:tc>
        <w:tc>
          <w:tcPr>
            <w:tcW w:w="1800" w:type="dxa"/>
            <w:tcBorders>
              <w:top w:val="single" w:sz="4" w:space="0" w:color="000000"/>
              <w:left w:val="single" w:sz="4" w:space="0" w:color="000000"/>
              <w:bottom w:val="single" w:sz="4" w:space="0" w:color="000000"/>
              <w:right w:val="single" w:sz="4" w:space="0" w:color="000000"/>
            </w:tcBorders>
            <w:tcPrChange w:id="311" w:author="Kari Holsten" w:date="2021-09-21T14:47:00Z">
              <w:tcPr>
                <w:tcW w:w="2119" w:type="dxa"/>
                <w:tcBorders>
                  <w:top w:val="single" w:sz="4" w:space="0" w:color="000000"/>
                  <w:left w:val="single" w:sz="4" w:space="0" w:color="000000"/>
                  <w:bottom w:val="single" w:sz="4" w:space="0" w:color="000000"/>
                  <w:right w:val="single" w:sz="4" w:space="0" w:color="000000"/>
                </w:tcBorders>
              </w:tcPr>
            </w:tcPrChange>
          </w:tcPr>
          <w:p w14:paraId="628A9614" w14:textId="77777777" w:rsidR="00FD3996" w:rsidRDefault="00FD3996" w:rsidP="00091170">
            <w:pPr>
              <w:spacing w:after="0" w:line="259" w:lineRule="auto"/>
              <w:ind w:left="0" w:firstLine="0"/>
              <w:jc w:val="left"/>
              <w:rPr>
                <w:ins w:id="312" w:author="Kari Holsten" w:date="2021-09-21T14:44:00Z"/>
              </w:rPr>
            </w:pPr>
            <w:ins w:id="313" w:author="Kari Holsten" w:date="2021-09-21T14:44:00Z">
              <w:r>
                <w:t>Branded, HB, Costco, Saks</w:t>
              </w:r>
            </w:ins>
          </w:p>
        </w:tc>
        <w:tc>
          <w:tcPr>
            <w:tcW w:w="1349" w:type="dxa"/>
            <w:tcBorders>
              <w:top w:val="single" w:sz="4" w:space="0" w:color="000000"/>
              <w:left w:val="single" w:sz="4" w:space="0" w:color="000000"/>
              <w:bottom w:val="single" w:sz="4" w:space="0" w:color="000000"/>
              <w:right w:val="single" w:sz="4" w:space="0" w:color="000000"/>
            </w:tcBorders>
            <w:tcPrChange w:id="314" w:author="Kari Holsten" w:date="2021-09-21T14:47:00Z">
              <w:tcPr>
                <w:tcW w:w="1561" w:type="dxa"/>
                <w:tcBorders>
                  <w:top w:val="single" w:sz="4" w:space="0" w:color="000000"/>
                  <w:left w:val="single" w:sz="4" w:space="0" w:color="000000"/>
                  <w:bottom w:val="single" w:sz="4" w:space="0" w:color="000000"/>
                  <w:right w:val="single" w:sz="4" w:space="0" w:color="000000"/>
                </w:tcBorders>
              </w:tcPr>
            </w:tcPrChange>
          </w:tcPr>
          <w:p w14:paraId="79AC785F" w14:textId="77777777" w:rsidR="00FD3996" w:rsidRDefault="00FD3996" w:rsidP="00091170">
            <w:pPr>
              <w:spacing w:after="0" w:line="259" w:lineRule="auto"/>
              <w:ind w:left="0" w:firstLine="0"/>
              <w:jc w:val="left"/>
              <w:rPr>
                <w:ins w:id="315" w:author="Kari Holsten" w:date="2021-09-21T14:44:00Z"/>
              </w:rPr>
            </w:pPr>
            <w:ins w:id="316" w:author="Kari Holsten" w:date="2021-09-21T14:48:00Z">
              <w:r>
                <w:t>$37.44</w:t>
              </w:r>
            </w:ins>
          </w:p>
        </w:tc>
        <w:tc>
          <w:tcPr>
            <w:tcW w:w="1123" w:type="dxa"/>
            <w:tcBorders>
              <w:top w:val="single" w:sz="4" w:space="0" w:color="000000"/>
              <w:left w:val="single" w:sz="4" w:space="0" w:color="000000"/>
              <w:bottom w:val="single" w:sz="4" w:space="0" w:color="000000"/>
              <w:right w:val="single" w:sz="4" w:space="0" w:color="000000"/>
            </w:tcBorders>
            <w:tcPrChange w:id="317" w:author="Kari Holsten" w:date="2021-09-21T14:47:00Z">
              <w:tcPr>
                <w:tcW w:w="1495" w:type="dxa"/>
                <w:tcBorders>
                  <w:top w:val="single" w:sz="4" w:space="0" w:color="000000"/>
                  <w:left w:val="single" w:sz="4" w:space="0" w:color="000000"/>
                  <w:bottom w:val="single" w:sz="4" w:space="0" w:color="000000"/>
                  <w:right w:val="single" w:sz="4" w:space="0" w:color="000000"/>
                </w:tcBorders>
              </w:tcPr>
            </w:tcPrChange>
          </w:tcPr>
          <w:p w14:paraId="6892BF0F" w14:textId="77777777" w:rsidR="00FD3996" w:rsidRDefault="00FD3996" w:rsidP="00091170">
            <w:pPr>
              <w:spacing w:after="0" w:line="259" w:lineRule="auto"/>
              <w:ind w:left="0" w:firstLine="0"/>
              <w:jc w:val="left"/>
              <w:rPr>
                <w:ins w:id="318" w:author="Kari Holsten" w:date="2021-09-21T14:46:00Z"/>
              </w:rPr>
            </w:pPr>
            <w:ins w:id="319" w:author="Kari Holsten" w:date="2021-09-21T14:49:00Z">
              <w:r>
                <w:t>$31.82</w:t>
              </w:r>
            </w:ins>
          </w:p>
        </w:tc>
        <w:tc>
          <w:tcPr>
            <w:tcW w:w="1613" w:type="dxa"/>
            <w:tcBorders>
              <w:top w:val="single" w:sz="4" w:space="0" w:color="000000"/>
              <w:left w:val="single" w:sz="4" w:space="0" w:color="000000"/>
              <w:bottom w:val="single" w:sz="4" w:space="0" w:color="000000"/>
              <w:right w:val="single" w:sz="4" w:space="0" w:color="000000"/>
            </w:tcBorders>
            <w:tcPrChange w:id="320"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60B887AD" w14:textId="77777777" w:rsidR="00FD3996" w:rsidRDefault="00FD3996" w:rsidP="00091170">
            <w:pPr>
              <w:spacing w:after="0" w:line="259" w:lineRule="auto"/>
              <w:ind w:left="0" w:firstLine="0"/>
              <w:jc w:val="left"/>
              <w:rPr>
                <w:ins w:id="321" w:author="Kari Holsten" w:date="2021-09-21T14:44:00Z"/>
              </w:rPr>
            </w:pPr>
            <w:ins w:id="322" w:author="Kari Holsten" w:date="2021-09-21T14:49:00Z">
              <w:r>
                <w:t>$40.49</w:t>
              </w:r>
            </w:ins>
          </w:p>
        </w:tc>
        <w:tc>
          <w:tcPr>
            <w:tcW w:w="1335" w:type="dxa"/>
            <w:tcBorders>
              <w:top w:val="single" w:sz="4" w:space="0" w:color="000000"/>
              <w:left w:val="single" w:sz="4" w:space="0" w:color="000000"/>
              <w:bottom w:val="single" w:sz="4" w:space="0" w:color="000000"/>
              <w:right w:val="single" w:sz="4" w:space="0" w:color="000000"/>
            </w:tcBorders>
            <w:tcPrChange w:id="323"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2239E0E6" w14:textId="77777777" w:rsidR="00FD3996" w:rsidRDefault="001D01DF" w:rsidP="00091170">
            <w:pPr>
              <w:spacing w:after="0" w:line="259" w:lineRule="auto"/>
              <w:ind w:left="0" w:firstLine="0"/>
              <w:jc w:val="left"/>
              <w:rPr>
                <w:ins w:id="324" w:author="Kari Holsten" w:date="2021-09-21T14:47:00Z"/>
              </w:rPr>
            </w:pPr>
            <w:ins w:id="325" w:author="Kari Holsten" w:date="2021-09-21T14:50:00Z">
              <w:r>
                <w:t>$34.42</w:t>
              </w:r>
            </w:ins>
          </w:p>
        </w:tc>
      </w:tr>
      <w:tr w:rsidR="00FD3996" w14:paraId="452E5D12" w14:textId="77777777" w:rsidTr="00FD3996">
        <w:trPr>
          <w:trHeight w:val="278"/>
          <w:ins w:id="326" w:author="Kari Holsten" w:date="2021-09-21T14:44:00Z"/>
          <w:trPrChange w:id="327" w:author="Kari Holsten" w:date="2021-09-21T14:47:00Z">
            <w:trPr>
              <w:trHeight w:val="278"/>
            </w:trPr>
          </w:trPrChange>
        </w:trPr>
        <w:tc>
          <w:tcPr>
            <w:tcW w:w="2143" w:type="dxa"/>
            <w:tcBorders>
              <w:top w:val="single" w:sz="4" w:space="0" w:color="000000"/>
              <w:left w:val="single" w:sz="4" w:space="0" w:color="000000"/>
              <w:bottom w:val="single" w:sz="4" w:space="0" w:color="000000"/>
              <w:right w:val="single" w:sz="4" w:space="0" w:color="000000"/>
            </w:tcBorders>
            <w:tcPrChange w:id="328" w:author="Kari Holsten" w:date="2021-09-21T14:47:00Z">
              <w:tcPr>
                <w:tcW w:w="2396" w:type="dxa"/>
                <w:tcBorders>
                  <w:top w:val="single" w:sz="4" w:space="0" w:color="000000"/>
                  <w:left w:val="single" w:sz="4" w:space="0" w:color="000000"/>
                  <w:bottom w:val="single" w:sz="4" w:space="0" w:color="000000"/>
                  <w:right w:val="single" w:sz="4" w:space="0" w:color="000000"/>
                </w:tcBorders>
              </w:tcPr>
            </w:tcPrChange>
          </w:tcPr>
          <w:p w14:paraId="392F17DE" w14:textId="77777777" w:rsidR="00FD3996" w:rsidRDefault="00FD3996" w:rsidP="00091170">
            <w:pPr>
              <w:spacing w:after="0" w:line="259" w:lineRule="auto"/>
              <w:ind w:left="1" w:firstLine="0"/>
              <w:jc w:val="left"/>
              <w:rPr>
                <w:ins w:id="329" w:author="Kari Holsten" w:date="2021-09-21T14:44:00Z"/>
              </w:rPr>
            </w:pPr>
            <w:ins w:id="330" w:author="Kari Holsten" w:date="2021-09-21T14:44:00Z">
              <w:r>
                <w:t xml:space="preserve">Call to Apply </w:t>
              </w:r>
            </w:ins>
          </w:p>
        </w:tc>
        <w:tc>
          <w:tcPr>
            <w:tcW w:w="1800" w:type="dxa"/>
            <w:tcBorders>
              <w:top w:val="single" w:sz="4" w:space="0" w:color="000000"/>
              <w:left w:val="single" w:sz="4" w:space="0" w:color="000000"/>
              <w:bottom w:val="single" w:sz="4" w:space="0" w:color="000000"/>
              <w:right w:val="single" w:sz="4" w:space="0" w:color="000000"/>
            </w:tcBorders>
            <w:tcPrChange w:id="331" w:author="Kari Holsten" w:date="2021-09-21T14:47:00Z">
              <w:tcPr>
                <w:tcW w:w="2119" w:type="dxa"/>
                <w:tcBorders>
                  <w:top w:val="single" w:sz="4" w:space="0" w:color="000000"/>
                  <w:left w:val="single" w:sz="4" w:space="0" w:color="000000"/>
                  <w:bottom w:val="single" w:sz="4" w:space="0" w:color="000000"/>
                  <w:right w:val="single" w:sz="4" w:space="0" w:color="000000"/>
                </w:tcBorders>
              </w:tcPr>
            </w:tcPrChange>
          </w:tcPr>
          <w:p w14:paraId="5EB36D33" w14:textId="77777777" w:rsidR="00FD3996" w:rsidRDefault="00FD3996" w:rsidP="00091170">
            <w:pPr>
              <w:spacing w:after="0" w:line="259" w:lineRule="auto"/>
              <w:ind w:left="0" w:firstLine="0"/>
              <w:jc w:val="left"/>
              <w:rPr>
                <w:ins w:id="332" w:author="Kari Holsten" w:date="2021-09-21T14:44:00Z"/>
              </w:rPr>
            </w:pPr>
            <w:ins w:id="333" w:author="Kari Holsten" w:date="2021-09-21T14:44:00Z">
              <w:r>
                <w:t xml:space="preserve">Branded </w:t>
              </w:r>
            </w:ins>
          </w:p>
        </w:tc>
        <w:tc>
          <w:tcPr>
            <w:tcW w:w="1349" w:type="dxa"/>
            <w:tcBorders>
              <w:top w:val="single" w:sz="4" w:space="0" w:color="000000"/>
              <w:left w:val="single" w:sz="4" w:space="0" w:color="000000"/>
              <w:bottom w:val="single" w:sz="4" w:space="0" w:color="000000"/>
              <w:right w:val="single" w:sz="4" w:space="0" w:color="000000"/>
            </w:tcBorders>
            <w:tcPrChange w:id="334" w:author="Kari Holsten" w:date="2021-09-21T14:47:00Z">
              <w:tcPr>
                <w:tcW w:w="1561" w:type="dxa"/>
                <w:tcBorders>
                  <w:top w:val="single" w:sz="4" w:space="0" w:color="000000"/>
                  <w:left w:val="single" w:sz="4" w:space="0" w:color="000000"/>
                  <w:bottom w:val="single" w:sz="4" w:space="0" w:color="000000"/>
                  <w:right w:val="single" w:sz="4" w:space="0" w:color="000000"/>
                </w:tcBorders>
              </w:tcPr>
            </w:tcPrChange>
          </w:tcPr>
          <w:p w14:paraId="2471174B" w14:textId="77777777" w:rsidR="00FD3996" w:rsidRDefault="00FD3996" w:rsidP="00091170">
            <w:pPr>
              <w:spacing w:after="0" w:line="259" w:lineRule="auto"/>
              <w:ind w:left="0" w:firstLine="0"/>
              <w:jc w:val="left"/>
              <w:rPr>
                <w:ins w:id="335" w:author="Kari Holsten" w:date="2021-09-21T14:44:00Z"/>
              </w:rPr>
            </w:pPr>
            <w:ins w:id="336" w:author="Kari Holsten" w:date="2021-09-21T14:48:00Z">
              <w:r>
                <w:t>$34.73</w:t>
              </w:r>
            </w:ins>
          </w:p>
        </w:tc>
        <w:tc>
          <w:tcPr>
            <w:tcW w:w="1123" w:type="dxa"/>
            <w:tcBorders>
              <w:top w:val="single" w:sz="4" w:space="0" w:color="000000"/>
              <w:left w:val="single" w:sz="4" w:space="0" w:color="000000"/>
              <w:bottom w:val="single" w:sz="4" w:space="0" w:color="000000"/>
              <w:right w:val="single" w:sz="4" w:space="0" w:color="000000"/>
            </w:tcBorders>
            <w:tcPrChange w:id="337" w:author="Kari Holsten" w:date="2021-09-21T14:47:00Z">
              <w:tcPr>
                <w:tcW w:w="1495" w:type="dxa"/>
                <w:tcBorders>
                  <w:top w:val="single" w:sz="4" w:space="0" w:color="000000"/>
                  <w:left w:val="single" w:sz="4" w:space="0" w:color="000000"/>
                  <w:bottom w:val="single" w:sz="4" w:space="0" w:color="000000"/>
                  <w:right w:val="single" w:sz="4" w:space="0" w:color="000000"/>
                </w:tcBorders>
              </w:tcPr>
            </w:tcPrChange>
          </w:tcPr>
          <w:p w14:paraId="219762F4" w14:textId="77777777" w:rsidR="00FD3996" w:rsidRDefault="00FD3996" w:rsidP="00091170">
            <w:pPr>
              <w:spacing w:after="0" w:line="259" w:lineRule="auto"/>
              <w:ind w:left="0" w:firstLine="0"/>
              <w:jc w:val="left"/>
              <w:rPr>
                <w:ins w:id="338" w:author="Kari Holsten" w:date="2021-09-21T14:46:00Z"/>
              </w:rPr>
            </w:pPr>
            <w:ins w:id="339" w:author="Kari Holsten" w:date="2021-09-21T14:49:00Z">
              <w:r>
                <w:t>$29.52</w:t>
              </w:r>
            </w:ins>
          </w:p>
        </w:tc>
        <w:tc>
          <w:tcPr>
            <w:tcW w:w="1613" w:type="dxa"/>
            <w:tcBorders>
              <w:top w:val="single" w:sz="4" w:space="0" w:color="000000"/>
              <w:left w:val="single" w:sz="4" w:space="0" w:color="000000"/>
              <w:bottom w:val="single" w:sz="4" w:space="0" w:color="000000"/>
              <w:right w:val="single" w:sz="4" w:space="0" w:color="000000"/>
            </w:tcBorders>
            <w:tcPrChange w:id="340"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47BBE1CA" w14:textId="77777777" w:rsidR="00FD3996" w:rsidRDefault="00FD3996" w:rsidP="00091170">
            <w:pPr>
              <w:spacing w:after="0" w:line="259" w:lineRule="auto"/>
              <w:ind w:left="0" w:firstLine="0"/>
              <w:jc w:val="left"/>
              <w:rPr>
                <w:ins w:id="341" w:author="Kari Holsten" w:date="2021-09-21T14:44:00Z"/>
              </w:rPr>
            </w:pPr>
            <w:ins w:id="342" w:author="Kari Holsten" w:date="2021-09-21T14:44:00Z">
              <w:r>
                <w:t>$</w:t>
              </w:r>
            </w:ins>
            <w:ins w:id="343" w:author="Kari Holsten" w:date="2021-09-21T14:49:00Z">
              <w:r>
                <w:t>40.49</w:t>
              </w:r>
            </w:ins>
            <w:ins w:id="344" w:author="Kari Holsten" w:date="2021-09-21T14:44:00Z">
              <w:r>
                <w:t xml:space="preserve"> </w:t>
              </w:r>
            </w:ins>
          </w:p>
        </w:tc>
        <w:tc>
          <w:tcPr>
            <w:tcW w:w="1335" w:type="dxa"/>
            <w:tcBorders>
              <w:top w:val="single" w:sz="4" w:space="0" w:color="000000"/>
              <w:left w:val="single" w:sz="4" w:space="0" w:color="000000"/>
              <w:bottom w:val="single" w:sz="4" w:space="0" w:color="000000"/>
              <w:right w:val="single" w:sz="4" w:space="0" w:color="000000"/>
            </w:tcBorders>
            <w:tcPrChange w:id="345"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0DD1D03D" w14:textId="77777777" w:rsidR="00FD3996" w:rsidRDefault="001D01DF" w:rsidP="00091170">
            <w:pPr>
              <w:spacing w:after="0" w:line="259" w:lineRule="auto"/>
              <w:ind w:left="0" w:firstLine="0"/>
              <w:jc w:val="left"/>
              <w:rPr>
                <w:ins w:id="346" w:author="Kari Holsten" w:date="2021-09-21T14:47:00Z"/>
              </w:rPr>
            </w:pPr>
            <w:ins w:id="347" w:author="Kari Holsten" w:date="2021-09-21T14:50:00Z">
              <w:r>
                <w:t>$34.42</w:t>
              </w:r>
            </w:ins>
          </w:p>
        </w:tc>
      </w:tr>
      <w:tr w:rsidR="001D01DF" w:rsidDel="001D01DF" w14:paraId="6D97BC9E" w14:textId="77777777" w:rsidTr="00FD3996">
        <w:trPr>
          <w:trHeight w:val="517"/>
          <w:del w:id="348" w:author="Kari Holsten" w:date="2021-09-21T14:51:00Z"/>
          <w:trPrChange w:id="349" w:author="Kari Holsten" w:date="2021-09-21T14:47:00Z">
            <w:trPr>
              <w:trHeight w:val="517"/>
            </w:trPr>
          </w:trPrChange>
        </w:trPr>
        <w:tc>
          <w:tcPr>
            <w:tcW w:w="2143" w:type="dxa"/>
            <w:tcBorders>
              <w:top w:val="single" w:sz="4" w:space="0" w:color="000000"/>
              <w:left w:val="nil"/>
              <w:bottom w:val="single" w:sz="4" w:space="0" w:color="000000"/>
              <w:right w:val="nil"/>
            </w:tcBorders>
            <w:shd w:val="clear" w:color="auto" w:fill="000000"/>
            <w:vAlign w:val="bottom"/>
            <w:tcPrChange w:id="350" w:author="Kari Holsten" w:date="2021-09-21T14:47:00Z">
              <w:tcPr>
                <w:tcW w:w="2396" w:type="dxa"/>
                <w:tcBorders>
                  <w:top w:val="single" w:sz="4" w:space="0" w:color="000000"/>
                  <w:left w:val="nil"/>
                  <w:bottom w:val="single" w:sz="4" w:space="0" w:color="000000"/>
                  <w:right w:val="nil"/>
                </w:tcBorders>
                <w:shd w:val="clear" w:color="auto" w:fill="000000"/>
                <w:vAlign w:val="bottom"/>
              </w:tcPr>
            </w:tcPrChange>
          </w:tcPr>
          <w:p w14:paraId="1EB55C20" w14:textId="77777777" w:rsidR="001D01DF" w:rsidDel="001D01DF" w:rsidRDefault="001D01DF">
            <w:pPr>
              <w:spacing w:after="0" w:line="259" w:lineRule="auto"/>
              <w:ind w:left="1" w:firstLine="0"/>
              <w:jc w:val="left"/>
              <w:rPr>
                <w:del w:id="351" w:author="Kari Holsten" w:date="2021-09-21T14:51:00Z"/>
              </w:rPr>
            </w:pPr>
            <w:del w:id="352" w:author="Kari Holsten" w:date="2021-09-21T14:51:00Z">
              <w:r w:rsidDel="00DA75EF">
                <w:rPr>
                  <w:color w:val="FFFFFF"/>
                </w:rPr>
                <w:delText xml:space="preserve">Service/Queue </w:delText>
              </w:r>
            </w:del>
          </w:p>
        </w:tc>
        <w:tc>
          <w:tcPr>
            <w:tcW w:w="1800" w:type="dxa"/>
            <w:tcBorders>
              <w:top w:val="single" w:sz="4" w:space="0" w:color="000000"/>
              <w:left w:val="nil"/>
              <w:bottom w:val="single" w:sz="4" w:space="0" w:color="000000"/>
              <w:right w:val="nil"/>
            </w:tcBorders>
            <w:shd w:val="clear" w:color="auto" w:fill="000000"/>
            <w:vAlign w:val="bottom"/>
            <w:tcPrChange w:id="353" w:author="Kari Holsten" w:date="2021-09-21T14:47:00Z">
              <w:tcPr>
                <w:tcW w:w="2119" w:type="dxa"/>
                <w:tcBorders>
                  <w:top w:val="single" w:sz="4" w:space="0" w:color="000000"/>
                  <w:left w:val="nil"/>
                  <w:bottom w:val="single" w:sz="4" w:space="0" w:color="000000"/>
                  <w:right w:val="nil"/>
                </w:tcBorders>
                <w:shd w:val="clear" w:color="auto" w:fill="000000"/>
                <w:vAlign w:val="bottom"/>
              </w:tcPr>
            </w:tcPrChange>
          </w:tcPr>
          <w:p w14:paraId="2E9BF046" w14:textId="77777777" w:rsidR="001D01DF" w:rsidDel="001D01DF" w:rsidRDefault="001D01DF">
            <w:pPr>
              <w:spacing w:after="0" w:line="259" w:lineRule="auto"/>
              <w:ind w:left="0" w:firstLine="0"/>
              <w:jc w:val="left"/>
              <w:rPr>
                <w:del w:id="354" w:author="Kari Holsten" w:date="2021-09-21T14:51:00Z"/>
              </w:rPr>
            </w:pPr>
            <w:del w:id="355" w:author="Kari Holsten" w:date="2021-09-21T14:51:00Z">
              <w:r w:rsidDel="00DA75EF">
                <w:rPr>
                  <w:color w:val="FFFFFF"/>
                </w:rPr>
                <w:delText xml:space="preserve">Line(s) of Business  </w:delText>
              </w:r>
            </w:del>
          </w:p>
        </w:tc>
        <w:tc>
          <w:tcPr>
            <w:tcW w:w="1349" w:type="dxa"/>
            <w:tcBorders>
              <w:top w:val="single" w:sz="4" w:space="0" w:color="000000"/>
              <w:left w:val="nil"/>
              <w:bottom w:val="single" w:sz="4" w:space="0" w:color="000000"/>
              <w:right w:val="nil"/>
            </w:tcBorders>
            <w:shd w:val="clear" w:color="auto" w:fill="000000"/>
            <w:vAlign w:val="bottom"/>
            <w:tcPrChange w:id="356" w:author="Kari Holsten" w:date="2021-09-21T14:47:00Z">
              <w:tcPr>
                <w:tcW w:w="1561" w:type="dxa"/>
                <w:tcBorders>
                  <w:top w:val="single" w:sz="4" w:space="0" w:color="000000"/>
                  <w:left w:val="nil"/>
                  <w:bottom w:val="single" w:sz="4" w:space="0" w:color="000000"/>
                  <w:right w:val="nil"/>
                </w:tcBorders>
                <w:shd w:val="clear" w:color="auto" w:fill="000000"/>
                <w:vAlign w:val="bottom"/>
              </w:tcPr>
            </w:tcPrChange>
          </w:tcPr>
          <w:p w14:paraId="2F5D6D32" w14:textId="77777777" w:rsidR="001D01DF" w:rsidDel="001D01DF" w:rsidRDefault="001D01DF">
            <w:pPr>
              <w:spacing w:after="0" w:line="259" w:lineRule="auto"/>
              <w:ind w:left="0" w:firstLine="0"/>
              <w:jc w:val="left"/>
              <w:rPr>
                <w:del w:id="357" w:author="Kari Holsten" w:date="2021-09-21T14:51:00Z"/>
              </w:rPr>
            </w:pPr>
            <w:del w:id="358" w:author="Kari Holsten" w:date="2021-09-21T14:51:00Z">
              <w:r w:rsidDel="00DA75EF">
                <w:rPr>
                  <w:color w:val="FFFFFF"/>
                </w:rPr>
                <w:delText xml:space="preserve">English Rate (CAD) </w:delText>
              </w:r>
            </w:del>
          </w:p>
        </w:tc>
        <w:tc>
          <w:tcPr>
            <w:tcW w:w="1123" w:type="dxa"/>
            <w:tcBorders>
              <w:top w:val="single" w:sz="4" w:space="0" w:color="000000"/>
              <w:left w:val="nil"/>
              <w:bottom w:val="single" w:sz="4" w:space="0" w:color="000000"/>
              <w:right w:val="nil"/>
            </w:tcBorders>
            <w:shd w:val="clear" w:color="auto" w:fill="000000"/>
            <w:tcPrChange w:id="359" w:author="Kari Holsten" w:date="2021-09-21T14:47:00Z">
              <w:tcPr>
                <w:tcW w:w="1495" w:type="dxa"/>
                <w:tcBorders>
                  <w:top w:val="single" w:sz="4" w:space="0" w:color="000000"/>
                  <w:left w:val="nil"/>
                  <w:bottom w:val="single" w:sz="4" w:space="0" w:color="000000"/>
                  <w:right w:val="nil"/>
                </w:tcBorders>
                <w:shd w:val="clear" w:color="auto" w:fill="000000"/>
              </w:tcPr>
            </w:tcPrChange>
          </w:tcPr>
          <w:p w14:paraId="2E32E0BF" w14:textId="77777777" w:rsidR="001D01DF" w:rsidDel="001D01DF" w:rsidRDefault="001D01DF">
            <w:pPr>
              <w:spacing w:after="0" w:line="259" w:lineRule="auto"/>
              <w:ind w:left="0" w:firstLine="0"/>
              <w:jc w:val="left"/>
              <w:rPr>
                <w:del w:id="360" w:author="Kari Holsten" w:date="2021-09-21T14:51:00Z"/>
                <w:color w:val="FFFFFF"/>
              </w:rPr>
            </w:pPr>
          </w:p>
        </w:tc>
        <w:tc>
          <w:tcPr>
            <w:tcW w:w="1613" w:type="dxa"/>
            <w:tcBorders>
              <w:top w:val="single" w:sz="4" w:space="0" w:color="000000"/>
              <w:left w:val="nil"/>
              <w:bottom w:val="single" w:sz="4" w:space="0" w:color="000000"/>
              <w:right w:val="nil"/>
            </w:tcBorders>
            <w:shd w:val="clear" w:color="auto" w:fill="000000"/>
            <w:vAlign w:val="bottom"/>
            <w:tcPrChange w:id="361" w:author="Kari Holsten" w:date="2021-09-21T14:47:00Z">
              <w:tcPr>
                <w:tcW w:w="1792" w:type="dxa"/>
                <w:tcBorders>
                  <w:top w:val="single" w:sz="4" w:space="0" w:color="000000"/>
                  <w:left w:val="nil"/>
                  <w:bottom w:val="single" w:sz="4" w:space="0" w:color="000000"/>
                  <w:right w:val="nil"/>
                </w:tcBorders>
                <w:shd w:val="clear" w:color="auto" w:fill="000000"/>
                <w:vAlign w:val="bottom"/>
              </w:tcPr>
            </w:tcPrChange>
          </w:tcPr>
          <w:p w14:paraId="70E4C119" w14:textId="77777777" w:rsidR="001D01DF" w:rsidDel="001D01DF" w:rsidRDefault="001D01DF">
            <w:pPr>
              <w:spacing w:after="0" w:line="259" w:lineRule="auto"/>
              <w:ind w:left="0" w:firstLine="0"/>
              <w:jc w:val="left"/>
              <w:rPr>
                <w:del w:id="362" w:author="Kari Holsten" w:date="2021-09-21T14:51:00Z"/>
              </w:rPr>
            </w:pPr>
            <w:del w:id="363" w:author="Kari Holsten" w:date="2021-09-21T14:51:00Z">
              <w:r w:rsidDel="00DA75EF">
                <w:rPr>
                  <w:color w:val="FFFFFF"/>
                </w:rPr>
                <w:delText xml:space="preserve">Bilingual Rate (CAD) </w:delText>
              </w:r>
            </w:del>
          </w:p>
        </w:tc>
        <w:tc>
          <w:tcPr>
            <w:tcW w:w="1335" w:type="dxa"/>
            <w:tcBorders>
              <w:top w:val="single" w:sz="4" w:space="0" w:color="000000"/>
              <w:left w:val="nil"/>
              <w:bottom w:val="single" w:sz="4" w:space="0" w:color="000000"/>
              <w:right w:val="nil"/>
            </w:tcBorders>
            <w:shd w:val="clear" w:color="auto" w:fill="000000"/>
            <w:tcPrChange w:id="364" w:author="Kari Holsten" w:date="2021-09-21T14:47:00Z">
              <w:tcPr>
                <w:tcW w:w="1792" w:type="dxa"/>
                <w:tcBorders>
                  <w:top w:val="single" w:sz="4" w:space="0" w:color="000000"/>
                  <w:left w:val="nil"/>
                  <w:bottom w:val="single" w:sz="4" w:space="0" w:color="000000"/>
                  <w:right w:val="nil"/>
                </w:tcBorders>
                <w:shd w:val="clear" w:color="auto" w:fill="000000"/>
              </w:tcPr>
            </w:tcPrChange>
          </w:tcPr>
          <w:p w14:paraId="12D0C163" w14:textId="77777777" w:rsidR="001D01DF" w:rsidDel="001D01DF" w:rsidRDefault="001D01DF">
            <w:pPr>
              <w:spacing w:after="0" w:line="259" w:lineRule="auto"/>
              <w:ind w:left="0" w:firstLine="0"/>
              <w:jc w:val="left"/>
              <w:rPr>
                <w:del w:id="365" w:author="Kari Holsten" w:date="2021-09-21T14:51:00Z"/>
                <w:color w:val="FFFFFF"/>
              </w:rPr>
            </w:pPr>
          </w:p>
        </w:tc>
      </w:tr>
      <w:tr w:rsidR="001D01DF" w:rsidDel="001D01DF" w14:paraId="56CB0218" w14:textId="77777777" w:rsidTr="00FD3996">
        <w:trPr>
          <w:trHeight w:val="280"/>
          <w:del w:id="366" w:author="Kari Holsten" w:date="2021-09-21T14:51:00Z"/>
          <w:trPrChange w:id="367" w:author="Kari Holsten" w:date="2021-09-21T14:47:00Z">
            <w:trPr>
              <w:trHeight w:val="280"/>
            </w:trPr>
          </w:trPrChange>
        </w:trPr>
        <w:tc>
          <w:tcPr>
            <w:tcW w:w="2143" w:type="dxa"/>
            <w:tcBorders>
              <w:top w:val="single" w:sz="4" w:space="0" w:color="000000"/>
              <w:left w:val="single" w:sz="4" w:space="0" w:color="000000"/>
              <w:bottom w:val="single" w:sz="4" w:space="0" w:color="000000"/>
              <w:right w:val="single" w:sz="4" w:space="0" w:color="000000"/>
            </w:tcBorders>
            <w:tcPrChange w:id="368" w:author="Kari Holsten" w:date="2021-09-21T14:47:00Z">
              <w:tcPr>
                <w:tcW w:w="2396" w:type="dxa"/>
                <w:tcBorders>
                  <w:top w:val="single" w:sz="4" w:space="0" w:color="000000"/>
                  <w:left w:val="single" w:sz="4" w:space="0" w:color="000000"/>
                  <w:bottom w:val="single" w:sz="4" w:space="0" w:color="000000"/>
                  <w:right w:val="single" w:sz="4" w:space="0" w:color="000000"/>
                </w:tcBorders>
              </w:tcPr>
            </w:tcPrChange>
          </w:tcPr>
          <w:p w14:paraId="712BE871" w14:textId="77777777" w:rsidR="001D01DF" w:rsidDel="001D01DF" w:rsidRDefault="001D01DF">
            <w:pPr>
              <w:spacing w:after="0" w:line="259" w:lineRule="auto"/>
              <w:ind w:left="1" w:firstLine="0"/>
              <w:jc w:val="left"/>
              <w:rPr>
                <w:del w:id="369" w:author="Kari Holsten" w:date="2021-09-21T14:51:00Z"/>
              </w:rPr>
            </w:pPr>
            <w:del w:id="370" w:author="Kari Holsten" w:date="2021-09-21T14:51:00Z">
              <w:r w:rsidDel="00DA75EF">
                <w:delText xml:space="preserve">Customer Service </w:delText>
              </w:r>
            </w:del>
          </w:p>
        </w:tc>
        <w:tc>
          <w:tcPr>
            <w:tcW w:w="1800" w:type="dxa"/>
            <w:tcBorders>
              <w:top w:val="single" w:sz="4" w:space="0" w:color="000000"/>
              <w:left w:val="single" w:sz="4" w:space="0" w:color="000000"/>
              <w:bottom w:val="single" w:sz="4" w:space="0" w:color="000000"/>
              <w:right w:val="single" w:sz="4" w:space="0" w:color="000000"/>
            </w:tcBorders>
            <w:tcPrChange w:id="371" w:author="Kari Holsten" w:date="2021-09-21T14:47:00Z">
              <w:tcPr>
                <w:tcW w:w="2119" w:type="dxa"/>
                <w:tcBorders>
                  <w:top w:val="single" w:sz="4" w:space="0" w:color="000000"/>
                  <w:left w:val="single" w:sz="4" w:space="0" w:color="000000"/>
                  <w:bottom w:val="single" w:sz="4" w:space="0" w:color="000000"/>
                  <w:right w:val="single" w:sz="4" w:space="0" w:color="000000"/>
                </w:tcBorders>
              </w:tcPr>
            </w:tcPrChange>
          </w:tcPr>
          <w:p w14:paraId="3C811862" w14:textId="77777777" w:rsidR="001D01DF" w:rsidDel="001D01DF" w:rsidRDefault="001D01DF">
            <w:pPr>
              <w:spacing w:after="0" w:line="259" w:lineRule="auto"/>
              <w:ind w:left="0" w:firstLine="0"/>
              <w:jc w:val="left"/>
              <w:rPr>
                <w:del w:id="372" w:author="Kari Holsten" w:date="2021-09-21T14:51:00Z"/>
              </w:rPr>
            </w:pPr>
            <w:del w:id="373" w:author="Kari Holsten" w:date="2021-09-21T14:51:00Z">
              <w:r w:rsidDel="00DA75EF">
                <w:delText xml:space="preserve">Branded, HB, Costco, Saks </w:delText>
              </w:r>
            </w:del>
          </w:p>
        </w:tc>
        <w:tc>
          <w:tcPr>
            <w:tcW w:w="1349" w:type="dxa"/>
            <w:tcBorders>
              <w:top w:val="single" w:sz="4" w:space="0" w:color="000000"/>
              <w:left w:val="single" w:sz="4" w:space="0" w:color="000000"/>
              <w:bottom w:val="single" w:sz="4" w:space="0" w:color="000000"/>
              <w:right w:val="single" w:sz="4" w:space="0" w:color="000000"/>
            </w:tcBorders>
            <w:tcPrChange w:id="374" w:author="Kari Holsten" w:date="2021-09-21T14:47:00Z">
              <w:tcPr>
                <w:tcW w:w="1561" w:type="dxa"/>
                <w:tcBorders>
                  <w:top w:val="single" w:sz="4" w:space="0" w:color="000000"/>
                  <w:left w:val="single" w:sz="4" w:space="0" w:color="000000"/>
                  <w:bottom w:val="single" w:sz="4" w:space="0" w:color="000000"/>
                  <w:right w:val="single" w:sz="4" w:space="0" w:color="000000"/>
                </w:tcBorders>
              </w:tcPr>
            </w:tcPrChange>
          </w:tcPr>
          <w:p w14:paraId="3F913FA5" w14:textId="77777777" w:rsidR="001D01DF" w:rsidDel="001D01DF" w:rsidRDefault="001D01DF">
            <w:pPr>
              <w:spacing w:after="0" w:line="259" w:lineRule="auto"/>
              <w:ind w:left="0" w:firstLine="0"/>
              <w:jc w:val="left"/>
              <w:rPr>
                <w:del w:id="375" w:author="Kari Holsten" w:date="2021-09-21T14:51:00Z"/>
              </w:rPr>
            </w:pPr>
            <w:del w:id="376" w:author="Kari Holsten" w:date="2021-09-21T14:51:00Z">
              <w:r w:rsidDel="00DA75EF">
                <w:delText xml:space="preserve">$32.46 </w:delText>
              </w:r>
            </w:del>
          </w:p>
        </w:tc>
        <w:tc>
          <w:tcPr>
            <w:tcW w:w="1123" w:type="dxa"/>
            <w:tcBorders>
              <w:top w:val="single" w:sz="4" w:space="0" w:color="000000"/>
              <w:left w:val="single" w:sz="4" w:space="0" w:color="000000"/>
              <w:bottom w:val="single" w:sz="4" w:space="0" w:color="000000"/>
              <w:right w:val="single" w:sz="4" w:space="0" w:color="000000"/>
            </w:tcBorders>
            <w:tcPrChange w:id="377" w:author="Kari Holsten" w:date="2021-09-21T14:47:00Z">
              <w:tcPr>
                <w:tcW w:w="1495" w:type="dxa"/>
                <w:tcBorders>
                  <w:top w:val="single" w:sz="4" w:space="0" w:color="000000"/>
                  <w:left w:val="single" w:sz="4" w:space="0" w:color="000000"/>
                  <w:bottom w:val="single" w:sz="4" w:space="0" w:color="000000"/>
                  <w:right w:val="single" w:sz="4" w:space="0" w:color="000000"/>
                </w:tcBorders>
              </w:tcPr>
            </w:tcPrChange>
          </w:tcPr>
          <w:p w14:paraId="424360D4" w14:textId="77777777" w:rsidR="001D01DF" w:rsidDel="001D01DF" w:rsidRDefault="001D01DF">
            <w:pPr>
              <w:spacing w:after="0" w:line="259" w:lineRule="auto"/>
              <w:ind w:left="0" w:firstLine="0"/>
              <w:jc w:val="left"/>
              <w:rPr>
                <w:del w:id="378" w:author="Kari Holsten" w:date="2021-09-21T14:51:00Z"/>
              </w:rPr>
            </w:pPr>
          </w:p>
        </w:tc>
        <w:tc>
          <w:tcPr>
            <w:tcW w:w="1613" w:type="dxa"/>
            <w:tcBorders>
              <w:top w:val="single" w:sz="4" w:space="0" w:color="000000"/>
              <w:left w:val="single" w:sz="4" w:space="0" w:color="000000"/>
              <w:bottom w:val="single" w:sz="4" w:space="0" w:color="000000"/>
              <w:right w:val="single" w:sz="4" w:space="0" w:color="000000"/>
            </w:tcBorders>
            <w:tcPrChange w:id="379"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2DE66E39" w14:textId="77777777" w:rsidR="001D01DF" w:rsidDel="001D01DF" w:rsidRDefault="001D01DF">
            <w:pPr>
              <w:spacing w:after="0" w:line="259" w:lineRule="auto"/>
              <w:ind w:left="0" w:firstLine="0"/>
              <w:jc w:val="left"/>
              <w:rPr>
                <w:del w:id="380" w:author="Kari Holsten" w:date="2021-09-21T14:51:00Z"/>
              </w:rPr>
            </w:pPr>
            <w:del w:id="381" w:author="Kari Holsten" w:date="2021-09-21T14:51:00Z">
              <w:r w:rsidDel="00DA75EF">
                <w:delText xml:space="preserve">$37.84 </w:delText>
              </w:r>
            </w:del>
          </w:p>
        </w:tc>
        <w:tc>
          <w:tcPr>
            <w:tcW w:w="1335" w:type="dxa"/>
            <w:tcBorders>
              <w:top w:val="single" w:sz="4" w:space="0" w:color="000000"/>
              <w:left w:val="single" w:sz="4" w:space="0" w:color="000000"/>
              <w:bottom w:val="single" w:sz="4" w:space="0" w:color="000000"/>
              <w:right w:val="single" w:sz="4" w:space="0" w:color="000000"/>
            </w:tcBorders>
            <w:tcPrChange w:id="382"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7C1F45F0" w14:textId="77777777" w:rsidR="001D01DF" w:rsidDel="001D01DF" w:rsidRDefault="001D01DF">
            <w:pPr>
              <w:spacing w:after="0" w:line="259" w:lineRule="auto"/>
              <w:ind w:left="0" w:firstLine="0"/>
              <w:jc w:val="left"/>
              <w:rPr>
                <w:del w:id="383" w:author="Kari Holsten" w:date="2021-09-21T14:51:00Z"/>
              </w:rPr>
            </w:pPr>
          </w:p>
        </w:tc>
      </w:tr>
      <w:tr w:rsidR="001D01DF" w:rsidDel="001D01DF" w14:paraId="301EBC39" w14:textId="77777777" w:rsidTr="00FD3996">
        <w:trPr>
          <w:trHeight w:val="278"/>
          <w:del w:id="384" w:author="Kari Holsten" w:date="2021-09-21T14:51:00Z"/>
          <w:trPrChange w:id="385" w:author="Kari Holsten" w:date="2021-09-21T14:47:00Z">
            <w:trPr>
              <w:trHeight w:val="278"/>
            </w:trPr>
          </w:trPrChange>
        </w:trPr>
        <w:tc>
          <w:tcPr>
            <w:tcW w:w="2143" w:type="dxa"/>
            <w:tcBorders>
              <w:top w:val="single" w:sz="4" w:space="0" w:color="000000"/>
              <w:left w:val="single" w:sz="4" w:space="0" w:color="000000"/>
              <w:bottom w:val="single" w:sz="4" w:space="0" w:color="000000"/>
              <w:right w:val="single" w:sz="4" w:space="0" w:color="000000"/>
            </w:tcBorders>
            <w:tcPrChange w:id="386" w:author="Kari Holsten" w:date="2021-09-21T14:47:00Z">
              <w:tcPr>
                <w:tcW w:w="2396" w:type="dxa"/>
                <w:tcBorders>
                  <w:top w:val="single" w:sz="4" w:space="0" w:color="000000"/>
                  <w:left w:val="single" w:sz="4" w:space="0" w:color="000000"/>
                  <w:bottom w:val="single" w:sz="4" w:space="0" w:color="000000"/>
                  <w:right w:val="single" w:sz="4" w:space="0" w:color="000000"/>
                </w:tcBorders>
              </w:tcPr>
            </w:tcPrChange>
          </w:tcPr>
          <w:p w14:paraId="451C40F0" w14:textId="77777777" w:rsidR="001D01DF" w:rsidDel="001D01DF" w:rsidRDefault="001D01DF">
            <w:pPr>
              <w:spacing w:after="0" w:line="259" w:lineRule="auto"/>
              <w:ind w:left="1" w:firstLine="0"/>
              <w:jc w:val="left"/>
              <w:rPr>
                <w:del w:id="387" w:author="Kari Holsten" w:date="2021-09-21T14:51:00Z"/>
              </w:rPr>
            </w:pPr>
            <w:del w:id="388" w:author="Kari Holsten" w:date="2021-09-21T14:51:00Z">
              <w:r w:rsidDel="00DA75EF">
                <w:delText xml:space="preserve">Elevations </w:delText>
              </w:r>
            </w:del>
          </w:p>
        </w:tc>
        <w:tc>
          <w:tcPr>
            <w:tcW w:w="1800" w:type="dxa"/>
            <w:tcBorders>
              <w:top w:val="single" w:sz="4" w:space="0" w:color="000000"/>
              <w:left w:val="single" w:sz="4" w:space="0" w:color="000000"/>
              <w:bottom w:val="single" w:sz="4" w:space="0" w:color="000000"/>
              <w:right w:val="single" w:sz="4" w:space="0" w:color="000000"/>
            </w:tcBorders>
            <w:tcPrChange w:id="389" w:author="Kari Holsten" w:date="2021-09-21T14:47:00Z">
              <w:tcPr>
                <w:tcW w:w="2119" w:type="dxa"/>
                <w:tcBorders>
                  <w:top w:val="single" w:sz="4" w:space="0" w:color="000000"/>
                  <w:left w:val="single" w:sz="4" w:space="0" w:color="000000"/>
                  <w:bottom w:val="single" w:sz="4" w:space="0" w:color="000000"/>
                  <w:right w:val="single" w:sz="4" w:space="0" w:color="000000"/>
                </w:tcBorders>
              </w:tcPr>
            </w:tcPrChange>
          </w:tcPr>
          <w:p w14:paraId="67F41871" w14:textId="77777777" w:rsidR="001D01DF" w:rsidDel="001D01DF" w:rsidRDefault="001D01DF">
            <w:pPr>
              <w:spacing w:after="0" w:line="259" w:lineRule="auto"/>
              <w:ind w:left="0" w:firstLine="0"/>
              <w:jc w:val="left"/>
              <w:rPr>
                <w:del w:id="390" w:author="Kari Holsten" w:date="2021-09-21T14:51:00Z"/>
              </w:rPr>
            </w:pPr>
            <w:del w:id="391" w:author="Kari Holsten" w:date="2021-09-21T14:51:00Z">
              <w:r w:rsidDel="00DA75EF">
                <w:delText xml:space="preserve">Branded, HB, Costco, Saks </w:delText>
              </w:r>
            </w:del>
          </w:p>
        </w:tc>
        <w:tc>
          <w:tcPr>
            <w:tcW w:w="1349" w:type="dxa"/>
            <w:tcBorders>
              <w:top w:val="single" w:sz="4" w:space="0" w:color="000000"/>
              <w:left w:val="single" w:sz="4" w:space="0" w:color="000000"/>
              <w:bottom w:val="single" w:sz="4" w:space="0" w:color="000000"/>
              <w:right w:val="single" w:sz="4" w:space="0" w:color="000000"/>
            </w:tcBorders>
            <w:tcPrChange w:id="392" w:author="Kari Holsten" w:date="2021-09-21T14:47:00Z">
              <w:tcPr>
                <w:tcW w:w="1561" w:type="dxa"/>
                <w:tcBorders>
                  <w:top w:val="single" w:sz="4" w:space="0" w:color="000000"/>
                  <w:left w:val="single" w:sz="4" w:space="0" w:color="000000"/>
                  <w:bottom w:val="single" w:sz="4" w:space="0" w:color="000000"/>
                  <w:right w:val="single" w:sz="4" w:space="0" w:color="000000"/>
                </w:tcBorders>
              </w:tcPr>
            </w:tcPrChange>
          </w:tcPr>
          <w:p w14:paraId="1A5A9E6A" w14:textId="77777777" w:rsidR="001D01DF" w:rsidDel="001D01DF" w:rsidRDefault="001D01DF">
            <w:pPr>
              <w:spacing w:after="0" w:line="259" w:lineRule="auto"/>
              <w:ind w:left="0" w:firstLine="0"/>
              <w:jc w:val="left"/>
              <w:rPr>
                <w:del w:id="393" w:author="Kari Holsten" w:date="2021-09-21T14:51:00Z"/>
              </w:rPr>
            </w:pPr>
            <w:commentRangeStart w:id="394"/>
            <w:del w:id="395" w:author="Kari Holsten" w:date="2021-09-21T14:51:00Z">
              <w:r w:rsidDel="00DA75EF">
                <w:delText xml:space="preserve"> </w:delText>
              </w:r>
              <w:commentRangeEnd w:id="394"/>
              <w:r w:rsidDel="00DA75EF">
                <w:rPr>
                  <w:rStyle w:val="CommentReference"/>
                </w:rPr>
                <w:commentReference w:id="394"/>
              </w:r>
            </w:del>
          </w:p>
        </w:tc>
        <w:tc>
          <w:tcPr>
            <w:tcW w:w="1123" w:type="dxa"/>
            <w:tcBorders>
              <w:top w:val="single" w:sz="4" w:space="0" w:color="000000"/>
              <w:left w:val="single" w:sz="4" w:space="0" w:color="000000"/>
              <w:bottom w:val="single" w:sz="4" w:space="0" w:color="000000"/>
              <w:right w:val="single" w:sz="4" w:space="0" w:color="000000"/>
            </w:tcBorders>
            <w:tcPrChange w:id="396" w:author="Kari Holsten" w:date="2021-09-21T14:47:00Z">
              <w:tcPr>
                <w:tcW w:w="1495" w:type="dxa"/>
                <w:tcBorders>
                  <w:top w:val="single" w:sz="4" w:space="0" w:color="000000"/>
                  <w:left w:val="single" w:sz="4" w:space="0" w:color="000000"/>
                  <w:bottom w:val="single" w:sz="4" w:space="0" w:color="000000"/>
                  <w:right w:val="single" w:sz="4" w:space="0" w:color="000000"/>
                </w:tcBorders>
              </w:tcPr>
            </w:tcPrChange>
          </w:tcPr>
          <w:p w14:paraId="217C098C" w14:textId="77777777" w:rsidR="001D01DF" w:rsidDel="001D01DF" w:rsidRDefault="001D01DF">
            <w:pPr>
              <w:spacing w:after="0" w:line="259" w:lineRule="auto"/>
              <w:ind w:left="0" w:firstLine="0"/>
              <w:jc w:val="left"/>
              <w:rPr>
                <w:del w:id="397" w:author="Kari Holsten" w:date="2021-09-21T14:51:00Z"/>
              </w:rPr>
            </w:pPr>
          </w:p>
        </w:tc>
        <w:tc>
          <w:tcPr>
            <w:tcW w:w="1613" w:type="dxa"/>
            <w:tcBorders>
              <w:top w:val="single" w:sz="4" w:space="0" w:color="000000"/>
              <w:left w:val="single" w:sz="4" w:space="0" w:color="000000"/>
              <w:bottom w:val="single" w:sz="4" w:space="0" w:color="000000"/>
              <w:right w:val="single" w:sz="4" w:space="0" w:color="000000"/>
            </w:tcBorders>
            <w:tcPrChange w:id="398"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2E870CD0" w14:textId="77777777" w:rsidR="001D01DF" w:rsidDel="001D01DF" w:rsidRDefault="001D01DF">
            <w:pPr>
              <w:spacing w:after="0" w:line="259" w:lineRule="auto"/>
              <w:ind w:left="0" w:firstLine="0"/>
              <w:jc w:val="left"/>
              <w:rPr>
                <w:del w:id="399" w:author="Kari Holsten" w:date="2021-09-21T14:51:00Z"/>
              </w:rPr>
            </w:pPr>
          </w:p>
        </w:tc>
        <w:tc>
          <w:tcPr>
            <w:tcW w:w="1335" w:type="dxa"/>
            <w:tcBorders>
              <w:top w:val="single" w:sz="4" w:space="0" w:color="000000"/>
              <w:left w:val="single" w:sz="4" w:space="0" w:color="000000"/>
              <w:bottom w:val="single" w:sz="4" w:space="0" w:color="000000"/>
              <w:right w:val="single" w:sz="4" w:space="0" w:color="000000"/>
            </w:tcBorders>
            <w:tcPrChange w:id="400"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0E034FF2" w14:textId="77777777" w:rsidR="001D01DF" w:rsidDel="001D01DF" w:rsidRDefault="001D01DF">
            <w:pPr>
              <w:spacing w:after="0" w:line="259" w:lineRule="auto"/>
              <w:ind w:left="0" w:firstLine="0"/>
              <w:jc w:val="left"/>
              <w:rPr>
                <w:del w:id="401" w:author="Kari Holsten" w:date="2021-09-21T14:51:00Z"/>
              </w:rPr>
            </w:pPr>
          </w:p>
        </w:tc>
      </w:tr>
      <w:tr w:rsidR="001D01DF" w:rsidDel="001D01DF" w14:paraId="2FE23133" w14:textId="77777777" w:rsidTr="00FD3996">
        <w:trPr>
          <w:trHeight w:val="278"/>
          <w:del w:id="402" w:author="Kari Holsten" w:date="2021-09-21T14:51:00Z"/>
          <w:trPrChange w:id="403" w:author="Kari Holsten" w:date="2021-09-21T14:47:00Z">
            <w:trPr>
              <w:trHeight w:val="278"/>
            </w:trPr>
          </w:trPrChange>
        </w:trPr>
        <w:tc>
          <w:tcPr>
            <w:tcW w:w="2143" w:type="dxa"/>
            <w:tcBorders>
              <w:top w:val="single" w:sz="4" w:space="0" w:color="000000"/>
              <w:left w:val="single" w:sz="4" w:space="0" w:color="000000"/>
              <w:bottom w:val="single" w:sz="4" w:space="0" w:color="000000"/>
              <w:right w:val="single" w:sz="4" w:space="0" w:color="000000"/>
            </w:tcBorders>
            <w:tcPrChange w:id="404" w:author="Kari Holsten" w:date="2021-09-21T14:47:00Z">
              <w:tcPr>
                <w:tcW w:w="2396" w:type="dxa"/>
                <w:tcBorders>
                  <w:top w:val="single" w:sz="4" w:space="0" w:color="000000"/>
                  <w:left w:val="single" w:sz="4" w:space="0" w:color="000000"/>
                  <w:bottom w:val="single" w:sz="4" w:space="0" w:color="000000"/>
                  <w:right w:val="single" w:sz="4" w:space="0" w:color="000000"/>
                </w:tcBorders>
              </w:tcPr>
            </w:tcPrChange>
          </w:tcPr>
          <w:p w14:paraId="2627B139" w14:textId="77777777" w:rsidR="001D01DF" w:rsidDel="001D01DF" w:rsidRDefault="001D01DF">
            <w:pPr>
              <w:spacing w:after="0" w:line="259" w:lineRule="auto"/>
              <w:ind w:left="1" w:firstLine="0"/>
              <w:jc w:val="left"/>
              <w:rPr>
                <w:del w:id="405" w:author="Kari Holsten" w:date="2021-09-21T14:51:00Z"/>
              </w:rPr>
            </w:pPr>
            <w:del w:id="406" w:author="Kari Holsten" w:date="2021-09-21T14:51:00Z">
              <w:r w:rsidDel="00DA75EF">
                <w:delText xml:space="preserve">Call to Apply </w:delText>
              </w:r>
            </w:del>
          </w:p>
        </w:tc>
        <w:tc>
          <w:tcPr>
            <w:tcW w:w="1800" w:type="dxa"/>
            <w:tcBorders>
              <w:top w:val="single" w:sz="4" w:space="0" w:color="000000"/>
              <w:left w:val="single" w:sz="4" w:space="0" w:color="000000"/>
              <w:bottom w:val="single" w:sz="4" w:space="0" w:color="000000"/>
              <w:right w:val="single" w:sz="4" w:space="0" w:color="000000"/>
            </w:tcBorders>
            <w:tcPrChange w:id="407" w:author="Kari Holsten" w:date="2021-09-21T14:47:00Z">
              <w:tcPr>
                <w:tcW w:w="2119" w:type="dxa"/>
                <w:tcBorders>
                  <w:top w:val="single" w:sz="4" w:space="0" w:color="000000"/>
                  <w:left w:val="single" w:sz="4" w:space="0" w:color="000000"/>
                  <w:bottom w:val="single" w:sz="4" w:space="0" w:color="000000"/>
                  <w:right w:val="single" w:sz="4" w:space="0" w:color="000000"/>
                </w:tcBorders>
              </w:tcPr>
            </w:tcPrChange>
          </w:tcPr>
          <w:p w14:paraId="5BC69B5E" w14:textId="77777777" w:rsidR="001D01DF" w:rsidDel="001D01DF" w:rsidRDefault="001D01DF">
            <w:pPr>
              <w:spacing w:after="0" w:line="259" w:lineRule="auto"/>
              <w:ind w:left="0" w:firstLine="0"/>
              <w:jc w:val="left"/>
              <w:rPr>
                <w:del w:id="408" w:author="Kari Holsten" w:date="2021-09-21T14:51:00Z"/>
              </w:rPr>
            </w:pPr>
            <w:del w:id="409" w:author="Kari Holsten" w:date="2021-09-21T14:51:00Z">
              <w:r w:rsidDel="00DA75EF">
                <w:delText xml:space="preserve">Branded </w:delText>
              </w:r>
            </w:del>
          </w:p>
        </w:tc>
        <w:tc>
          <w:tcPr>
            <w:tcW w:w="1349" w:type="dxa"/>
            <w:tcBorders>
              <w:top w:val="single" w:sz="4" w:space="0" w:color="000000"/>
              <w:left w:val="single" w:sz="4" w:space="0" w:color="000000"/>
              <w:bottom w:val="single" w:sz="4" w:space="0" w:color="000000"/>
              <w:right w:val="single" w:sz="4" w:space="0" w:color="000000"/>
            </w:tcBorders>
            <w:tcPrChange w:id="410" w:author="Kari Holsten" w:date="2021-09-21T14:47:00Z">
              <w:tcPr>
                <w:tcW w:w="1561" w:type="dxa"/>
                <w:tcBorders>
                  <w:top w:val="single" w:sz="4" w:space="0" w:color="000000"/>
                  <w:left w:val="single" w:sz="4" w:space="0" w:color="000000"/>
                  <w:bottom w:val="single" w:sz="4" w:space="0" w:color="000000"/>
                  <w:right w:val="single" w:sz="4" w:space="0" w:color="000000"/>
                </w:tcBorders>
              </w:tcPr>
            </w:tcPrChange>
          </w:tcPr>
          <w:p w14:paraId="6D433FCF" w14:textId="77777777" w:rsidR="001D01DF" w:rsidDel="001D01DF" w:rsidRDefault="001D01DF">
            <w:pPr>
              <w:spacing w:after="0" w:line="259" w:lineRule="auto"/>
              <w:ind w:left="0" w:firstLine="0"/>
              <w:jc w:val="left"/>
              <w:rPr>
                <w:del w:id="411" w:author="Kari Holsten" w:date="2021-09-21T14:51:00Z"/>
              </w:rPr>
            </w:pPr>
            <w:del w:id="412" w:author="Kari Holsten" w:date="2021-09-21T14:51:00Z">
              <w:r w:rsidDel="00DA75EF">
                <w:delText xml:space="preserve">N/A </w:delText>
              </w:r>
            </w:del>
          </w:p>
        </w:tc>
        <w:tc>
          <w:tcPr>
            <w:tcW w:w="1123" w:type="dxa"/>
            <w:tcBorders>
              <w:top w:val="single" w:sz="4" w:space="0" w:color="000000"/>
              <w:left w:val="single" w:sz="4" w:space="0" w:color="000000"/>
              <w:bottom w:val="single" w:sz="4" w:space="0" w:color="000000"/>
              <w:right w:val="single" w:sz="4" w:space="0" w:color="000000"/>
            </w:tcBorders>
            <w:tcPrChange w:id="413" w:author="Kari Holsten" w:date="2021-09-21T14:47:00Z">
              <w:tcPr>
                <w:tcW w:w="1495" w:type="dxa"/>
                <w:tcBorders>
                  <w:top w:val="single" w:sz="4" w:space="0" w:color="000000"/>
                  <w:left w:val="single" w:sz="4" w:space="0" w:color="000000"/>
                  <w:bottom w:val="single" w:sz="4" w:space="0" w:color="000000"/>
                  <w:right w:val="single" w:sz="4" w:space="0" w:color="000000"/>
                </w:tcBorders>
              </w:tcPr>
            </w:tcPrChange>
          </w:tcPr>
          <w:p w14:paraId="47F3E029" w14:textId="77777777" w:rsidR="001D01DF" w:rsidDel="001D01DF" w:rsidRDefault="001D01DF">
            <w:pPr>
              <w:spacing w:after="0" w:line="259" w:lineRule="auto"/>
              <w:ind w:left="0" w:firstLine="0"/>
              <w:jc w:val="left"/>
              <w:rPr>
                <w:del w:id="414" w:author="Kari Holsten" w:date="2021-09-21T14:51:00Z"/>
              </w:rPr>
            </w:pPr>
          </w:p>
        </w:tc>
        <w:tc>
          <w:tcPr>
            <w:tcW w:w="1613" w:type="dxa"/>
            <w:tcBorders>
              <w:top w:val="single" w:sz="4" w:space="0" w:color="000000"/>
              <w:left w:val="single" w:sz="4" w:space="0" w:color="000000"/>
              <w:bottom w:val="single" w:sz="4" w:space="0" w:color="000000"/>
              <w:right w:val="single" w:sz="4" w:space="0" w:color="000000"/>
            </w:tcBorders>
            <w:tcPrChange w:id="415"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71EB5763" w14:textId="77777777" w:rsidR="001D01DF" w:rsidDel="001D01DF" w:rsidRDefault="001D01DF">
            <w:pPr>
              <w:spacing w:after="0" w:line="259" w:lineRule="auto"/>
              <w:ind w:left="0" w:firstLine="0"/>
              <w:jc w:val="left"/>
              <w:rPr>
                <w:del w:id="416" w:author="Kari Holsten" w:date="2021-09-21T14:51:00Z"/>
              </w:rPr>
            </w:pPr>
            <w:del w:id="417" w:author="Kari Holsten" w:date="2021-09-21T14:51:00Z">
              <w:r w:rsidDel="00DA75EF">
                <w:delText xml:space="preserve">$37.84 </w:delText>
              </w:r>
            </w:del>
          </w:p>
        </w:tc>
        <w:tc>
          <w:tcPr>
            <w:tcW w:w="1335" w:type="dxa"/>
            <w:tcBorders>
              <w:top w:val="single" w:sz="4" w:space="0" w:color="000000"/>
              <w:left w:val="single" w:sz="4" w:space="0" w:color="000000"/>
              <w:bottom w:val="single" w:sz="4" w:space="0" w:color="000000"/>
              <w:right w:val="single" w:sz="4" w:space="0" w:color="000000"/>
            </w:tcBorders>
            <w:tcPrChange w:id="418" w:author="Kari Holsten" w:date="2021-09-21T14:47:00Z">
              <w:tcPr>
                <w:tcW w:w="1792" w:type="dxa"/>
                <w:tcBorders>
                  <w:top w:val="single" w:sz="4" w:space="0" w:color="000000"/>
                  <w:left w:val="single" w:sz="4" w:space="0" w:color="000000"/>
                  <w:bottom w:val="single" w:sz="4" w:space="0" w:color="000000"/>
                  <w:right w:val="single" w:sz="4" w:space="0" w:color="000000"/>
                </w:tcBorders>
              </w:tcPr>
            </w:tcPrChange>
          </w:tcPr>
          <w:p w14:paraId="6C8470A4" w14:textId="77777777" w:rsidR="001D01DF" w:rsidDel="001D01DF" w:rsidRDefault="001D01DF">
            <w:pPr>
              <w:spacing w:after="0" w:line="259" w:lineRule="auto"/>
              <w:ind w:left="0" w:firstLine="0"/>
              <w:jc w:val="left"/>
              <w:rPr>
                <w:del w:id="419" w:author="Kari Holsten" w:date="2021-09-21T14:51:00Z"/>
              </w:rPr>
            </w:pPr>
          </w:p>
        </w:tc>
      </w:tr>
    </w:tbl>
    <w:p w14:paraId="1386417B" w14:textId="77777777" w:rsidR="00A753A2" w:rsidRDefault="00D42923">
      <w:pPr>
        <w:spacing w:after="0" w:line="259" w:lineRule="auto"/>
        <w:ind w:left="0" w:firstLine="0"/>
        <w:jc w:val="left"/>
      </w:pPr>
      <w:r>
        <w:t xml:space="preserve"> </w:t>
      </w:r>
    </w:p>
    <w:p w14:paraId="208AB7E5" w14:textId="77777777" w:rsidR="001D01DF" w:rsidRDefault="00D42923">
      <w:pPr>
        <w:spacing w:after="10"/>
        <w:ind w:left="-5"/>
        <w:rPr>
          <w:ins w:id="420" w:author="Kari Holsten" w:date="2021-09-21T14:52:00Z"/>
        </w:rPr>
      </w:pPr>
      <w:r>
        <w:t xml:space="preserve">Schedule Hour: </w:t>
      </w:r>
    </w:p>
    <w:tbl>
      <w:tblPr>
        <w:tblStyle w:val="TableGrid"/>
        <w:tblW w:w="9367" w:type="dxa"/>
        <w:tblInd w:w="0" w:type="dxa"/>
        <w:tblCellMar>
          <w:top w:w="0" w:type="dxa"/>
          <w:left w:w="0" w:type="dxa"/>
          <w:bottom w:w="0" w:type="dxa"/>
          <w:right w:w="58" w:type="dxa"/>
        </w:tblCellMar>
        <w:tblLook w:val="04A0" w:firstRow="1" w:lastRow="0" w:firstColumn="1" w:lastColumn="0" w:noHBand="0" w:noVBand="1"/>
        <w:tblPrChange w:id="421" w:author="Kari Holsten" w:date="2021-09-21T14:56:00Z">
          <w:tblPr>
            <w:tblStyle w:val="TableGrid"/>
            <w:tblW w:w="9367" w:type="dxa"/>
            <w:tblInd w:w="0" w:type="dxa"/>
            <w:tblCellMar>
              <w:top w:w="0" w:type="dxa"/>
              <w:left w:w="0" w:type="dxa"/>
              <w:bottom w:w="0" w:type="dxa"/>
              <w:right w:w="58" w:type="dxa"/>
            </w:tblCellMar>
            <w:tblLook w:val="04A0" w:firstRow="1" w:lastRow="0" w:firstColumn="1" w:lastColumn="0" w:noHBand="0" w:noVBand="1"/>
          </w:tblPr>
        </w:tblPrChange>
      </w:tblPr>
      <w:tblGrid>
        <w:gridCol w:w="11"/>
        <w:gridCol w:w="1695"/>
        <w:gridCol w:w="1174"/>
        <w:gridCol w:w="1427"/>
        <w:gridCol w:w="52"/>
        <w:gridCol w:w="1252"/>
        <w:gridCol w:w="9"/>
        <w:gridCol w:w="1026"/>
        <w:gridCol w:w="10"/>
        <w:gridCol w:w="1472"/>
        <w:gridCol w:w="7"/>
        <w:gridCol w:w="1225"/>
        <w:gridCol w:w="7"/>
        <w:tblGridChange w:id="422">
          <w:tblGrid>
            <w:gridCol w:w="11"/>
            <w:gridCol w:w="1799"/>
            <w:gridCol w:w="892"/>
            <w:gridCol w:w="9"/>
            <w:gridCol w:w="169"/>
            <w:gridCol w:w="1427"/>
            <w:gridCol w:w="411"/>
            <w:gridCol w:w="69"/>
            <w:gridCol w:w="833"/>
            <w:gridCol w:w="614"/>
            <w:gridCol w:w="9"/>
            <w:gridCol w:w="413"/>
            <w:gridCol w:w="1000"/>
            <w:gridCol w:w="10"/>
            <w:gridCol w:w="469"/>
            <w:gridCol w:w="1224"/>
            <w:gridCol w:w="8"/>
            <w:gridCol w:w="1693"/>
            <w:gridCol w:w="8"/>
          </w:tblGrid>
        </w:tblGridChange>
      </w:tblGrid>
      <w:tr w:rsidR="001D01DF" w14:paraId="2E465A31" w14:textId="77777777" w:rsidTr="001D01DF">
        <w:trPr>
          <w:gridAfter w:val="1"/>
          <w:wAfter w:w="7" w:type="dxa"/>
          <w:trHeight w:val="516"/>
          <w:ins w:id="423" w:author="Kari Holsten" w:date="2021-09-21T14:52:00Z"/>
          <w:trPrChange w:id="424" w:author="Kari Holsten" w:date="2021-09-21T14:56:00Z">
            <w:trPr>
              <w:gridAfter w:val="1"/>
              <w:wAfter w:w="8" w:type="dxa"/>
              <w:trHeight w:val="516"/>
            </w:trPr>
          </w:trPrChange>
        </w:trPr>
        <w:tc>
          <w:tcPr>
            <w:tcW w:w="2880" w:type="dxa"/>
            <w:gridSpan w:val="3"/>
            <w:tcBorders>
              <w:top w:val="single" w:sz="4" w:space="0" w:color="000000"/>
              <w:left w:val="nil"/>
              <w:bottom w:val="single" w:sz="4" w:space="0" w:color="000000"/>
              <w:right w:val="nil"/>
            </w:tcBorders>
            <w:shd w:val="clear" w:color="auto" w:fill="000000"/>
            <w:vAlign w:val="bottom"/>
            <w:tcPrChange w:id="425" w:author="Kari Holsten" w:date="2021-09-21T14:56:00Z">
              <w:tcPr>
                <w:tcW w:w="2702" w:type="dxa"/>
                <w:gridSpan w:val="3"/>
                <w:tcBorders>
                  <w:top w:val="single" w:sz="4" w:space="0" w:color="000000"/>
                  <w:left w:val="nil"/>
                  <w:bottom w:val="single" w:sz="4" w:space="0" w:color="000000"/>
                  <w:right w:val="nil"/>
                </w:tcBorders>
                <w:shd w:val="clear" w:color="auto" w:fill="000000"/>
                <w:vAlign w:val="bottom"/>
              </w:tcPr>
            </w:tcPrChange>
          </w:tcPr>
          <w:p w14:paraId="04BD861D" w14:textId="77777777" w:rsidR="001D01DF" w:rsidRDefault="001D01DF" w:rsidP="00091170">
            <w:pPr>
              <w:spacing w:after="0" w:line="259" w:lineRule="auto"/>
              <w:ind w:left="113" w:firstLine="0"/>
              <w:jc w:val="left"/>
              <w:rPr>
                <w:ins w:id="426" w:author="Kari Holsten" w:date="2021-09-21T14:52:00Z"/>
              </w:rPr>
            </w:pPr>
            <w:ins w:id="427" w:author="Kari Holsten" w:date="2021-09-21T14:52:00Z">
              <w:r>
                <w:rPr>
                  <w:color w:val="FFFFFF"/>
                </w:rPr>
                <w:t xml:space="preserve">Service/Queue </w:t>
              </w:r>
            </w:ins>
          </w:p>
        </w:tc>
        <w:tc>
          <w:tcPr>
            <w:tcW w:w="1479" w:type="dxa"/>
            <w:gridSpan w:val="2"/>
            <w:tcBorders>
              <w:top w:val="single" w:sz="4" w:space="0" w:color="000000"/>
              <w:left w:val="nil"/>
              <w:bottom w:val="single" w:sz="4" w:space="0" w:color="000000"/>
              <w:right w:val="nil"/>
            </w:tcBorders>
            <w:shd w:val="clear" w:color="auto" w:fill="000000"/>
            <w:vAlign w:val="bottom"/>
            <w:tcPrChange w:id="428" w:author="Kari Holsten" w:date="2021-09-21T14:56:00Z">
              <w:tcPr>
                <w:tcW w:w="2085" w:type="dxa"/>
                <w:gridSpan w:val="5"/>
                <w:tcBorders>
                  <w:top w:val="single" w:sz="4" w:space="0" w:color="000000"/>
                  <w:left w:val="nil"/>
                  <w:bottom w:val="single" w:sz="4" w:space="0" w:color="000000"/>
                  <w:right w:val="nil"/>
                </w:tcBorders>
                <w:shd w:val="clear" w:color="auto" w:fill="000000"/>
                <w:vAlign w:val="bottom"/>
              </w:tcPr>
            </w:tcPrChange>
          </w:tcPr>
          <w:p w14:paraId="75CEC9AB" w14:textId="77777777" w:rsidR="001D01DF" w:rsidRDefault="001D01DF" w:rsidP="00091170">
            <w:pPr>
              <w:spacing w:after="0" w:line="259" w:lineRule="auto"/>
              <w:ind w:left="91" w:firstLine="0"/>
              <w:jc w:val="left"/>
              <w:rPr>
                <w:ins w:id="429" w:author="Kari Holsten" w:date="2021-09-21T14:52:00Z"/>
              </w:rPr>
            </w:pPr>
            <w:ins w:id="430" w:author="Kari Holsten" w:date="2021-09-21T14:52:00Z">
              <w:r>
                <w:rPr>
                  <w:color w:val="FFFFFF"/>
                </w:rPr>
                <w:t xml:space="preserve">Line(s) of Business  </w:t>
              </w:r>
            </w:ins>
          </w:p>
        </w:tc>
        <w:tc>
          <w:tcPr>
            <w:tcW w:w="1252" w:type="dxa"/>
            <w:tcBorders>
              <w:top w:val="single" w:sz="4" w:space="0" w:color="000000"/>
              <w:left w:val="nil"/>
              <w:bottom w:val="single" w:sz="4" w:space="0" w:color="000000"/>
              <w:right w:val="nil"/>
            </w:tcBorders>
            <w:shd w:val="clear" w:color="auto" w:fill="000000"/>
            <w:vAlign w:val="bottom"/>
            <w:tcPrChange w:id="431" w:author="Kari Holsten" w:date="2021-09-21T14:56:00Z">
              <w:tcPr>
                <w:tcW w:w="1447" w:type="dxa"/>
                <w:gridSpan w:val="2"/>
                <w:tcBorders>
                  <w:top w:val="single" w:sz="4" w:space="0" w:color="000000"/>
                  <w:left w:val="nil"/>
                  <w:bottom w:val="single" w:sz="4" w:space="0" w:color="000000"/>
                  <w:right w:val="nil"/>
                </w:tcBorders>
                <w:shd w:val="clear" w:color="auto" w:fill="000000"/>
                <w:vAlign w:val="bottom"/>
              </w:tcPr>
            </w:tcPrChange>
          </w:tcPr>
          <w:p w14:paraId="191B9BBC" w14:textId="77777777" w:rsidR="001D01DF" w:rsidRDefault="001D01DF" w:rsidP="00091170">
            <w:pPr>
              <w:spacing w:after="0" w:line="259" w:lineRule="auto"/>
              <w:ind w:left="0" w:firstLine="0"/>
              <w:rPr>
                <w:ins w:id="432" w:author="Kari Holsten" w:date="2021-09-21T14:52:00Z"/>
              </w:rPr>
            </w:pPr>
            <w:ins w:id="433" w:author="Kari Holsten" w:date="2021-09-21T14:52:00Z">
              <w:r>
                <w:rPr>
                  <w:color w:val="FFFFFF"/>
                </w:rPr>
                <w:t xml:space="preserve">English Rate (CAD) </w:t>
              </w:r>
            </w:ins>
          </w:p>
        </w:tc>
        <w:tc>
          <w:tcPr>
            <w:tcW w:w="1035" w:type="dxa"/>
            <w:gridSpan w:val="2"/>
            <w:tcBorders>
              <w:top w:val="single" w:sz="4" w:space="0" w:color="000000"/>
              <w:left w:val="nil"/>
              <w:bottom w:val="single" w:sz="4" w:space="0" w:color="000000"/>
              <w:right w:val="nil"/>
            </w:tcBorders>
            <w:shd w:val="clear" w:color="auto" w:fill="000000"/>
            <w:tcPrChange w:id="434" w:author="Kari Holsten" w:date="2021-09-21T14:56:00Z">
              <w:tcPr>
                <w:tcW w:w="1422" w:type="dxa"/>
                <w:gridSpan w:val="3"/>
                <w:tcBorders>
                  <w:top w:val="single" w:sz="4" w:space="0" w:color="000000"/>
                  <w:left w:val="nil"/>
                  <w:bottom w:val="single" w:sz="4" w:space="0" w:color="000000"/>
                  <w:right w:val="nil"/>
                </w:tcBorders>
                <w:shd w:val="clear" w:color="auto" w:fill="000000"/>
              </w:tcPr>
            </w:tcPrChange>
          </w:tcPr>
          <w:p w14:paraId="53324374" w14:textId="77777777" w:rsidR="001D01DF" w:rsidRDefault="001D01DF" w:rsidP="00091170">
            <w:pPr>
              <w:spacing w:after="0" w:line="259" w:lineRule="auto"/>
              <w:ind w:left="112" w:firstLine="0"/>
              <w:jc w:val="left"/>
              <w:rPr>
                <w:ins w:id="435" w:author="Kari Holsten" w:date="2021-09-21T14:53:00Z"/>
                <w:color w:val="FFFFFF"/>
              </w:rPr>
            </w:pPr>
            <w:ins w:id="436" w:author="Kari Holsten" w:date="2021-09-21T14:53:00Z">
              <w:r>
                <w:rPr>
                  <w:color w:val="FFFFFF"/>
                </w:rPr>
                <w:t>English Training Rate (CAD)</w:t>
              </w:r>
            </w:ins>
          </w:p>
        </w:tc>
        <w:tc>
          <w:tcPr>
            <w:tcW w:w="1482" w:type="dxa"/>
            <w:gridSpan w:val="2"/>
            <w:tcBorders>
              <w:top w:val="single" w:sz="4" w:space="0" w:color="000000"/>
              <w:left w:val="nil"/>
              <w:bottom w:val="single" w:sz="4" w:space="0" w:color="000000"/>
              <w:right w:val="nil"/>
            </w:tcBorders>
            <w:shd w:val="clear" w:color="auto" w:fill="000000"/>
            <w:vAlign w:val="bottom"/>
            <w:tcPrChange w:id="437" w:author="Kari Holsten" w:date="2021-09-21T14:56:00Z">
              <w:tcPr>
                <w:tcW w:w="1703" w:type="dxa"/>
                <w:gridSpan w:val="3"/>
                <w:tcBorders>
                  <w:top w:val="single" w:sz="4" w:space="0" w:color="000000"/>
                  <w:left w:val="nil"/>
                  <w:bottom w:val="single" w:sz="4" w:space="0" w:color="000000"/>
                  <w:right w:val="nil"/>
                </w:tcBorders>
                <w:shd w:val="clear" w:color="auto" w:fill="000000"/>
                <w:vAlign w:val="bottom"/>
              </w:tcPr>
            </w:tcPrChange>
          </w:tcPr>
          <w:p w14:paraId="4A528FE8" w14:textId="77777777" w:rsidR="001D01DF" w:rsidRDefault="001D01DF" w:rsidP="00091170">
            <w:pPr>
              <w:spacing w:after="0" w:line="259" w:lineRule="auto"/>
              <w:ind w:left="112" w:firstLine="0"/>
              <w:jc w:val="left"/>
              <w:rPr>
                <w:ins w:id="438" w:author="Kari Holsten" w:date="2021-09-21T14:52:00Z"/>
              </w:rPr>
            </w:pPr>
            <w:ins w:id="439" w:author="Kari Holsten" w:date="2021-09-21T14:52:00Z">
              <w:r>
                <w:rPr>
                  <w:color w:val="FFFFFF"/>
                </w:rPr>
                <w:t xml:space="preserve">Bilingual Rate (CAD) </w:t>
              </w:r>
            </w:ins>
          </w:p>
        </w:tc>
        <w:tc>
          <w:tcPr>
            <w:tcW w:w="1232" w:type="dxa"/>
            <w:gridSpan w:val="2"/>
            <w:tcBorders>
              <w:top w:val="single" w:sz="4" w:space="0" w:color="000000"/>
              <w:left w:val="nil"/>
              <w:bottom w:val="single" w:sz="4" w:space="0" w:color="000000"/>
              <w:right w:val="nil"/>
            </w:tcBorders>
            <w:shd w:val="clear" w:color="auto" w:fill="000000"/>
            <w:tcPrChange w:id="440" w:author="Kari Holsten" w:date="2021-09-21T14:56:00Z">
              <w:tcPr>
                <w:tcW w:w="1701" w:type="dxa"/>
                <w:gridSpan w:val="2"/>
                <w:tcBorders>
                  <w:top w:val="single" w:sz="4" w:space="0" w:color="000000"/>
                  <w:left w:val="nil"/>
                  <w:bottom w:val="single" w:sz="4" w:space="0" w:color="000000"/>
                  <w:right w:val="nil"/>
                </w:tcBorders>
                <w:shd w:val="clear" w:color="auto" w:fill="000000"/>
              </w:tcPr>
            </w:tcPrChange>
          </w:tcPr>
          <w:p w14:paraId="5C679E28" w14:textId="77777777" w:rsidR="001D01DF" w:rsidRDefault="001D01DF" w:rsidP="00091170">
            <w:pPr>
              <w:spacing w:after="0" w:line="259" w:lineRule="auto"/>
              <w:ind w:left="112" w:firstLine="0"/>
              <w:jc w:val="left"/>
              <w:rPr>
                <w:ins w:id="441" w:author="Kari Holsten" w:date="2021-09-21T14:53:00Z"/>
                <w:color w:val="FFFFFF"/>
              </w:rPr>
            </w:pPr>
            <w:ins w:id="442" w:author="Kari Holsten" w:date="2021-09-21T14:53:00Z">
              <w:r>
                <w:rPr>
                  <w:color w:val="FFFFFF"/>
                </w:rPr>
                <w:t xml:space="preserve">Bilingual Training Rate </w:t>
              </w:r>
            </w:ins>
          </w:p>
          <w:p w14:paraId="0E2B4D6F" w14:textId="77777777" w:rsidR="001D01DF" w:rsidRDefault="001D01DF" w:rsidP="00091170">
            <w:pPr>
              <w:spacing w:after="0" w:line="259" w:lineRule="auto"/>
              <w:ind w:left="112" w:firstLine="0"/>
              <w:jc w:val="left"/>
              <w:rPr>
                <w:ins w:id="443" w:author="Kari Holsten" w:date="2021-09-21T14:53:00Z"/>
                <w:color w:val="FFFFFF"/>
              </w:rPr>
            </w:pPr>
            <w:ins w:id="444" w:author="Kari Holsten" w:date="2021-09-21T14:53:00Z">
              <w:r>
                <w:rPr>
                  <w:color w:val="FFFFFF"/>
                </w:rPr>
                <w:t>(CAD)</w:t>
              </w:r>
            </w:ins>
          </w:p>
        </w:tc>
      </w:tr>
      <w:tr w:rsidR="001D01DF" w14:paraId="5F9358ED" w14:textId="77777777" w:rsidTr="001D01DF">
        <w:trPr>
          <w:gridBefore w:val="1"/>
          <w:wBefore w:w="11" w:type="dxa"/>
          <w:trHeight w:val="576"/>
          <w:ins w:id="445" w:author="Kari Holsten" w:date="2021-09-21T14:52:00Z"/>
          <w:trPrChange w:id="446" w:author="Kari Holsten" w:date="2021-09-21T14:56:00Z">
            <w:trPr>
              <w:gridBefore w:val="1"/>
              <w:wBefore w:w="11" w:type="dxa"/>
              <w:trHeight w:val="576"/>
            </w:trPr>
          </w:trPrChange>
        </w:trPr>
        <w:tc>
          <w:tcPr>
            <w:tcW w:w="1695" w:type="dxa"/>
            <w:tcBorders>
              <w:top w:val="single" w:sz="4" w:space="0" w:color="000000"/>
              <w:left w:val="single" w:sz="4" w:space="0" w:color="000000"/>
              <w:bottom w:val="single" w:sz="4" w:space="0" w:color="000000"/>
              <w:right w:val="nil"/>
            </w:tcBorders>
            <w:tcPrChange w:id="447" w:author="Kari Holsten" w:date="2021-09-21T14:56:00Z">
              <w:tcPr>
                <w:tcW w:w="1799" w:type="dxa"/>
                <w:tcBorders>
                  <w:top w:val="single" w:sz="4" w:space="0" w:color="000000"/>
                  <w:left w:val="single" w:sz="4" w:space="0" w:color="000000"/>
                  <w:bottom w:val="single" w:sz="4" w:space="0" w:color="000000"/>
                  <w:right w:val="nil"/>
                </w:tcBorders>
              </w:tcPr>
            </w:tcPrChange>
          </w:tcPr>
          <w:p w14:paraId="5BFECC7C" w14:textId="77777777" w:rsidR="001D01DF" w:rsidRDefault="001D01DF" w:rsidP="001D01DF">
            <w:pPr>
              <w:tabs>
                <w:tab w:val="center" w:pos="1366"/>
              </w:tabs>
              <w:spacing w:after="0" w:line="259" w:lineRule="auto"/>
              <w:ind w:left="0" w:firstLine="0"/>
              <w:jc w:val="left"/>
              <w:rPr>
                <w:ins w:id="448" w:author="Kari Holsten" w:date="2021-09-21T14:52:00Z"/>
              </w:rPr>
            </w:pPr>
            <w:ins w:id="449" w:author="Kari Holsten" w:date="2021-09-21T14:52:00Z">
              <w:r>
                <w:t xml:space="preserve">GCORR </w:t>
              </w:r>
              <w:r>
                <w:tab/>
                <w:t xml:space="preserve">and </w:t>
              </w:r>
            </w:ins>
          </w:p>
          <w:p w14:paraId="58F7A436" w14:textId="77777777" w:rsidR="001D01DF" w:rsidRDefault="001D01DF" w:rsidP="001D01DF">
            <w:pPr>
              <w:spacing w:after="0" w:line="259" w:lineRule="auto"/>
              <w:ind w:left="108" w:firstLine="0"/>
              <w:jc w:val="left"/>
              <w:rPr>
                <w:ins w:id="450" w:author="Kari Holsten" w:date="2021-09-21T14:52:00Z"/>
              </w:rPr>
            </w:pPr>
            <w:ins w:id="451" w:author="Kari Holsten" w:date="2021-09-21T14:52:00Z">
              <w:r>
                <w:t xml:space="preserve">Operations   </w:t>
              </w:r>
            </w:ins>
          </w:p>
        </w:tc>
        <w:tc>
          <w:tcPr>
            <w:tcW w:w="1174" w:type="dxa"/>
            <w:tcBorders>
              <w:top w:val="single" w:sz="4" w:space="0" w:color="000000"/>
              <w:left w:val="nil"/>
              <w:bottom w:val="single" w:sz="4" w:space="0" w:color="000000"/>
              <w:right w:val="single" w:sz="4" w:space="0" w:color="000000"/>
            </w:tcBorders>
            <w:tcPrChange w:id="452" w:author="Kari Holsten" w:date="2021-09-21T14:56:00Z">
              <w:tcPr>
                <w:tcW w:w="901" w:type="dxa"/>
                <w:gridSpan w:val="2"/>
                <w:tcBorders>
                  <w:top w:val="single" w:sz="4" w:space="0" w:color="000000"/>
                  <w:left w:val="nil"/>
                  <w:bottom w:val="single" w:sz="4" w:space="0" w:color="000000"/>
                  <w:right w:val="single" w:sz="4" w:space="0" w:color="000000"/>
                </w:tcBorders>
              </w:tcPr>
            </w:tcPrChange>
          </w:tcPr>
          <w:p w14:paraId="2F638C6D" w14:textId="77777777" w:rsidR="001D01DF" w:rsidRDefault="001D01DF" w:rsidP="001D01DF">
            <w:pPr>
              <w:spacing w:after="0" w:line="259" w:lineRule="auto"/>
              <w:ind w:left="0" w:firstLine="0"/>
              <w:rPr>
                <w:ins w:id="453" w:author="Kari Holsten" w:date="2021-09-21T14:52:00Z"/>
              </w:rPr>
            </w:pPr>
            <w:ins w:id="454" w:author="Kari Holsten" w:date="2021-09-21T14:52:00Z">
              <w:r>
                <w:t xml:space="preserve">Specialty </w:t>
              </w:r>
            </w:ins>
          </w:p>
        </w:tc>
        <w:tc>
          <w:tcPr>
            <w:tcW w:w="1427" w:type="dxa"/>
            <w:tcBorders>
              <w:top w:val="single" w:sz="4" w:space="0" w:color="000000"/>
              <w:left w:val="single" w:sz="4" w:space="0" w:color="000000"/>
              <w:bottom w:val="single" w:sz="4" w:space="0" w:color="000000"/>
              <w:right w:val="single" w:sz="4" w:space="0" w:color="000000"/>
            </w:tcBorders>
            <w:tcPrChange w:id="455" w:author="Kari Holsten" w:date="2021-09-21T14:56:00Z">
              <w:tcPr>
                <w:tcW w:w="2007" w:type="dxa"/>
                <w:gridSpan w:val="3"/>
                <w:tcBorders>
                  <w:top w:val="single" w:sz="4" w:space="0" w:color="000000"/>
                  <w:left w:val="single" w:sz="4" w:space="0" w:color="000000"/>
                  <w:bottom w:val="single" w:sz="4" w:space="0" w:color="000000"/>
                  <w:right w:val="single" w:sz="4" w:space="0" w:color="000000"/>
                </w:tcBorders>
              </w:tcPr>
            </w:tcPrChange>
          </w:tcPr>
          <w:p w14:paraId="190EFF27" w14:textId="77777777" w:rsidR="001D01DF" w:rsidRDefault="001D01DF" w:rsidP="001D01DF">
            <w:pPr>
              <w:spacing w:after="0" w:line="259" w:lineRule="auto"/>
              <w:ind w:left="108" w:firstLine="0"/>
              <w:jc w:val="left"/>
              <w:rPr>
                <w:ins w:id="456" w:author="Kari Holsten" w:date="2021-09-21T14:52:00Z"/>
              </w:rPr>
            </w:pPr>
            <w:ins w:id="457" w:author="Kari Holsten" w:date="2021-09-21T14:52:00Z">
              <w:r>
                <w:t xml:space="preserve">Branded, HB, Costco, Saks </w:t>
              </w:r>
            </w:ins>
          </w:p>
        </w:tc>
        <w:tc>
          <w:tcPr>
            <w:tcW w:w="1313" w:type="dxa"/>
            <w:gridSpan w:val="3"/>
            <w:tcBorders>
              <w:top w:val="single" w:sz="4" w:space="0" w:color="000000"/>
              <w:left w:val="single" w:sz="4" w:space="0" w:color="000000"/>
              <w:bottom w:val="single" w:sz="4" w:space="0" w:color="000000"/>
              <w:right w:val="single" w:sz="4" w:space="0" w:color="000000"/>
            </w:tcBorders>
            <w:tcPrChange w:id="458" w:author="Kari Holsten" w:date="2021-09-21T14:56:00Z">
              <w:tcPr>
                <w:tcW w:w="1525" w:type="dxa"/>
                <w:gridSpan w:val="4"/>
                <w:tcBorders>
                  <w:top w:val="single" w:sz="4" w:space="0" w:color="000000"/>
                  <w:left w:val="single" w:sz="4" w:space="0" w:color="000000"/>
                  <w:bottom w:val="single" w:sz="4" w:space="0" w:color="000000"/>
                  <w:right w:val="single" w:sz="4" w:space="0" w:color="000000"/>
                </w:tcBorders>
              </w:tcPr>
            </w:tcPrChange>
          </w:tcPr>
          <w:p w14:paraId="6F5F2E91" w14:textId="77777777" w:rsidR="001D01DF" w:rsidRDefault="001D01DF" w:rsidP="001D01DF">
            <w:pPr>
              <w:spacing w:after="0" w:line="259" w:lineRule="auto"/>
              <w:ind w:left="108" w:firstLine="0"/>
              <w:jc w:val="left"/>
              <w:rPr>
                <w:ins w:id="459" w:author="Kari Holsten" w:date="2021-09-21T14:52:00Z"/>
              </w:rPr>
            </w:pPr>
            <w:ins w:id="460" w:author="Kari Holsten" w:date="2021-09-21T14:54:00Z">
              <w:r w:rsidRPr="009A42C9">
                <w:t xml:space="preserve">$33.31 </w:t>
              </w:r>
            </w:ins>
          </w:p>
        </w:tc>
        <w:tc>
          <w:tcPr>
            <w:tcW w:w="1036" w:type="dxa"/>
            <w:gridSpan w:val="2"/>
            <w:tcBorders>
              <w:top w:val="single" w:sz="4" w:space="0" w:color="000000"/>
              <w:left w:val="single" w:sz="4" w:space="0" w:color="000000"/>
              <w:bottom w:val="single" w:sz="4" w:space="0" w:color="000000"/>
              <w:right w:val="single" w:sz="4" w:space="0" w:color="000000"/>
            </w:tcBorders>
            <w:tcPrChange w:id="461" w:author="Kari Holsten" w:date="2021-09-21T14:56:00Z">
              <w:tcPr>
                <w:tcW w:w="1423" w:type="dxa"/>
                <w:gridSpan w:val="3"/>
                <w:tcBorders>
                  <w:top w:val="single" w:sz="4" w:space="0" w:color="000000"/>
                  <w:left w:val="single" w:sz="4" w:space="0" w:color="000000"/>
                  <w:bottom w:val="single" w:sz="4" w:space="0" w:color="000000"/>
                  <w:right w:val="single" w:sz="4" w:space="0" w:color="000000"/>
                </w:tcBorders>
              </w:tcPr>
            </w:tcPrChange>
          </w:tcPr>
          <w:p w14:paraId="318A61BE" w14:textId="77777777" w:rsidR="001D01DF" w:rsidRDefault="001D01DF" w:rsidP="001D01DF">
            <w:pPr>
              <w:spacing w:after="0" w:line="259" w:lineRule="auto"/>
              <w:ind w:left="106" w:firstLine="0"/>
              <w:jc w:val="left"/>
              <w:rPr>
                <w:ins w:id="462" w:author="Kari Holsten" w:date="2021-09-21T14:53:00Z"/>
              </w:rPr>
            </w:pPr>
            <w:ins w:id="463" w:author="Kari Holsten" w:date="2021-09-21T14:54:00Z">
              <w:r w:rsidRPr="009A42C9">
                <w:t xml:space="preserve">$30.80 </w:t>
              </w:r>
            </w:ins>
          </w:p>
        </w:tc>
        <w:tc>
          <w:tcPr>
            <w:tcW w:w="1479" w:type="dxa"/>
            <w:gridSpan w:val="2"/>
            <w:tcBorders>
              <w:top w:val="single" w:sz="4" w:space="0" w:color="000000"/>
              <w:left w:val="single" w:sz="4" w:space="0" w:color="000000"/>
              <w:bottom w:val="single" w:sz="4" w:space="0" w:color="000000"/>
              <w:right w:val="single" w:sz="4" w:space="0" w:color="000000"/>
            </w:tcBorders>
            <w:tcPrChange w:id="464" w:author="Kari Holsten" w:date="2021-09-21T14:56:00Z">
              <w:tcPr>
                <w:tcW w:w="1701" w:type="dxa"/>
                <w:gridSpan w:val="3"/>
                <w:tcBorders>
                  <w:top w:val="single" w:sz="4" w:space="0" w:color="000000"/>
                  <w:left w:val="single" w:sz="4" w:space="0" w:color="000000"/>
                  <w:bottom w:val="single" w:sz="4" w:space="0" w:color="000000"/>
                  <w:right w:val="single" w:sz="4" w:space="0" w:color="000000"/>
                </w:tcBorders>
              </w:tcPr>
            </w:tcPrChange>
          </w:tcPr>
          <w:p w14:paraId="24D4939C" w14:textId="77777777" w:rsidR="001D01DF" w:rsidRDefault="001D01DF" w:rsidP="001D01DF">
            <w:pPr>
              <w:spacing w:after="0" w:line="259" w:lineRule="auto"/>
              <w:ind w:left="106" w:firstLine="0"/>
              <w:jc w:val="left"/>
              <w:rPr>
                <w:ins w:id="465" w:author="Kari Holsten" w:date="2021-09-21T14:52:00Z"/>
              </w:rPr>
            </w:pPr>
            <w:ins w:id="466" w:author="Kari Holsten" w:date="2021-09-21T14:54:00Z">
              <w:r w:rsidRPr="009A42C9">
                <w:t xml:space="preserve">$37.05 </w:t>
              </w:r>
            </w:ins>
          </w:p>
        </w:tc>
        <w:tc>
          <w:tcPr>
            <w:tcW w:w="1232" w:type="dxa"/>
            <w:gridSpan w:val="2"/>
            <w:tcBorders>
              <w:top w:val="single" w:sz="4" w:space="0" w:color="000000"/>
              <w:left w:val="single" w:sz="4" w:space="0" w:color="000000"/>
              <w:bottom w:val="single" w:sz="4" w:space="0" w:color="000000"/>
              <w:right w:val="single" w:sz="4" w:space="0" w:color="000000"/>
            </w:tcBorders>
            <w:tcPrChange w:id="467" w:author="Kari Holsten" w:date="2021-09-21T14:56:00Z">
              <w:tcPr>
                <w:tcW w:w="1701" w:type="dxa"/>
                <w:gridSpan w:val="2"/>
                <w:tcBorders>
                  <w:top w:val="single" w:sz="4" w:space="0" w:color="000000"/>
                  <w:left w:val="single" w:sz="4" w:space="0" w:color="000000"/>
                  <w:bottom w:val="single" w:sz="4" w:space="0" w:color="000000"/>
                  <w:right w:val="single" w:sz="4" w:space="0" w:color="000000"/>
                </w:tcBorders>
              </w:tcPr>
            </w:tcPrChange>
          </w:tcPr>
          <w:p w14:paraId="0A2F9C7F" w14:textId="77777777" w:rsidR="001D01DF" w:rsidRDefault="001D01DF" w:rsidP="001D01DF">
            <w:pPr>
              <w:spacing w:after="0" w:line="259" w:lineRule="auto"/>
              <w:ind w:left="106" w:firstLine="0"/>
              <w:jc w:val="left"/>
              <w:rPr>
                <w:ins w:id="468" w:author="Kari Holsten" w:date="2021-09-21T14:53:00Z"/>
              </w:rPr>
            </w:pPr>
            <w:ins w:id="469" w:author="Kari Holsten" w:date="2021-09-21T14:54:00Z">
              <w:r w:rsidRPr="009A42C9">
                <w:t>$34.26</w:t>
              </w:r>
            </w:ins>
          </w:p>
        </w:tc>
      </w:tr>
      <w:tr w:rsidR="001D01DF" w14:paraId="771CE0EA" w14:textId="77777777" w:rsidTr="001D01DF">
        <w:trPr>
          <w:gridBefore w:val="1"/>
          <w:wBefore w:w="11" w:type="dxa"/>
          <w:trHeight w:val="278"/>
          <w:ins w:id="470" w:author="Kari Holsten" w:date="2021-09-21T14:52:00Z"/>
          <w:trPrChange w:id="471" w:author="Kari Holsten" w:date="2021-09-21T14:56:00Z">
            <w:trPr>
              <w:gridBefore w:val="1"/>
              <w:wBefore w:w="11" w:type="dxa"/>
              <w:trHeight w:val="278"/>
            </w:trPr>
          </w:trPrChange>
        </w:trPr>
        <w:tc>
          <w:tcPr>
            <w:tcW w:w="1695" w:type="dxa"/>
            <w:tcBorders>
              <w:top w:val="single" w:sz="4" w:space="0" w:color="000000"/>
              <w:left w:val="single" w:sz="4" w:space="0" w:color="000000"/>
              <w:bottom w:val="single" w:sz="4" w:space="0" w:color="000000"/>
              <w:right w:val="nil"/>
            </w:tcBorders>
            <w:tcPrChange w:id="472" w:author="Kari Holsten" w:date="2021-09-21T14:56:00Z">
              <w:tcPr>
                <w:tcW w:w="1799" w:type="dxa"/>
                <w:tcBorders>
                  <w:top w:val="single" w:sz="4" w:space="0" w:color="000000"/>
                  <w:left w:val="single" w:sz="4" w:space="0" w:color="000000"/>
                  <w:bottom w:val="single" w:sz="4" w:space="0" w:color="000000"/>
                  <w:right w:val="nil"/>
                </w:tcBorders>
              </w:tcPr>
            </w:tcPrChange>
          </w:tcPr>
          <w:p w14:paraId="32C75D0E" w14:textId="77777777" w:rsidR="001D01DF" w:rsidRDefault="001D01DF" w:rsidP="001D01DF">
            <w:pPr>
              <w:spacing w:after="0" w:line="259" w:lineRule="auto"/>
              <w:ind w:left="108" w:firstLine="0"/>
              <w:jc w:val="left"/>
              <w:rPr>
                <w:ins w:id="473" w:author="Kari Holsten" w:date="2021-09-21T14:55:00Z"/>
              </w:rPr>
            </w:pPr>
            <w:ins w:id="474" w:author="Kari Holsten" w:date="2021-09-21T14:55:00Z">
              <w:r>
                <w:t xml:space="preserve">Fraud </w:t>
              </w:r>
            </w:ins>
            <w:ins w:id="475" w:author="Kari Holsten" w:date="2021-09-21T14:56:00Z">
              <w:r>
                <w:t>R</w:t>
              </w:r>
            </w:ins>
            <w:ins w:id="476" w:author="Kari Holsten" w:date="2021-09-21T14:55:00Z">
              <w:r>
                <w:t>ecoveries and</w:t>
              </w:r>
            </w:ins>
          </w:p>
          <w:p w14:paraId="2549BD93" w14:textId="77777777" w:rsidR="001D01DF" w:rsidRDefault="001D01DF" w:rsidP="001D01DF">
            <w:pPr>
              <w:spacing w:after="0" w:line="259" w:lineRule="auto"/>
              <w:ind w:left="108" w:firstLine="0"/>
              <w:jc w:val="left"/>
              <w:rPr>
                <w:ins w:id="477" w:author="Kari Holsten" w:date="2021-09-21T14:52:00Z"/>
              </w:rPr>
            </w:pPr>
            <w:ins w:id="478" w:author="Kari Holsten" w:date="2021-09-21T14:55:00Z">
              <w:r>
                <w:t>Disputes Case work</w:t>
              </w:r>
            </w:ins>
          </w:p>
        </w:tc>
        <w:tc>
          <w:tcPr>
            <w:tcW w:w="1174" w:type="dxa"/>
            <w:tcBorders>
              <w:top w:val="single" w:sz="4" w:space="0" w:color="000000"/>
              <w:left w:val="nil"/>
              <w:bottom w:val="single" w:sz="4" w:space="0" w:color="000000"/>
              <w:right w:val="single" w:sz="4" w:space="0" w:color="000000"/>
            </w:tcBorders>
            <w:tcPrChange w:id="479" w:author="Kari Holsten" w:date="2021-09-21T14:56:00Z">
              <w:tcPr>
                <w:tcW w:w="901" w:type="dxa"/>
                <w:gridSpan w:val="2"/>
                <w:tcBorders>
                  <w:top w:val="single" w:sz="4" w:space="0" w:color="000000"/>
                  <w:left w:val="nil"/>
                  <w:bottom w:val="single" w:sz="4" w:space="0" w:color="000000"/>
                  <w:right w:val="single" w:sz="4" w:space="0" w:color="000000"/>
                </w:tcBorders>
              </w:tcPr>
            </w:tcPrChange>
          </w:tcPr>
          <w:p w14:paraId="18FA81ED" w14:textId="77777777" w:rsidR="001D01DF" w:rsidRDefault="001D01DF" w:rsidP="001D01DF">
            <w:pPr>
              <w:spacing w:after="160" w:line="259" w:lineRule="auto"/>
              <w:ind w:left="0" w:firstLine="0"/>
              <w:jc w:val="left"/>
              <w:rPr>
                <w:ins w:id="480" w:author="Kari Holsten" w:date="2021-09-21T14:52:00Z"/>
              </w:rPr>
            </w:pPr>
          </w:p>
        </w:tc>
        <w:tc>
          <w:tcPr>
            <w:tcW w:w="1427" w:type="dxa"/>
            <w:tcBorders>
              <w:top w:val="single" w:sz="4" w:space="0" w:color="000000"/>
              <w:left w:val="single" w:sz="4" w:space="0" w:color="000000"/>
              <w:bottom w:val="single" w:sz="4" w:space="0" w:color="000000"/>
              <w:right w:val="single" w:sz="4" w:space="0" w:color="000000"/>
            </w:tcBorders>
            <w:tcPrChange w:id="481" w:author="Kari Holsten" w:date="2021-09-21T14:56:00Z">
              <w:tcPr>
                <w:tcW w:w="2007" w:type="dxa"/>
                <w:gridSpan w:val="3"/>
                <w:tcBorders>
                  <w:top w:val="single" w:sz="4" w:space="0" w:color="000000"/>
                  <w:left w:val="single" w:sz="4" w:space="0" w:color="000000"/>
                  <w:bottom w:val="single" w:sz="4" w:space="0" w:color="000000"/>
                  <w:right w:val="single" w:sz="4" w:space="0" w:color="000000"/>
                </w:tcBorders>
              </w:tcPr>
            </w:tcPrChange>
          </w:tcPr>
          <w:p w14:paraId="5D572C8D" w14:textId="77777777" w:rsidR="001D01DF" w:rsidRDefault="001D01DF" w:rsidP="001D01DF">
            <w:pPr>
              <w:spacing w:after="0" w:line="259" w:lineRule="auto"/>
              <w:ind w:left="108" w:firstLine="0"/>
              <w:jc w:val="left"/>
              <w:rPr>
                <w:ins w:id="482" w:author="Kari Holsten" w:date="2021-09-21T14:52:00Z"/>
              </w:rPr>
            </w:pPr>
            <w:ins w:id="483" w:author="Kari Holsten" w:date="2021-09-21T14:52:00Z">
              <w:r>
                <w:t xml:space="preserve">Branded, Costco </w:t>
              </w:r>
            </w:ins>
          </w:p>
        </w:tc>
        <w:tc>
          <w:tcPr>
            <w:tcW w:w="1313" w:type="dxa"/>
            <w:gridSpan w:val="3"/>
            <w:tcBorders>
              <w:top w:val="single" w:sz="4" w:space="0" w:color="000000"/>
              <w:left w:val="single" w:sz="4" w:space="0" w:color="000000"/>
              <w:bottom w:val="single" w:sz="4" w:space="0" w:color="000000"/>
              <w:right w:val="single" w:sz="4" w:space="0" w:color="000000"/>
            </w:tcBorders>
            <w:tcPrChange w:id="484" w:author="Kari Holsten" w:date="2021-09-21T14:56:00Z">
              <w:tcPr>
                <w:tcW w:w="1525" w:type="dxa"/>
                <w:gridSpan w:val="4"/>
                <w:tcBorders>
                  <w:top w:val="single" w:sz="4" w:space="0" w:color="000000"/>
                  <w:left w:val="single" w:sz="4" w:space="0" w:color="000000"/>
                  <w:bottom w:val="single" w:sz="4" w:space="0" w:color="000000"/>
                  <w:right w:val="single" w:sz="4" w:space="0" w:color="000000"/>
                </w:tcBorders>
              </w:tcPr>
            </w:tcPrChange>
          </w:tcPr>
          <w:p w14:paraId="7454F3B0" w14:textId="77777777" w:rsidR="001D01DF" w:rsidRDefault="001D01DF" w:rsidP="001D01DF">
            <w:pPr>
              <w:spacing w:after="0" w:line="259" w:lineRule="auto"/>
              <w:ind w:left="108" w:firstLine="0"/>
              <w:jc w:val="left"/>
              <w:rPr>
                <w:ins w:id="485" w:author="Kari Holsten" w:date="2021-09-21T14:52:00Z"/>
              </w:rPr>
            </w:pPr>
            <w:ins w:id="486" w:author="Kari Holsten" w:date="2021-09-21T14:55:00Z">
              <w:r w:rsidRPr="000E5B27">
                <w:t xml:space="preserve">$33.31 </w:t>
              </w:r>
            </w:ins>
          </w:p>
        </w:tc>
        <w:tc>
          <w:tcPr>
            <w:tcW w:w="1036" w:type="dxa"/>
            <w:gridSpan w:val="2"/>
            <w:tcBorders>
              <w:top w:val="single" w:sz="4" w:space="0" w:color="000000"/>
              <w:left w:val="single" w:sz="4" w:space="0" w:color="000000"/>
              <w:bottom w:val="single" w:sz="4" w:space="0" w:color="000000"/>
              <w:right w:val="single" w:sz="4" w:space="0" w:color="000000"/>
            </w:tcBorders>
            <w:tcPrChange w:id="487" w:author="Kari Holsten" w:date="2021-09-21T14:56:00Z">
              <w:tcPr>
                <w:tcW w:w="1423" w:type="dxa"/>
                <w:gridSpan w:val="3"/>
                <w:tcBorders>
                  <w:top w:val="single" w:sz="4" w:space="0" w:color="000000"/>
                  <w:left w:val="single" w:sz="4" w:space="0" w:color="000000"/>
                  <w:bottom w:val="single" w:sz="4" w:space="0" w:color="000000"/>
                  <w:right w:val="single" w:sz="4" w:space="0" w:color="000000"/>
                </w:tcBorders>
              </w:tcPr>
            </w:tcPrChange>
          </w:tcPr>
          <w:p w14:paraId="7A15984D" w14:textId="77777777" w:rsidR="001D01DF" w:rsidRDefault="001D01DF" w:rsidP="001D01DF">
            <w:pPr>
              <w:spacing w:after="0" w:line="259" w:lineRule="auto"/>
              <w:ind w:left="106" w:firstLine="0"/>
              <w:jc w:val="left"/>
              <w:rPr>
                <w:ins w:id="488" w:author="Kari Holsten" w:date="2021-09-21T14:53:00Z"/>
              </w:rPr>
            </w:pPr>
            <w:ins w:id="489" w:author="Kari Holsten" w:date="2021-09-21T14:55:00Z">
              <w:r w:rsidRPr="000E5B27">
                <w:t xml:space="preserve">$30.80 </w:t>
              </w:r>
            </w:ins>
          </w:p>
        </w:tc>
        <w:tc>
          <w:tcPr>
            <w:tcW w:w="1479" w:type="dxa"/>
            <w:gridSpan w:val="2"/>
            <w:tcBorders>
              <w:top w:val="single" w:sz="4" w:space="0" w:color="000000"/>
              <w:left w:val="single" w:sz="4" w:space="0" w:color="000000"/>
              <w:bottom w:val="single" w:sz="4" w:space="0" w:color="000000"/>
              <w:right w:val="single" w:sz="4" w:space="0" w:color="000000"/>
            </w:tcBorders>
            <w:tcPrChange w:id="490" w:author="Kari Holsten" w:date="2021-09-21T14:56:00Z">
              <w:tcPr>
                <w:tcW w:w="1701" w:type="dxa"/>
                <w:gridSpan w:val="3"/>
                <w:tcBorders>
                  <w:top w:val="single" w:sz="4" w:space="0" w:color="000000"/>
                  <w:left w:val="single" w:sz="4" w:space="0" w:color="000000"/>
                  <w:bottom w:val="single" w:sz="4" w:space="0" w:color="000000"/>
                  <w:right w:val="single" w:sz="4" w:space="0" w:color="000000"/>
                </w:tcBorders>
              </w:tcPr>
            </w:tcPrChange>
          </w:tcPr>
          <w:p w14:paraId="2980BB6F" w14:textId="77777777" w:rsidR="001D01DF" w:rsidRDefault="001D01DF" w:rsidP="001D01DF">
            <w:pPr>
              <w:spacing w:after="0" w:line="259" w:lineRule="auto"/>
              <w:ind w:left="106" w:firstLine="0"/>
              <w:jc w:val="left"/>
              <w:rPr>
                <w:ins w:id="491" w:author="Kari Holsten" w:date="2021-09-21T14:52:00Z"/>
              </w:rPr>
            </w:pPr>
            <w:ins w:id="492" w:author="Kari Holsten" w:date="2021-09-21T14:55:00Z">
              <w:r w:rsidRPr="000E5B27">
                <w:t xml:space="preserve">$37.05 </w:t>
              </w:r>
            </w:ins>
          </w:p>
        </w:tc>
        <w:tc>
          <w:tcPr>
            <w:tcW w:w="1232" w:type="dxa"/>
            <w:gridSpan w:val="2"/>
            <w:tcBorders>
              <w:top w:val="single" w:sz="4" w:space="0" w:color="000000"/>
              <w:left w:val="single" w:sz="4" w:space="0" w:color="000000"/>
              <w:bottom w:val="single" w:sz="4" w:space="0" w:color="000000"/>
              <w:right w:val="single" w:sz="4" w:space="0" w:color="000000"/>
            </w:tcBorders>
            <w:tcPrChange w:id="493" w:author="Kari Holsten" w:date="2021-09-21T14:56:00Z">
              <w:tcPr>
                <w:tcW w:w="1701" w:type="dxa"/>
                <w:gridSpan w:val="2"/>
                <w:tcBorders>
                  <w:top w:val="single" w:sz="4" w:space="0" w:color="000000"/>
                  <w:left w:val="single" w:sz="4" w:space="0" w:color="000000"/>
                  <w:bottom w:val="single" w:sz="4" w:space="0" w:color="000000"/>
                  <w:right w:val="single" w:sz="4" w:space="0" w:color="000000"/>
                </w:tcBorders>
              </w:tcPr>
            </w:tcPrChange>
          </w:tcPr>
          <w:p w14:paraId="4AA355BC" w14:textId="77777777" w:rsidR="001D01DF" w:rsidRDefault="001D01DF" w:rsidP="001D01DF">
            <w:pPr>
              <w:spacing w:after="0" w:line="259" w:lineRule="auto"/>
              <w:ind w:left="106" w:firstLine="0"/>
              <w:jc w:val="left"/>
              <w:rPr>
                <w:ins w:id="494" w:author="Kari Holsten" w:date="2021-09-21T14:53:00Z"/>
              </w:rPr>
            </w:pPr>
            <w:ins w:id="495" w:author="Kari Holsten" w:date="2021-09-21T14:55:00Z">
              <w:r w:rsidRPr="000E5B27">
                <w:t>$34.26</w:t>
              </w:r>
            </w:ins>
          </w:p>
        </w:tc>
      </w:tr>
      <w:tr w:rsidR="001D01DF" w14:paraId="3F055A3B" w14:textId="77777777" w:rsidTr="001D01DF">
        <w:trPr>
          <w:gridBefore w:val="1"/>
          <w:wBefore w:w="11" w:type="dxa"/>
          <w:trHeight w:val="307"/>
          <w:ins w:id="496" w:author="Kari Holsten" w:date="2021-09-21T14:52:00Z"/>
          <w:trPrChange w:id="497" w:author="Kari Holsten" w:date="2021-09-21T14:56:00Z">
            <w:trPr>
              <w:gridBefore w:val="1"/>
              <w:wBefore w:w="11" w:type="dxa"/>
              <w:trHeight w:val="307"/>
            </w:trPr>
          </w:trPrChange>
        </w:trPr>
        <w:tc>
          <w:tcPr>
            <w:tcW w:w="1695" w:type="dxa"/>
            <w:tcBorders>
              <w:top w:val="single" w:sz="4" w:space="0" w:color="000000"/>
              <w:left w:val="single" w:sz="4" w:space="0" w:color="000000"/>
              <w:bottom w:val="single" w:sz="4" w:space="0" w:color="000000"/>
              <w:right w:val="nil"/>
            </w:tcBorders>
            <w:tcPrChange w:id="498" w:author="Kari Holsten" w:date="2021-09-21T14:56:00Z">
              <w:tcPr>
                <w:tcW w:w="1799" w:type="dxa"/>
                <w:tcBorders>
                  <w:top w:val="single" w:sz="4" w:space="0" w:color="000000"/>
                  <w:left w:val="single" w:sz="4" w:space="0" w:color="000000"/>
                  <w:bottom w:val="single" w:sz="4" w:space="0" w:color="000000"/>
                  <w:right w:val="nil"/>
                </w:tcBorders>
              </w:tcPr>
            </w:tcPrChange>
          </w:tcPr>
          <w:p w14:paraId="29ED661F" w14:textId="77777777" w:rsidR="001D01DF" w:rsidRDefault="001D01DF" w:rsidP="001D01DF">
            <w:pPr>
              <w:spacing w:after="0" w:line="259" w:lineRule="auto"/>
              <w:ind w:left="108" w:firstLine="0"/>
              <w:jc w:val="left"/>
              <w:rPr>
                <w:ins w:id="499" w:author="Kari Holsten" w:date="2021-09-21T14:57:00Z"/>
              </w:rPr>
            </w:pPr>
            <w:ins w:id="500" w:author="Kari Holsten" w:date="2021-09-21T14:57:00Z">
              <w:r>
                <w:t>Other Fraud Back</w:t>
              </w:r>
            </w:ins>
          </w:p>
          <w:p w14:paraId="13738982" w14:textId="77777777" w:rsidR="001D01DF" w:rsidRDefault="001D01DF" w:rsidP="001D01DF">
            <w:pPr>
              <w:spacing w:after="0" w:line="259" w:lineRule="auto"/>
              <w:ind w:left="108" w:firstLine="0"/>
              <w:jc w:val="left"/>
              <w:rPr>
                <w:ins w:id="501" w:author="Kari Holsten" w:date="2021-09-21T14:52:00Z"/>
              </w:rPr>
            </w:pPr>
            <w:ins w:id="502" w:author="Kari Holsten" w:date="2021-09-21T14:57:00Z">
              <w:r>
                <w:t>Office</w:t>
              </w:r>
            </w:ins>
          </w:p>
        </w:tc>
        <w:tc>
          <w:tcPr>
            <w:tcW w:w="1174" w:type="dxa"/>
            <w:tcBorders>
              <w:top w:val="single" w:sz="4" w:space="0" w:color="000000"/>
              <w:left w:val="nil"/>
              <w:bottom w:val="single" w:sz="4" w:space="0" w:color="000000"/>
              <w:right w:val="single" w:sz="4" w:space="0" w:color="000000"/>
            </w:tcBorders>
            <w:tcPrChange w:id="503" w:author="Kari Holsten" w:date="2021-09-21T14:56:00Z">
              <w:tcPr>
                <w:tcW w:w="901" w:type="dxa"/>
                <w:gridSpan w:val="2"/>
                <w:tcBorders>
                  <w:top w:val="single" w:sz="4" w:space="0" w:color="000000"/>
                  <w:left w:val="nil"/>
                  <w:bottom w:val="single" w:sz="4" w:space="0" w:color="000000"/>
                  <w:right w:val="single" w:sz="4" w:space="0" w:color="000000"/>
                </w:tcBorders>
              </w:tcPr>
            </w:tcPrChange>
          </w:tcPr>
          <w:p w14:paraId="526EF653" w14:textId="77777777" w:rsidR="001D01DF" w:rsidRDefault="001D01DF" w:rsidP="001D01DF">
            <w:pPr>
              <w:spacing w:after="160" w:line="259" w:lineRule="auto"/>
              <w:ind w:left="0" w:firstLine="0"/>
              <w:jc w:val="left"/>
              <w:rPr>
                <w:ins w:id="504" w:author="Kari Holsten" w:date="2021-09-21T14:52:00Z"/>
              </w:rPr>
            </w:pPr>
          </w:p>
        </w:tc>
        <w:tc>
          <w:tcPr>
            <w:tcW w:w="1427" w:type="dxa"/>
            <w:tcBorders>
              <w:top w:val="single" w:sz="4" w:space="0" w:color="000000"/>
              <w:left w:val="single" w:sz="4" w:space="0" w:color="000000"/>
              <w:bottom w:val="single" w:sz="4" w:space="0" w:color="000000"/>
              <w:right w:val="single" w:sz="4" w:space="0" w:color="000000"/>
            </w:tcBorders>
            <w:tcPrChange w:id="505" w:author="Kari Holsten" w:date="2021-09-21T14:56:00Z">
              <w:tcPr>
                <w:tcW w:w="2007" w:type="dxa"/>
                <w:gridSpan w:val="3"/>
                <w:tcBorders>
                  <w:top w:val="single" w:sz="4" w:space="0" w:color="000000"/>
                  <w:left w:val="single" w:sz="4" w:space="0" w:color="000000"/>
                  <w:bottom w:val="single" w:sz="4" w:space="0" w:color="000000"/>
                  <w:right w:val="single" w:sz="4" w:space="0" w:color="000000"/>
                </w:tcBorders>
              </w:tcPr>
            </w:tcPrChange>
          </w:tcPr>
          <w:p w14:paraId="05ECAD8A" w14:textId="77777777" w:rsidR="001D01DF" w:rsidRDefault="001D01DF" w:rsidP="001D01DF">
            <w:pPr>
              <w:spacing w:after="0" w:line="259" w:lineRule="auto"/>
              <w:ind w:left="108" w:firstLine="0"/>
              <w:jc w:val="left"/>
              <w:rPr>
                <w:ins w:id="506" w:author="Kari Holsten" w:date="2021-09-21T14:52:00Z"/>
              </w:rPr>
            </w:pPr>
            <w:ins w:id="507" w:author="Kari Holsten" w:date="2021-09-21T14:52:00Z">
              <w:r>
                <w:t>Branded</w:t>
              </w:r>
            </w:ins>
          </w:p>
        </w:tc>
        <w:tc>
          <w:tcPr>
            <w:tcW w:w="1313" w:type="dxa"/>
            <w:gridSpan w:val="3"/>
            <w:tcBorders>
              <w:top w:val="single" w:sz="4" w:space="0" w:color="000000"/>
              <w:left w:val="single" w:sz="4" w:space="0" w:color="000000"/>
              <w:bottom w:val="single" w:sz="4" w:space="0" w:color="000000"/>
              <w:right w:val="single" w:sz="4" w:space="0" w:color="000000"/>
            </w:tcBorders>
            <w:tcPrChange w:id="508" w:author="Kari Holsten" w:date="2021-09-21T14:56:00Z">
              <w:tcPr>
                <w:tcW w:w="1525" w:type="dxa"/>
                <w:gridSpan w:val="4"/>
                <w:tcBorders>
                  <w:top w:val="single" w:sz="4" w:space="0" w:color="000000"/>
                  <w:left w:val="single" w:sz="4" w:space="0" w:color="000000"/>
                  <w:bottom w:val="single" w:sz="4" w:space="0" w:color="000000"/>
                  <w:right w:val="single" w:sz="4" w:space="0" w:color="000000"/>
                </w:tcBorders>
              </w:tcPr>
            </w:tcPrChange>
          </w:tcPr>
          <w:p w14:paraId="63CA4360" w14:textId="77777777" w:rsidR="001D01DF" w:rsidRDefault="001D01DF" w:rsidP="001D01DF">
            <w:pPr>
              <w:spacing w:after="0" w:line="259" w:lineRule="auto"/>
              <w:ind w:left="108" w:firstLine="0"/>
              <w:jc w:val="left"/>
              <w:rPr>
                <w:ins w:id="509" w:author="Kari Holsten" w:date="2021-09-21T14:52:00Z"/>
              </w:rPr>
            </w:pPr>
            <w:ins w:id="510" w:author="Kari Holsten" w:date="2021-09-21T14:59:00Z">
              <w:r w:rsidRPr="00593A45">
                <w:t xml:space="preserve">$33.31 </w:t>
              </w:r>
            </w:ins>
          </w:p>
        </w:tc>
        <w:tc>
          <w:tcPr>
            <w:tcW w:w="1036" w:type="dxa"/>
            <w:gridSpan w:val="2"/>
            <w:tcBorders>
              <w:top w:val="single" w:sz="4" w:space="0" w:color="000000"/>
              <w:left w:val="single" w:sz="4" w:space="0" w:color="000000"/>
              <w:bottom w:val="single" w:sz="4" w:space="0" w:color="000000"/>
              <w:right w:val="single" w:sz="4" w:space="0" w:color="000000"/>
            </w:tcBorders>
            <w:tcPrChange w:id="511" w:author="Kari Holsten" w:date="2021-09-21T14:56:00Z">
              <w:tcPr>
                <w:tcW w:w="1423" w:type="dxa"/>
                <w:gridSpan w:val="3"/>
                <w:tcBorders>
                  <w:top w:val="single" w:sz="4" w:space="0" w:color="000000"/>
                  <w:left w:val="single" w:sz="4" w:space="0" w:color="000000"/>
                  <w:bottom w:val="single" w:sz="4" w:space="0" w:color="000000"/>
                  <w:right w:val="single" w:sz="4" w:space="0" w:color="000000"/>
                </w:tcBorders>
              </w:tcPr>
            </w:tcPrChange>
          </w:tcPr>
          <w:p w14:paraId="61879536" w14:textId="77777777" w:rsidR="001D01DF" w:rsidRDefault="001D01DF" w:rsidP="001D01DF">
            <w:pPr>
              <w:spacing w:after="0" w:line="259" w:lineRule="auto"/>
              <w:ind w:left="106" w:firstLine="0"/>
              <w:jc w:val="left"/>
              <w:rPr>
                <w:ins w:id="512" w:author="Kari Holsten" w:date="2021-09-21T14:53:00Z"/>
              </w:rPr>
            </w:pPr>
            <w:ins w:id="513" w:author="Kari Holsten" w:date="2021-09-21T14:59:00Z">
              <w:r w:rsidRPr="00593A45">
                <w:t xml:space="preserve">$30.80 </w:t>
              </w:r>
            </w:ins>
          </w:p>
        </w:tc>
        <w:tc>
          <w:tcPr>
            <w:tcW w:w="1479" w:type="dxa"/>
            <w:gridSpan w:val="2"/>
            <w:tcBorders>
              <w:top w:val="single" w:sz="4" w:space="0" w:color="000000"/>
              <w:left w:val="single" w:sz="4" w:space="0" w:color="000000"/>
              <w:bottom w:val="single" w:sz="4" w:space="0" w:color="000000"/>
              <w:right w:val="single" w:sz="4" w:space="0" w:color="000000"/>
            </w:tcBorders>
            <w:tcPrChange w:id="514" w:author="Kari Holsten" w:date="2021-09-21T14:56:00Z">
              <w:tcPr>
                <w:tcW w:w="1701" w:type="dxa"/>
                <w:gridSpan w:val="3"/>
                <w:tcBorders>
                  <w:top w:val="single" w:sz="4" w:space="0" w:color="000000"/>
                  <w:left w:val="single" w:sz="4" w:space="0" w:color="000000"/>
                  <w:bottom w:val="single" w:sz="4" w:space="0" w:color="000000"/>
                  <w:right w:val="single" w:sz="4" w:space="0" w:color="000000"/>
                </w:tcBorders>
              </w:tcPr>
            </w:tcPrChange>
          </w:tcPr>
          <w:p w14:paraId="29742291" w14:textId="77777777" w:rsidR="001D01DF" w:rsidRDefault="001D01DF" w:rsidP="001D01DF">
            <w:pPr>
              <w:spacing w:after="0" w:line="259" w:lineRule="auto"/>
              <w:ind w:left="106" w:firstLine="0"/>
              <w:jc w:val="left"/>
              <w:rPr>
                <w:ins w:id="515" w:author="Kari Holsten" w:date="2021-09-21T14:52:00Z"/>
              </w:rPr>
            </w:pPr>
            <w:ins w:id="516" w:author="Kari Holsten" w:date="2021-09-21T14:59:00Z">
              <w:r w:rsidRPr="00593A45">
                <w:t xml:space="preserve">$37.05 </w:t>
              </w:r>
            </w:ins>
          </w:p>
        </w:tc>
        <w:tc>
          <w:tcPr>
            <w:tcW w:w="1232" w:type="dxa"/>
            <w:gridSpan w:val="2"/>
            <w:tcBorders>
              <w:top w:val="single" w:sz="4" w:space="0" w:color="000000"/>
              <w:left w:val="single" w:sz="4" w:space="0" w:color="000000"/>
              <w:bottom w:val="single" w:sz="4" w:space="0" w:color="000000"/>
              <w:right w:val="single" w:sz="4" w:space="0" w:color="000000"/>
            </w:tcBorders>
            <w:tcPrChange w:id="517" w:author="Kari Holsten" w:date="2021-09-21T14:56:00Z">
              <w:tcPr>
                <w:tcW w:w="1701" w:type="dxa"/>
                <w:gridSpan w:val="2"/>
                <w:tcBorders>
                  <w:top w:val="single" w:sz="4" w:space="0" w:color="000000"/>
                  <w:left w:val="single" w:sz="4" w:space="0" w:color="000000"/>
                  <w:bottom w:val="single" w:sz="4" w:space="0" w:color="000000"/>
                  <w:right w:val="single" w:sz="4" w:space="0" w:color="000000"/>
                </w:tcBorders>
              </w:tcPr>
            </w:tcPrChange>
          </w:tcPr>
          <w:p w14:paraId="675EE85E" w14:textId="77777777" w:rsidR="001D01DF" w:rsidRDefault="001D01DF" w:rsidP="001D01DF">
            <w:pPr>
              <w:spacing w:after="0" w:line="259" w:lineRule="auto"/>
              <w:ind w:left="106" w:firstLine="0"/>
              <w:jc w:val="left"/>
              <w:rPr>
                <w:ins w:id="518" w:author="Kari Holsten" w:date="2021-09-21T14:53:00Z"/>
              </w:rPr>
            </w:pPr>
            <w:ins w:id="519" w:author="Kari Holsten" w:date="2021-09-21T14:59:00Z">
              <w:r w:rsidRPr="00593A45">
                <w:t>$34.26</w:t>
              </w:r>
            </w:ins>
          </w:p>
        </w:tc>
      </w:tr>
      <w:tr w:rsidR="001D01DF" w14:paraId="0F5BAC39" w14:textId="77777777" w:rsidTr="001D01DF">
        <w:trPr>
          <w:gridBefore w:val="1"/>
          <w:wBefore w:w="11" w:type="dxa"/>
          <w:trHeight w:val="278"/>
          <w:ins w:id="520" w:author="Kari Holsten" w:date="2021-09-21T14:52:00Z"/>
          <w:trPrChange w:id="521" w:author="Kari Holsten" w:date="2021-09-21T14:56:00Z">
            <w:trPr>
              <w:gridBefore w:val="1"/>
              <w:wBefore w:w="11" w:type="dxa"/>
              <w:trHeight w:val="278"/>
            </w:trPr>
          </w:trPrChange>
        </w:trPr>
        <w:tc>
          <w:tcPr>
            <w:tcW w:w="1695" w:type="dxa"/>
            <w:tcBorders>
              <w:top w:val="single" w:sz="4" w:space="0" w:color="000000"/>
              <w:left w:val="single" w:sz="4" w:space="0" w:color="000000"/>
              <w:bottom w:val="single" w:sz="4" w:space="0" w:color="000000"/>
              <w:right w:val="nil"/>
            </w:tcBorders>
            <w:tcPrChange w:id="522" w:author="Kari Holsten" w:date="2021-09-21T14:56:00Z">
              <w:tcPr>
                <w:tcW w:w="1799" w:type="dxa"/>
                <w:tcBorders>
                  <w:top w:val="single" w:sz="4" w:space="0" w:color="000000"/>
                  <w:left w:val="single" w:sz="4" w:space="0" w:color="000000"/>
                  <w:bottom w:val="single" w:sz="4" w:space="0" w:color="000000"/>
                  <w:right w:val="nil"/>
                </w:tcBorders>
              </w:tcPr>
            </w:tcPrChange>
          </w:tcPr>
          <w:p w14:paraId="4B635B7B" w14:textId="77777777" w:rsidR="001D01DF" w:rsidRDefault="001D01DF" w:rsidP="001D01DF">
            <w:pPr>
              <w:spacing w:after="0" w:line="259" w:lineRule="auto"/>
              <w:ind w:left="108" w:firstLine="0"/>
              <w:jc w:val="left"/>
              <w:rPr>
                <w:ins w:id="523" w:author="Kari Holsten" w:date="2021-09-21T14:52:00Z"/>
              </w:rPr>
            </w:pPr>
            <w:ins w:id="524" w:author="Kari Holsten" w:date="2021-09-21T14:57:00Z">
              <w:r w:rsidRPr="001D01DF">
                <w:t>LMBO</w:t>
              </w:r>
            </w:ins>
          </w:p>
        </w:tc>
        <w:tc>
          <w:tcPr>
            <w:tcW w:w="1174" w:type="dxa"/>
            <w:tcBorders>
              <w:top w:val="single" w:sz="4" w:space="0" w:color="000000"/>
              <w:left w:val="nil"/>
              <w:bottom w:val="single" w:sz="4" w:space="0" w:color="000000"/>
              <w:right w:val="single" w:sz="4" w:space="0" w:color="000000"/>
            </w:tcBorders>
            <w:tcPrChange w:id="525" w:author="Kari Holsten" w:date="2021-09-21T14:56:00Z">
              <w:tcPr>
                <w:tcW w:w="901" w:type="dxa"/>
                <w:gridSpan w:val="2"/>
                <w:tcBorders>
                  <w:top w:val="single" w:sz="4" w:space="0" w:color="000000"/>
                  <w:left w:val="nil"/>
                  <w:bottom w:val="single" w:sz="4" w:space="0" w:color="000000"/>
                  <w:right w:val="single" w:sz="4" w:space="0" w:color="000000"/>
                </w:tcBorders>
              </w:tcPr>
            </w:tcPrChange>
          </w:tcPr>
          <w:p w14:paraId="3DB9538D" w14:textId="77777777" w:rsidR="001D01DF" w:rsidRDefault="001D01DF" w:rsidP="001D01DF">
            <w:pPr>
              <w:spacing w:after="160" w:line="259" w:lineRule="auto"/>
              <w:ind w:left="0" w:firstLine="0"/>
              <w:jc w:val="left"/>
              <w:rPr>
                <w:ins w:id="526" w:author="Kari Holsten" w:date="2021-09-21T14:52:00Z"/>
              </w:rPr>
            </w:pPr>
          </w:p>
        </w:tc>
        <w:tc>
          <w:tcPr>
            <w:tcW w:w="1427" w:type="dxa"/>
            <w:tcBorders>
              <w:top w:val="single" w:sz="4" w:space="0" w:color="000000"/>
              <w:left w:val="single" w:sz="4" w:space="0" w:color="000000"/>
              <w:bottom w:val="single" w:sz="4" w:space="0" w:color="000000"/>
              <w:right w:val="single" w:sz="4" w:space="0" w:color="000000"/>
            </w:tcBorders>
            <w:tcPrChange w:id="527" w:author="Kari Holsten" w:date="2021-09-21T14:56:00Z">
              <w:tcPr>
                <w:tcW w:w="2007" w:type="dxa"/>
                <w:gridSpan w:val="3"/>
                <w:tcBorders>
                  <w:top w:val="single" w:sz="4" w:space="0" w:color="000000"/>
                  <w:left w:val="single" w:sz="4" w:space="0" w:color="000000"/>
                  <w:bottom w:val="single" w:sz="4" w:space="0" w:color="000000"/>
                  <w:right w:val="single" w:sz="4" w:space="0" w:color="000000"/>
                </w:tcBorders>
              </w:tcPr>
            </w:tcPrChange>
          </w:tcPr>
          <w:p w14:paraId="09C72836" w14:textId="77777777" w:rsidR="001D01DF" w:rsidRDefault="001D01DF" w:rsidP="001D01DF">
            <w:pPr>
              <w:spacing w:after="0" w:line="259" w:lineRule="auto"/>
              <w:ind w:left="108" w:firstLine="0"/>
              <w:jc w:val="left"/>
              <w:rPr>
                <w:ins w:id="528" w:author="Kari Holsten" w:date="2021-09-21T14:52:00Z"/>
              </w:rPr>
            </w:pPr>
            <w:ins w:id="529" w:author="Kari Holsten" w:date="2021-09-21T14:52:00Z">
              <w:r>
                <w:t xml:space="preserve">Branded </w:t>
              </w:r>
            </w:ins>
          </w:p>
        </w:tc>
        <w:tc>
          <w:tcPr>
            <w:tcW w:w="1313" w:type="dxa"/>
            <w:gridSpan w:val="3"/>
            <w:tcBorders>
              <w:top w:val="single" w:sz="4" w:space="0" w:color="000000"/>
              <w:left w:val="single" w:sz="4" w:space="0" w:color="000000"/>
              <w:bottom w:val="single" w:sz="4" w:space="0" w:color="000000"/>
              <w:right w:val="single" w:sz="4" w:space="0" w:color="000000"/>
            </w:tcBorders>
            <w:tcPrChange w:id="530" w:author="Kari Holsten" w:date="2021-09-21T14:56:00Z">
              <w:tcPr>
                <w:tcW w:w="1525" w:type="dxa"/>
                <w:gridSpan w:val="4"/>
                <w:tcBorders>
                  <w:top w:val="single" w:sz="4" w:space="0" w:color="000000"/>
                  <w:left w:val="single" w:sz="4" w:space="0" w:color="000000"/>
                  <w:bottom w:val="single" w:sz="4" w:space="0" w:color="000000"/>
                  <w:right w:val="single" w:sz="4" w:space="0" w:color="000000"/>
                </w:tcBorders>
              </w:tcPr>
            </w:tcPrChange>
          </w:tcPr>
          <w:p w14:paraId="385E46E1" w14:textId="77777777" w:rsidR="001D01DF" w:rsidRDefault="001D01DF" w:rsidP="001D01DF">
            <w:pPr>
              <w:spacing w:after="0" w:line="259" w:lineRule="auto"/>
              <w:ind w:left="108" w:firstLine="0"/>
              <w:jc w:val="left"/>
              <w:rPr>
                <w:ins w:id="531" w:author="Kari Holsten" w:date="2021-09-21T14:52:00Z"/>
              </w:rPr>
            </w:pPr>
            <w:ins w:id="532" w:author="Kari Holsten" w:date="2021-09-21T14:59:00Z">
              <w:r w:rsidRPr="00600B6B">
                <w:t>$33.31</w:t>
              </w:r>
            </w:ins>
          </w:p>
        </w:tc>
        <w:tc>
          <w:tcPr>
            <w:tcW w:w="1036" w:type="dxa"/>
            <w:gridSpan w:val="2"/>
            <w:tcBorders>
              <w:top w:val="single" w:sz="4" w:space="0" w:color="000000"/>
              <w:left w:val="single" w:sz="4" w:space="0" w:color="000000"/>
              <w:bottom w:val="single" w:sz="4" w:space="0" w:color="000000"/>
              <w:right w:val="single" w:sz="4" w:space="0" w:color="000000"/>
            </w:tcBorders>
            <w:tcPrChange w:id="533" w:author="Kari Holsten" w:date="2021-09-21T14:56:00Z">
              <w:tcPr>
                <w:tcW w:w="1423" w:type="dxa"/>
                <w:gridSpan w:val="3"/>
                <w:tcBorders>
                  <w:top w:val="single" w:sz="4" w:space="0" w:color="000000"/>
                  <w:left w:val="single" w:sz="4" w:space="0" w:color="000000"/>
                  <w:bottom w:val="single" w:sz="4" w:space="0" w:color="000000"/>
                  <w:right w:val="single" w:sz="4" w:space="0" w:color="000000"/>
                </w:tcBorders>
              </w:tcPr>
            </w:tcPrChange>
          </w:tcPr>
          <w:p w14:paraId="13D20679" w14:textId="77777777" w:rsidR="001D01DF" w:rsidRDefault="001D01DF" w:rsidP="001D01DF">
            <w:pPr>
              <w:spacing w:after="0" w:line="259" w:lineRule="auto"/>
              <w:ind w:left="106" w:firstLine="0"/>
              <w:jc w:val="left"/>
              <w:rPr>
                <w:ins w:id="534" w:author="Kari Holsten" w:date="2021-09-21T14:53:00Z"/>
              </w:rPr>
            </w:pPr>
            <w:ins w:id="535" w:author="Kari Holsten" w:date="2021-09-21T14:59:00Z">
              <w:r w:rsidRPr="00600B6B">
                <w:t xml:space="preserve">$30.80 </w:t>
              </w:r>
            </w:ins>
          </w:p>
        </w:tc>
        <w:tc>
          <w:tcPr>
            <w:tcW w:w="1479" w:type="dxa"/>
            <w:gridSpan w:val="2"/>
            <w:tcBorders>
              <w:top w:val="single" w:sz="4" w:space="0" w:color="000000"/>
              <w:left w:val="single" w:sz="4" w:space="0" w:color="000000"/>
              <w:bottom w:val="single" w:sz="4" w:space="0" w:color="000000"/>
              <w:right w:val="single" w:sz="4" w:space="0" w:color="000000"/>
            </w:tcBorders>
            <w:tcPrChange w:id="536" w:author="Kari Holsten" w:date="2021-09-21T14:56:00Z">
              <w:tcPr>
                <w:tcW w:w="1701" w:type="dxa"/>
                <w:gridSpan w:val="3"/>
                <w:tcBorders>
                  <w:top w:val="single" w:sz="4" w:space="0" w:color="000000"/>
                  <w:left w:val="single" w:sz="4" w:space="0" w:color="000000"/>
                  <w:bottom w:val="single" w:sz="4" w:space="0" w:color="000000"/>
                  <w:right w:val="single" w:sz="4" w:space="0" w:color="000000"/>
                </w:tcBorders>
              </w:tcPr>
            </w:tcPrChange>
          </w:tcPr>
          <w:p w14:paraId="7B4F1689" w14:textId="77777777" w:rsidR="001D01DF" w:rsidRDefault="001D01DF" w:rsidP="001D01DF">
            <w:pPr>
              <w:spacing w:after="0" w:line="259" w:lineRule="auto"/>
              <w:ind w:left="106" w:firstLine="0"/>
              <w:jc w:val="left"/>
              <w:rPr>
                <w:ins w:id="537" w:author="Kari Holsten" w:date="2021-09-21T14:52:00Z"/>
              </w:rPr>
            </w:pPr>
            <w:ins w:id="538" w:author="Kari Holsten" w:date="2021-09-21T14:59:00Z">
              <w:r w:rsidRPr="00600B6B">
                <w:t>$37.05</w:t>
              </w:r>
            </w:ins>
          </w:p>
        </w:tc>
        <w:tc>
          <w:tcPr>
            <w:tcW w:w="1232" w:type="dxa"/>
            <w:gridSpan w:val="2"/>
            <w:tcBorders>
              <w:top w:val="single" w:sz="4" w:space="0" w:color="000000"/>
              <w:left w:val="single" w:sz="4" w:space="0" w:color="000000"/>
              <w:bottom w:val="single" w:sz="4" w:space="0" w:color="000000"/>
              <w:right w:val="single" w:sz="4" w:space="0" w:color="000000"/>
            </w:tcBorders>
            <w:tcPrChange w:id="539" w:author="Kari Holsten" w:date="2021-09-21T14:56:00Z">
              <w:tcPr>
                <w:tcW w:w="1701" w:type="dxa"/>
                <w:gridSpan w:val="2"/>
                <w:tcBorders>
                  <w:top w:val="single" w:sz="4" w:space="0" w:color="000000"/>
                  <w:left w:val="single" w:sz="4" w:space="0" w:color="000000"/>
                  <w:bottom w:val="single" w:sz="4" w:space="0" w:color="000000"/>
                  <w:right w:val="single" w:sz="4" w:space="0" w:color="000000"/>
                </w:tcBorders>
              </w:tcPr>
            </w:tcPrChange>
          </w:tcPr>
          <w:p w14:paraId="24208A05" w14:textId="77777777" w:rsidR="001D01DF" w:rsidRDefault="001D01DF" w:rsidP="001D01DF">
            <w:pPr>
              <w:spacing w:after="0" w:line="259" w:lineRule="auto"/>
              <w:ind w:left="106" w:firstLine="0"/>
              <w:jc w:val="left"/>
              <w:rPr>
                <w:ins w:id="540" w:author="Kari Holsten" w:date="2021-09-21T14:53:00Z"/>
              </w:rPr>
            </w:pPr>
            <w:ins w:id="541" w:author="Kari Holsten" w:date="2021-09-21T14:59:00Z">
              <w:r w:rsidRPr="00600B6B">
                <w:t>$34.26</w:t>
              </w:r>
            </w:ins>
          </w:p>
        </w:tc>
      </w:tr>
      <w:tr w:rsidR="001D01DF" w14:paraId="77B89EBA" w14:textId="77777777" w:rsidTr="001D01DF">
        <w:trPr>
          <w:gridBefore w:val="1"/>
          <w:wBefore w:w="11" w:type="dxa"/>
          <w:trHeight w:val="278"/>
          <w:ins w:id="542" w:author="Kari Holsten" w:date="2021-09-21T14:52:00Z"/>
          <w:trPrChange w:id="543" w:author="Kari Holsten" w:date="2021-09-21T14:56:00Z">
            <w:trPr>
              <w:gridBefore w:val="1"/>
              <w:wBefore w:w="11" w:type="dxa"/>
              <w:trHeight w:val="278"/>
            </w:trPr>
          </w:trPrChange>
        </w:trPr>
        <w:tc>
          <w:tcPr>
            <w:tcW w:w="1695" w:type="dxa"/>
            <w:tcBorders>
              <w:top w:val="single" w:sz="4" w:space="0" w:color="000000"/>
              <w:left w:val="single" w:sz="4" w:space="0" w:color="000000"/>
              <w:bottom w:val="single" w:sz="4" w:space="0" w:color="000000"/>
              <w:right w:val="nil"/>
            </w:tcBorders>
            <w:tcPrChange w:id="544" w:author="Kari Holsten" w:date="2021-09-21T14:56:00Z">
              <w:tcPr>
                <w:tcW w:w="1799" w:type="dxa"/>
                <w:tcBorders>
                  <w:top w:val="single" w:sz="4" w:space="0" w:color="000000"/>
                  <w:left w:val="single" w:sz="4" w:space="0" w:color="000000"/>
                  <w:bottom w:val="single" w:sz="4" w:space="0" w:color="000000"/>
                  <w:right w:val="nil"/>
                </w:tcBorders>
              </w:tcPr>
            </w:tcPrChange>
          </w:tcPr>
          <w:p w14:paraId="4AEAC858" w14:textId="77777777" w:rsidR="001D01DF" w:rsidRDefault="001D01DF" w:rsidP="001D01DF">
            <w:pPr>
              <w:spacing w:after="0" w:line="259" w:lineRule="auto"/>
              <w:ind w:left="108" w:firstLine="0"/>
              <w:jc w:val="left"/>
              <w:rPr>
                <w:ins w:id="545" w:author="Kari Holsten" w:date="2021-09-21T14:52:00Z"/>
              </w:rPr>
            </w:pPr>
            <w:ins w:id="546" w:author="Kari Holsten" w:date="2021-09-21T14:57:00Z">
              <w:r>
                <w:t>MMBO</w:t>
              </w:r>
            </w:ins>
          </w:p>
        </w:tc>
        <w:tc>
          <w:tcPr>
            <w:tcW w:w="1174" w:type="dxa"/>
            <w:tcBorders>
              <w:top w:val="single" w:sz="4" w:space="0" w:color="000000"/>
              <w:left w:val="nil"/>
              <w:bottom w:val="single" w:sz="4" w:space="0" w:color="000000"/>
              <w:right w:val="single" w:sz="4" w:space="0" w:color="000000"/>
            </w:tcBorders>
            <w:tcPrChange w:id="547" w:author="Kari Holsten" w:date="2021-09-21T14:56:00Z">
              <w:tcPr>
                <w:tcW w:w="901" w:type="dxa"/>
                <w:gridSpan w:val="2"/>
                <w:tcBorders>
                  <w:top w:val="single" w:sz="4" w:space="0" w:color="000000"/>
                  <w:left w:val="nil"/>
                  <w:bottom w:val="single" w:sz="4" w:space="0" w:color="000000"/>
                  <w:right w:val="single" w:sz="4" w:space="0" w:color="000000"/>
                </w:tcBorders>
              </w:tcPr>
            </w:tcPrChange>
          </w:tcPr>
          <w:p w14:paraId="2C14B64E" w14:textId="77777777" w:rsidR="001D01DF" w:rsidRDefault="001D01DF" w:rsidP="001D01DF">
            <w:pPr>
              <w:spacing w:after="160" w:line="259" w:lineRule="auto"/>
              <w:ind w:left="0" w:firstLine="0"/>
              <w:jc w:val="left"/>
              <w:rPr>
                <w:ins w:id="548" w:author="Kari Holsten" w:date="2021-09-21T14:52:00Z"/>
              </w:rPr>
            </w:pPr>
          </w:p>
        </w:tc>
        <w:tc>
          <w:tcPr>
            <w:tcW w:w="1427" w:type="dxa"/>
            <w:tcBorders>
              <w:top w:val="single" w:sz="4" w:space="0" w:color="000000"/>
              <w:left w:val="single" w:sz="4" w:space="0" w:color="000000"/>
              <w:bottom w:val="single" w:sz="4" w:space="0" w:color="000000"/>
              <w:right w:val="single" w:sz="4" w:space="0" w:color="000000"/>
            </w:tcBorders>
            <w:tcPrChange w:id="549" w:author="Kari Holsten" w:date="2021-09-21T14:56:00Z">
              <w:tcPr>
                <w:tcW w:w="2007" w:type="dxa"/>
                <w:gridSpan w:val="3"/>
                <w:tcBorders>
                  <w:top w:val="single" w:sz="4" w:space="0" w:color="000000"/>
                  <w:left w:val="single" w:sz="4" w:space="0" w:color="000000"/>
                  <w:bottom w:val="single" w:sz="4" w:space="0" w:color="000000"/>
                  <w:right w:val="single" w:sz="4" w:space="0" w:color="000000"/>
                </w:tcBorders>
              </w:tcPr>
            </w:tcPrChange>
          </w:tcPr>
          <w:p w14:paraId="31A29C1D" w14:textId="77777777" w:rsidR="001D01DF" w:rsidRDefault="001D01DF" w:rsidP="001D01DF">
            <w:pPr>
              <w:spacing w:after="0" w:line="259" w:lineRule="auto"/>
              <w:ind w:left="108" w:firstLine="0"/>
              <w:jc w:val="left"/>
              <w:rPr>
                <w:ins w:id="550" w:author="Kari Holsten" w:date="2021-09-21T14:52:00Z"/>
              </w:rPr>
            </w:pPr>
            <w:ins w:id="551" w:author="Kari Holsten" w:date="2021-09-21T14:52:00Z">
              <w:r>
                <w:t xml:space="preserve">Branded </w:t>
              </w:r>
            </w:ins>
          </w:p>
        </w:tc>
        <w:tc>
          <w:tcPr>
            <w:tcW w:w="1313" w:type="dxa"/>
            <w:gridSpan w:val="3"/>
            <w:tcBorders>
              <w:top w:val="single" w:sz="4" w:space="0" w:color="000000"/>
              <w:left w:val="single" w:sz="4" w:space="0" w:color="000000"/>
              <w:bottom w:val="single" w:sz="4" w:space="0" w:color="000000"/>
              <w:right w:val="single" w:sz="4" w:space="0" w:color="000000"/>
            </w:tcBorders>
            <w:tcPrChange w:id="552" w:author="Kari Holsten" w:date="2021-09-21T14:56:00Z">
              <w:tcPr>
                <w:tcW w:w="1525" w:type="dxa"/>
                <w:gridSpan w:val="4"/>
                <w:tcBorders>
                  <w:top w:val="single" w:sz="4" w:space="0" w:color="000000"/>
                  <w:left w:val="single" w:sz="4" w:space="0" w:color="000000"/>
                  <w:bottom w:val="single" w:sz="4" w:space="0" w:color="000000"/>
                  <w:right w:val="single" w:sz="4" w:space="0" w:color="000000"/>
                </w:tcBorders>
              </w:tcPr>
            </w:tcPrChange>
          </w:tcPr>
          <w:p w14:paraId="464BCCD7" w14:textId="77777777" w:rsidR="001D01DF" w:rsidRDefault="001D01DF" w:rsidP="001D01DF">
            <w:pPr>
              <w:spacing w:after="0" w:line="259" w:lineRule="auto"/>
              <w:ind w:left="108" w:firstLine="0"/>
              <w:jc w:val="left"/>
              <w:rPr>
                <w:ins w:id="553" w:author="Kari Holsten" w:date="2021-09-21T14:52:00Z"/>
              </w:rPr>
            </w:pPr>
            <w:ins w:id="554" w:author="Kari Holsten" w:date="2021-09-21T15:00:00Z">
              <w:r w:rsidRPr="0081645C">
                <w:t xml:space="preserve">$33.31 </w:t>
              </w:r>
            </w:ins>
          </w:p>
        </w:tc>
        <w:tc>
          <w:tcPr>
            <w:tcW w:w="1036" w:type="dxa"/>
            <w:gridSpan w:val="2"/>
            <w:tcBorders>
              <w:top w:val="single" w:sz="4" w:space="0" w:color="000000"/>
              <w:left w:val="single" w:sz="4" w:space="0" w:color="000000"/>
              <w:bottom w:val="single" w:sz="4" w:space="0" w:color="000000"/>
              <w:right w:val="single" w:sz="4" w:space="0" w:color="000000"/>
            </w:tcBorders>
            <w:tcPrChange w:id="555" w:author="Kari Holsten" w:date="2021-09-21T14:56:00Z">
              <w:tcPr>
                <w:tcW w:w="1423" w:type="dxa"/>
                <w:gridSpan w:val="3"/>
                <w:tcBorders>
                  <w:top w:val="single" w:sz="4" w:space="0" w:color="000000"/>
                  <w:left w:val="single" w:sz="4" w:space="0" w:color="000000"/>
                  <w:bottom w:val="single" w:sz="4" w:space="0" w:color="000000"/>
                  <w:right w:val="single" w:sz="4" w:space="0" w:color="000000"/>
                </w:tcBorders>
              </w:tcPr>
            </w:tcPrChange>
          </w:tcPr>
          <w:p w14:paraId="64FE38CF" w14:textId="77777777" w:rsidR="001D01DF" w:rsidRDefault="001D01DF" w:rsidP="001D01DF">
            <w:pPr>
              <w:spacing w:after="0" w:line="259" w:lineRule="auto"/>
              <w:ind w:left="106" w:firstLine="0"/>
              <w:jc w:val="left"/>
              <w:rPr>
                <w:ins w:id="556" w:author="Kari Holsten" w:date="2021-09-21T14:53:00Z"/>
              </w:rPr>
            </w:pPr>
            <w:ins w:id="557" w:author="Kari Holsten" w:date="2021-09-21T15:00:00Z">
              <w:r w:rsidRPr="0081645C">
                <w:t xml:space="preserve">$30.80 </w:t>
              </w:r>
            </w:ins>
          </w:p>
        </w:tc>
        <w:tc>
          <w:tcPr>
            <w:tcW w:w="1479" w:type="dxa"/>
            <w:gridSpan w:val="2"/>
            <w:tcBorders>
              <w:top w:val="single" w:sz="4" w:space="0" w:color="000000"/>
              <w:left w:val="single" w:sz="4" w:space="0" w:color="000000"/>
              <w:bottom w:val="single" w:sz="4" w:space="0" w:color="000000"/>
              <w:right w:val="single" w:sz="4" w:space="0" w:color="000000"/>
            </w:tcBorders>
            <w:tcPrChange w:id="558" w:author="Kari Holsten" w:date="2021-09-21T14:56:00Z">
              <w:tcPr>
                <w:tcW w:w="1701" w:type="dxa"/>
                <w:gridSpan w:val="3"/>
                <w:tcBorders>
                  <w:top w:val="single" w:sz="4" w:space="0" w:color="000000"/>
                  <w:left w:val="single" w:sz="4" w:space="0" w:color="000000"/>
                  <w:bottom w:val="single" w:sz="4" w:space="0" w:color="000000"/>
                  <w:right w:val="single" w:sz="4" w:space="0" w:color="000000"/>
                </w:tcBorders>
              </w:tcPr>
            </w:tcPrChange>
          </w:tcPr>
          <w:p w14:paraId="07D63BD6" w14:textId="77777777" w:rsidR="001D01DF" w:rsidRDefault="001D01DF" w:rsidP="001D01DF">
            <w:pPr>
              <w:spacing w:after="0" w:line="259" w:lineRule="auto"/>
              <w:ind w:left="106" w:firstLine="0"/>
              <w:jc w:val="left"/>
              <w:rPr>
                <w:ins w:id="559" w:author="Kari Holsten" w:date="2021-09-21T14:52:00Z"/>
              </w:rPr>
            </w:pPr>
            <w:ins w:id="560" w:author="Kari Holsten" w:date="2021-09-21T15:00:00Z">
              <w:r w:rsidRPr="0081645C">
                <w:t>$37.05</w:t>
              </w:r>
            </w:ins>
          </w:p>
        </w:tc>
        <w:tc>
          <w:tcPr>
            <w:tcW w:w="1232" w:type="dxa"/>
            <w:gridSpan w:val="2"/>
            <w:tcBorders>
              <w:top w:val="single" w:sz="4" w:space="0" w:color="000000"/>
              <w:left w:val="single" w:sz="4" w:space="0" w:color="000000"/>
              <w:bottom w:val="single" w:sz="4" w:space="0" w:color="000000"/>
              <w:right w:val="single" w:sz="4" w:space="0" w:color="000000"/>
            </w:tcBorders>
            <w:tcPrChange w:id="561" w:author="Kari Holsten" w:date="2021-09-21T14:56:00Z">
              <w:tcPr>
                <w:tcW w:w="1701" w:type="dxa"/>
                <w:gridSpan w:val="2"/>
                <w:tcBorders>
                  <w:top w:val="single" w:sz="4" w:space="0" w:color="000000"/>
                  <w:left w:val="single" w:sz="4" w:space="0" w:color="000000"/>
                  <w:bottom w:val="single" w:sz="4" w:space="0" w:color="000000"/>
                  <w:right w:val="single" w:sz="4" w:space="0" w:color="000000"/>
                </w:tcBorders>
              </w:tcPr>
            </w:tcPrChange>
          </w:tcPr>
          <w:p w14:paraId="40C24407" w14:textId="77777777" w:rsidR="001D01DF" w:rsidRDefault="001D01DF" w:rsidP="001D01DF">
            <w:pPr>
              <w:spacing w:after="0" w:line="259" w:lineRule="auto"/>
              <w:ind w:left="106" w:firstLine="0"/>
              <w:jc w:val="left"/>
              <w:rPr>
                <w:ins w:id="562" w:author="Kari Holsten" w:date="2021-09-21T14:53:00Z"/>
              </w:rPr>
            </w:pPr>
            <w:ins w:id="563" w:author="Kari Holsten" w:date="2021-09-21T15:00:00Z">
              <w:r w:rsidRPr="0081645C">
                <w:t>$34.26</w:t>
              </w:r>
            </w:ins>
          </w:p>
        </w:tc>
      </w:tr>
      <w:tr w:rsidR="004E7678" w14:paraId="0FB09B4C" w14:textId="77777777" w:rsidTr="001D01DF">
        <w:trPr>
          <w:gridBefore w:val="1"/>
          <w:wBefore w:w="11" w:type="dxa"/>
          <w:trHeight w:val="278"/>
          <w:ins w:id="564" w:author="Kari Holsten" w:date="2021-09-21T14:52:00Z"/>
          <w:trPrChange w:id="565" w:author="Kari Holsten" w:date="2021-09-21T14:56:00Z">
            <w:trPr>
              <w:gridBefore w:val="1"/>
              <w:wBefore w:w="11" w:type="dxa"/>
              <w:trHeight w:val="278"/>
            </w:trPr>
          </w:trPrChange>
        </w:trPr>
        <w:tc>
          <w:tcPr>
            <w:tcW w:w="1695" w:type="dxa"/>
            <w:tcBorders>
              <w:top w:val="single" w:sz="4" w:space="0" w:color="000000"/>
              <w:left w:val="single" w:sz="4" w:space="0" w:color="000000"/>
              <w:bottom w:val="single" w:sz="4" w:space="0" w:color="000000"/>
              <w:right w:val="nil"/>
            </w:tcBorders>
            <w:tcPrChange w:id="566" w:author="Kari Holsten" w:date="2021-09-21T14:56:00Z">
              <w:tcPr>
                <w:tcW w:w="1799" w:type="dxa"/>
                <w:tcBorders>
                  <w:top w:val="single" w:sz="4" w:space="0" w:color="000000"/>
                  <w:left w:val="single" w:sz="4" w:space="0" w:color="000000"/>
                  <w:bottom w:val="single" w:sz="4" w:space="0" w:color="000000"/>
                  <w:right w:val="nil"/>
                </w:tcBorders>
              </w:tcPr>
            </w:tcPrChange>
          </w:tcPr>
          <w:p w14:paraId="00AE2BC7" w14:textId="77777777" w:rsidR="004E7678" w:rsidRDefault="004E7678" w:rsidP="004E7678">
            <w:pPr>
              <w:spacing w:after="0" w:line="259" w:lineRule="auto"/>
              <w:ind w:left="108" w:firstLine="0"/>
              <w:jc w:val="left"/>
              <w:rPr>
                <w:ins w:id="567" w:author="Kari Holsten" w:date="2021-09-21T14:57:00Z"/>
              </w:rPr>
            </w:pPr>
            <w:ins w:id="568" w:author="Kari Holsten" w:date="2021-09-21T14:57:00Z">
              <w:r>
                <w:t xml:space="preserve">Credit Bureau </w:t>
              </w:r>
              <w:r>
                <w:t>a</w:t>
              </w:r>
              <w:r>
                <w:t>nd</w:t>
              </w:r>
            </w:ins>
          </w:p>
          <w:p w14:paraId="34D21B7B" w14:textId="77777777" w:rsidR="004E7678" w:rsidRDefault="004E7678" w:rsidP="004E7678">
            <w:pPr>
              <w:spacing w:after="0" w:line="259" w:lineRule="auto"/>
              <w:ind w:left="108" w:firstLine="0"/>
              <w:jc w:val="left"/>
              <w:rPr>
                <w:ins w:id="569" w:author="Kari Holsten" w:date="2021-09-21T14:52:00Z"/>
              </w:rPr>
            </w:pPr>
            <w:ins w:id="570" w:author="Kari Holsten" w:date="2021-09-21T14:57:00Z">
              <w:r>
                <w:t>KYC</w:t>
              </w:r>
            </w:ins>
          </w:p>
        </w:tc>
        <w:tc>
          <w:tcPr>
            <w:tcW w:w="1174" w:type="dxa"/>
            <w:tcBorders>
              <w:top w:val="single" w:sz="4" w:space="0" w:color="000000"/>
              <w:left w:val="nil"/>
              <w:bottom w:val="single" w:sz="4" w:space="0" w:color="000000"/>
              <w:right w:val="single" w:sz="4" w:space="0" w:color="000000"/>
            </w:tcBorders>
            <w:tcPrChange w:id="571" w:author="Kari Holsten" w:date="2021-09-21T14:56:00Z">
              <w:tcPr>
                <w:tcW w:w="901" w:type="dxa"/>
                <w:gridSpan w:val="2"/>
                <w:tcBorders>
                  <w:top w:val="single" w:sz="4" w:space="0" w:color="000000"/>
                  <w:left w:val="nil"/>
                  <w:bottom w:val="single" w:sz="4" w:space="0" w:color="000000"/>
                  <w:right w:val="single" w:sz="4" w:space="0" w:color="000000"/>
                </w:tcBorders>
              </w:tcPr>
            </w:tcPrChange>
          </w:tcPr>
          <w:p w14:paraId="7B74FB46" w14:textId="77777777" w:rsidR="004E7678" w:rsidRDefault="004E7678" w:rsidP="004E7678">
            <w:pPr>
              <w:spacing w:after="160" w:line="259" w:lineRule="auto"/>
              <w:ind w:left="0" w:firstLine="0"/>
              <w:jc w:val="left"/>
              <w:rPr>
                <w:ins w:id="572" w:author="Kari Holsten" w:date="2021-09-21T14:52:00Z"/>
              </w:rPr>
            </w:pPr>
          </w:p>
        </w:tc>
        <w:tc>
          <w:tcPr>
            <w:tcW w:w="1427" w:type="dxa"/>
            <w:tcBorders>
              <w:top w:val="single" w:sz="4" w:space="0" w:color="000000"/>
              <w:left w:val="single" w:sz="4" w:space="0" w:color="000000"/>
              <w:bottom w:val="single" w:sz="4" w:space="0" w:color="000000"/>
              <w:right w:val="single" w:sz="4" w:space="0" w:color="000000"/>
            </w:tcBorders>
            <w:tcPrChange w:id="573" w:author="Kari Holsten" w:date="2021-09-21T14:56:00Z">
              <w:tcPr>
                <w:tcW w:w="2007" w:type="dxa"/>
                <w:gridSpan w:val="3"/>
                <w:tcBorders>
                  <w:top w:val="single" w:sz="4" w:space="0" w:color="000000"/>
                  <w:left w:val="single" w:sz="4" w:space="0" w:color="000000"/>
                  <w:bottom w:val="single" w:sz="4" w:space="0" w:color="000000"/>
                  <w:right w:val="single" w:sz="4" w:space="0" w:color="000000"/>
                </w:tcBorders>
              </w:tcPr>
            </w:tcPrChange>
          </w:tcPr>
          <w:p w14:paraId="51D89D9C" w14:textId="77777777" w:rsidR="004E7678" w:rsidRDefault="004E7678" w:rsidP="004E7678">
            <w:pPr>
              <w:spacing w:after="0" w:line="259" w:lineRule="auto"/>
              <w:ind w:left="108" w:firstLine="0"/>
              <w:jc w:val="left"/>
              <w:rPr>
                <w:ins w:id="574" w:author="Kari Holsten" w:date="2021-09-21T14:52:00Z"/>
              </w:rPr>
            </w:pPr>
            <w:ins w:id="575" w:author="Kari Holsten" w:date="2021-09-21T14:52:00Z">
              <w:r>
                <w:t xml:space="preserve">Branded </w:t>
              </w:r>
            </w:ins>
          </w:p>
        </w:tc>
        <w:tc>
          <w:tcPr>
            <w:tcW w:w="1313" w:type="dxa"/>
            <w:gridSpan w:val="3"/>
            <w:tcBorders>
              <w:top w:val="single" w:sz="4" w:space="0" w:color="000000"/>
              <w:left w:val="single" w:sz="4" w:space="0" w:color="000000"/>
              <w:bottom w:val="single" w:sz="4" w:space="0" w:color="000000"/>
              <w:right w:val="single" w:sz="4" w:space="0" w:color="000000"/>
            </w:tcBorders>
            <w:tcPrChange w:id="576" w:author="Kari Holsten" w:date="2021-09-21T14:56:00Z">
              <w:tcPr>
                <w:tcW w:w="1525" w:type="dxa"/>
                <w:gridSpan w:val="4"/>
                <w:tcBorders>
                  <w:top w:val="single" w:sz="4" w:space="0" w:color="000000"/>
                  <w:left w:val="single" w:sz="4" w:space="0" w:color="000000"/>
                  <w:bottom w:val="single" w:sz="4" w:space="0" w:color="000000"/>
                  <w:right w:val="single" w:sz="4" w:space="0" w:color="000000"/>
                </w:tcBorders>
              </w:tcPr>
            </w:tcPrChange>
          </w:tcPr>
          <w:p w14:paraId="7E233E90" w14:textId="77777777" w:rsidR="004E7678" w:rsidRDefault="004E7678" w:rsidP="004E7678">
            <w:pPr>
              <w:spacing w:after="0" w:line="259" w:lineRule="auto"/>
              <w:ind w:left="108" w:firstLine="0"/>
              <w:jc w:val="left"/>
              <w:rPr>
                <w:ins w:id="577" w:author="Kari Holsten" w:date="2021-09-21T14:52:00Z"/>
              </w:rPr>
            </w:pPr>
            <w:ins w:id="578" w:author="Kari Holsten" w:date="2021-09-21T15:00:00Z">
              <w:r w:rsidRPr="0066401D">
                <w:t xml:space="preserve">$33.31 </w:t>
              </w:r>
            </w:ins>
          </w:p>
        </w:tc>
        <w:tc>
          <w:tcPr>
            <w:tcW w:w="1036" w:type="dxa"/>
            <w:gridSpan w:val="2"/>
            <w:tcBorders>
              <w:top w:val="single" w:sz="4" w:space="0" w:color="000000"/>
              <w:left w:val="single" w:sz="4" w:space="0" w:color="000000"/>
              <w:bottom w:val="single" w:sz="4" w:space="0" w:color="000000"/>
              <w:right w:val="single" w:sz="4" w:space="0" w:color="000000"/>
            </w:tcBorders>
            <w:tcPrChange w:id="579" w:author="Kari Holsten" w:date="2021-09-21T14:56:00Z">
              <w:tcPr>
                <w:tcW w:w="1423" w:type="dxa"/>
                <w:gridSpan w:val="3"/>
                <w:tcBorders>
                  <w:top w:val="single" w:sz="4" w:space="0" w:color="000000"/>
                  <w:left w:val="single" w:sz="4" w:space="0" w:color="000000"/>
                  <w:bottom w:val="single" w:sz="4" w:space="0" w:color="000000"/>
                  <w:right w:val="single" w:sz="4" w:space="0" w:color="000000"/>
                </w:tcBorders>
              </w:tcPr>
            </w:tcPrChange>
          </w:tcPr>
          <w:p w14:paraId="292412CD" w14:textId="77777777" w:rsidR="004E7678" w:rsidRDefault="004E7678" w:rsidP="004E7678">
            <w:pPr>
              <w:spacing w:after="0" w:line="259" w:lineRule="auto"/>
              <w:ind w:left="106" w:firstLine="0"/>
              <w:jc w:val="left"/>
              <w:rPr>
                <w:ins w:id="580" w:author="Kari Holsten" w:date="2021-09-21T14:53:00Z"/>
              </w:rPr>
            </w:pPr>
            <w:ins w:id="581" w:author="Kari Holsten" w:date="2021-09-21T15:00:00Z">
              <w:r w:rsidRPr="0066401D">
                <w:t xml:space="preserve">$30.80 </w:t>
              </w:r>
            </w:ins>
          </w:p>
        </w:tc>
        <w:tc>
          <w:tcPr>
            <w:tcW w:w="1479" w:type="dxa"/>
            <w:gridSpan w:val="2"/>
            <w:tcBorders>
              <w:top w:val="single" w:sz="4" w:space="0" w:color="000000"/>
              <w:left w:val="single" w:sz="4" w:space="0" w:color="000000"/>
              <w:bottom w:val="single" w:sz="4" w:space="0" w:color="000000"/>
              <w:right w:val="single" w:sz="4" w:space="0" w:color="000000"/>
            </w:tcBorders>
            <w:tcPrChange w:id="582" w:author="Kari Holsten" w:date="2021-09-21T14:56:00Z">
              <w:tcPr>
                <w:tcW w:w="1701" w:type="dxa"/>
                <w:gridSpan w:val="3"/>
                <w:tcBorders>
                  <w:top w:val="single" w:sz="4" w:space="0" w:color="000000"/>
                  <w:left w:val="single" w:sz="4" w:space="0" w:color="000000"/>
                  <w:bottom w:val="single" w:sz="4" w:space="0" w:color="000000"/>
                  <w:right w:val="single" w:sz="4" w:space="0" w:color="000000"/>
                </w:tcBorders>
              </w:tcPr>
            </w:tcPrChange>
          </w:tcPr>
          <w:p w14:paraId="67F1F8F2" w14:textId="77777777" w:rsidR="004E7678" w:rsidRDefault="004E7678" w:rsidP="004E7678">
            <w:pPr>
              <w:spacing w:after="0" w:line="259" w:lineRule="auto"/>
              <w:ind w:left="106" w:firstLine="0"/>
              <w:jc w:val="left"/>
              <w:rPr>
                <w:ins w:id="583" w:author="Kari Holsten" w:date="2021-09-21T14:52:00Z"/>
              </w:rPr>
            </w:pPr>
            <w:ins w:id="584" w:author="Kari Holsten" w:date="2021-09-21T15:00:00Z">
              <w:r w:rsidRPr="0066401D">
                <w:t>$37.05</w:t>
              </w:r>
            </w:ins>
          </w:p>
        </w:tc>
        <w:tc>
          <w:tcPr>
            <w:tcW w:w="1232" w:type="dxa"/>
            <w:gridSpan w:val="2"/>
            <w:tcBorders>
              <w:top w:val="single" w:sz="4" w:space="0" w:color="000000"/>
              <w:left w:val="single" w:sz="4" w:space="0" w:color="000000"/>
              <w:bottom w:val="single" w:sz="4" w:space="0" w:color="000000"/>
              <w:right w:val="single" w:sz="4" w:space="0" w:color="000000"/>
            </w:tcBorders>
            <w:tcPrChange w:id="585" w:author="Kari Holsten" w:date="2021-09-21T14:56:00Z">
              <w:tcPr>
                <w:tcW w:w="1701" w:type="dxa"/>
                <w:gridSpan w:val="2"/>
                <w:tcBorders>
                  <w:top w:val="single" w:sz="4" w:space="0" w:color="000000"/>
                  <w:left w:val="single" w:sz="4" w:space="0" w:color="000000"/>
                  <w:bottom w:val="single" w:sz="4" w:space="0" w:color="000000"/>
                  <w:right w:val="single" w:sz="4" w:space="0" w:color="000000"/>
                </w:tcBorders>
              </w:tcPr>
            </w:tcPrChange>
          </w:tcPr>
          <w:p w14:paraId="48E837C7" w14:textId="77777777" w:rsidR="004E7678" w:rsidRDefault="004E7678" w:rsidP="004E7678">
            <w:pPr>
              <w:spacing w:after="0" w:line="259" w:lineRule="auto"/>
              <w:ind w:left="106" w:firstLine="0"/>
              <w:jc w:val="left"/>
              <w:rPr>
                <w:ins w:id="586" w:author="Kari Holsten" w:date="2021-09-21T14:53:00Z"/>
              </w:rPr>
            </w:pPr>
            <w:ins w:id="587" w:author="Kari Holsten" w:date="2021-09-21T15:00:00Z">
              <w:r w:rsidRPr="0066401D">
                <w:t>$34.26</w:t>
              </w:r>
            </w:ins>
          </w:p>
        </w:tc>
      </w:tr>
      <w:tr w:rsidR="004E7678" w14:paraId="449B113C" w14:textId="77777777" w:rsidTr="001D01DF">
        <w:trPr>
          <w:gridBefore w:val="1"/>
          <w:wBefore w:w="11" w:type="dxa"/>
          <w:trHeight w:val="278"/>
          <w:ins w:id="588" w:author="Kari Holsten" w:date="2021-09-21T14:52:00Z"/>
          <w:trPrChange w:id="589" w:author="Kari Holsten" w:date="2021-09-21T14:56:00Z">
            <w:trPr>
              <w:gridBefore w:val="1"/>
              <w:wBefore w:w="11" w:type="dxa"/>
              <w:trHeight w:val="278"/>
            </w:trPr>
          </w:trPrChange>
        </w:trPr>
        <w:tc>
          <w:tcPr>
            <w:tcW w:w="2869" w:type="dxa"/>
            <w:gridSpan w:val="2"/>
            <w:tcBorders>
              <w:top w:val="single" w:sz="4" w:space="0" w:color="000000"/>
              <w:left w:val="single" w:sz="4" w:space="0" w:color="000000"/>
              <w:bottom w:val="single" w:sz="4" w:space="0" w:color="000000"/>
              <w:right w:val="single" w:sz="4" w:space="0" w:color="000000"/>
            </w:tcBorders>
            <w:tcPrChange w:id="590" w:author="Kari Holsten" w:date="2021-09-21T14:56:00Z">
              <w:tcPr>
                <w:tcW w:w="2700" w:type="dxa"/>
                <w:gridSpan w:val="3"/>
                <w:tcBorders>
                  <w:top w:val="single" w:sz="4" w:space="0" w:color="000000"/>
                  <w:left w:val="single" w:sz="4" w:space="0" w:color="000000"/>
                  <w:bottom w:val="single" w:sz="4" w:space="0" w:color="000000"/>
                  <w:right w:val="single" w:sz="4" w:space="0" w:color="000000"/>
                </w:tcBorders>
              </w:tcPr>
            </w:tcPrChange>
          </w:tcPr>
          <w:p w14:paraId="05426976" w14:textId="77777777" w:rsidR="004E7678" w:rsidRDefault="004E7678" w:rsidP="004E7678">
            <w:pPr>
              <w:spacing w:after="0" w:line="259" w:lineRule="auto"/>
              <w:ind w:left="108" w:firstLine="0"/>
              <w:jc w:val="left"/>
              <w:rPr>
                <w:ins w:id="591" w:author="Kari Holsten" w:date="2021-09-21T14:52:00Z"/>
              </w:rPr>
            </w:pPr>
            <w:ins w:id="592" w:author="Kari Holsten" w:date="2021-09-21T14:52:00Z">
              <w:r>
                <w:t xml:space="preserve">Customer Advocate Coach </w:t>
              </w:r>
            </w:ins>
          </w:p>
        </w:tc>
        <w:tc>
          <w:tcPr>
            <w:tcW w:w="1427" w:type="dxa"/>
            <w:tcBorders>
              <w:top w:val="single" w:sz="4" w:space="0" w:color="000000"/>
              <w:left w:val="single" w:sz="4" w:space="0" w:color="000000"/>
              <w:bottom w:val="single" w:sz="4" w:space="0" w:color="000000"/>
              <w:right w:val="single" w:sz="4" w:space="0" w:color="000000"/>
            </w:tcBorders>
            <w:tcPrChange w:id="593" w:author="Kari Holsten" w:date="2021-09-21T14:56:00Z">
              <w:tcPr>
                <w:tcW w:w="2007" w:type="dxa"/>
                <w:gridSpan w:val="3"/>
                <w:tcBorders>
                  <w:top w:val="single" w:sz="4" w:space="0" w:color="000000"/>
                  <w:left w:val="single" w:sz="4" w:space="0" w:color="000000"/>
                  <w:bottom w:val="single" w:sz="4" w:space="0" w:color="000000"/>
                  <w:right w:val="single" w:sz="4" w:space="0" w:color="000000"/>
                </w:tcBorders>
              </w:tcPr>
            </w:tcPrChange>
          </w:tcPr>
          <w:p w14:paraId="5FD485D8" w14:textId="77777777" w:rsidR="004E7678" w:rsidRDefault="004E7678" w:rsidP="004E7678">
            <w:pPr>
              <w:spacing w:after="0" w:line="259" w:lineRule="auto"/>
              <w:ind w:left="108" w:firstLine="0"/>
              <w:jc w:val="left"/>
              <w:rPr>
                <w:ins w:id="594" w:author="Kari Holsten" w:date="2021-09-21T14:52:00Z"/>
              </w:rPr>
            </w:pPr>
            <w:ins w:id="595" w:author="Kari Holsten" w:date="2021-09-21T14:52:00Z">
              <w:r>
                <w:t xml:space="preserve">Branded, Costco, HB, Saks </w:t>
              </w:r>
            </w:ins>
          </w:p>
        </w:tc>
        <w:tc>
          <w:tcPr>
            <w:tcW w:w="1313" w:type="dxa"/>
            <w:gridSpan w:val="3"/>
            <w:tcBorders>
              <w:top w:val="single" w:sz="4" w:space="0" w:color="000000"/>
              <w:left w:val="single" w:sz="4" w:space="0" w:color="000000"/>
              <w:bottom w:val="single" w:sz="4" w:space="0" w:color="000000"/>
              <w:right w:val="single" w:sz="4" w:space="0" w:color="000000"/>
            </w:tcBorders>
            <w:tcPrChange w:id="596" w:author="Kari Holsten" w:date="2021-09-21T14:56:00Z">
              <w:tcPr>
                <w:tcW w:w="1525" w:type="dxa"/>
                <w:gridSpan w:val="4"/>
                <w:tcBorders>
                  <w:top w:val="single" w:sz="4" w:space="0" w:color="000000"/>
                  <w:left w:val="single" w:sz="4" w:space="0" w:color="000000"/>
                  <w:bottom w:val="single" w:sz="4" w:space="0" w:color="000000"/>
                  <w:right w:val="single" w:sz="4" w:space="0" w:color="000000"/>
                </w:tcBorders>
              </w:tcPr>
            </w:tcPrChange>
          </w:tcPr>
          <w:p w14:paraId="771F8F39" w14:textId="77777777" w:rsidR="004E7678" w:rsidRDefault="004E7678" w:rsidP="004E7678">
            <w:pPr>
              <w:spacing w:after="0" w:line="259" w:lineRule="auto"/>
              <w:ind w:left="108" w:firstLine="0"/>
              <w:jc w:val="left"/>
              <w:rPr>
                <w:ins w:id="597" w:author="Kari Holsten" w:date="2021-09-21T14:52:00Z"/>
              </w:rPr>
            </w:pPr>
            <w:ins w:id="598" w:author="Kari Holsten" w:date="2021-09-21T15:01:00Z">
              <w:r w:rsidRPr="00E20DF0">
                <w:t xml:space="preserve">$37.44 </w:t>
              </w:r>
            </w:ins>
          </w:p>
        </w:tc>
        <w:tc>
          <w:tcPr>
            <w:tcW w:w="1036" w:type="dxa"/>
            <w:gridSpan w:val="2"/>
            <w:tcBorders>
              <w:top w:val="single" w:sz="4" w:space="0" w:color="000000"/>
              <w:left w:val="single" w:sz="4" w:space="0" w:color="000000"/>
              <w:bottom w:val="single" w:sz="4" w:space="0" w:color="000000"/>
              <w:right w:val="single" w:sz="4" w:space="0" w:color="000000"/>
            </w:tcBorders>
            <w:tcPrChange w:id="599" w:author="Kari Holsten" w:date="2021-09-21T14:56:00Z">
              <w:tcPr>
                <w:tcW w:w="1423" w:type="dxa"/>
                <w:gridSpan w:val="3"/>
                <w:tcBorders>
                  <w:top w:val="single" w:sz="4" w:space="0" w:color="000000"/>
                  <w:left w:val="single" w:sz="4" w:space="0" w:color="000000"/>
                  <w:bottom w:val="single" w:sz="4" w:space="0" w:color="000000"/>
                  <w:right w:val="single" w:sz="4" w:space="0" w:color="000000"/>
                </w:tcBorders>
              </w:tcPr>
            </w:tcPrChange>
          </w:tcPr>
          <w:p w14:paraId="10C68328" w14:textId="77777777" w:rsidR="004E7678" w:rsidRDefault="004E7678" w:rsidP="004E7678">
            <w:pPr>
              <w:spacing w:after="0" w:line="259" w:lineRule="auto"/>
              <w:ind w:left="106" w:firstLine="0"/>
              <w:jc w:val="left"/>
              <w:rPr>
                <w:ins w:id="600" w:author="Kari Holsten" w:date="2021-09-21T14:53:00Z"/>
              </w:rPr>
            </w:pPr>
            <w:ins w:id="601" w:author="Kari Holsten" w:date="2021-09-21T15:01:00Z">
              <w:r w:rsidRPr="00E20DF0">
                <w:t>$31.82</w:t>
              </w:r>
            </w:ins>
          </w:p>
        </w:tc>
        <w:tc>
          <w:tcPr>
            <w:tcW w:w="1479" w:type="dxa"/>
            <w:gridSpan w:val="2"/>
            <w:tcBorders>
              <w:top w:val="single" w:sz="4" w:space="0" w:color="000000"/>
              <w:left w:val="single" w:sz="4" w:space="0" w:color="000000"/>
              <w:bottom w:val="single" w:sz="4" w:space="0" w:color="000000"/>
              <w:right w:val="single" w:sz="4" w:space="0" w:color="000000"/>
            </w:tcBorders>
            <w:tcPrChange w:id="602" w:author="Kari Holsten" w:date="2021-09-21T14:56:00Z">
              <w:tcPr>
                <w:tcW w:w="1701" w:type="dxa"/>
                <w:gridSpan w:val="3"/>
                <w:tcBorders>
                  <w:top w:val="single" w:sz="4" w:space="0" w:color="000000"/>
                  <w:left w:val="single" w:sz="4" w:space="0" w:color="000000"/>
                  <w:bottom w:val="single" w:sz="4" w:space="0" w:color="000000"/>
                  <w:right w:val="single" w:sz="4" w:space="0" w:color="000000"/>
                </w:tcBorders>
              </w:tcPr>
            </w:tcPrChange>
          </w:tcPr>
          <w:p w14:paraId="2AA25C57" w14:textId="77777777" w:rsidR="004E7678" w:rsidRDefault="004E7678" w:rsidP="004E7678">
            <w:pPr>
              <w:spacing w:after="0" w:line="259" w:lineRule="auto"/>
              <w:ind w:left="106" w:firstLine="0"/>
              <w:jc w:val="left"/>
              <w:rPr>
                <w:ins w:id="603" w:author="Kari Holsten" w:date="2021-09-21T14:52:00Z"/>
              </w:rPr>
            </w:pPr>
            <w:ins w:id="604" w:author="Kari Holsten" w:date="2021-09-21T15:01:00Z">
              <w:r w:rsidRPr="00E20DF0">
                <w:t>$40.49</w:t>
              </w:r>
            </w:ins>
          </w:p>
        </w:tc>
        <w:tc>
          <w:tcPr>
            <w:tcW w:w="1232" w:type="dxa"/>
            <w:gridSpan w:val="2"/>
            <w:tcBorders>
              <w:top w:val="single" w:sz="4" w:space="0" w:color="000000"/>
              <w:left w:val="single" w:sz="4" w:space="0" w:color="000000"/>
              <w:bottom w:val="single" w:sz="4" w:space="0" w:color="000000"/>
              <w:right w:val="single" w:sz="4" w:space="0" w:color="000000"/>
            </w:tcBorders>
            <w:tcPrChange w:id="605" w:author="Kari Holsten" w:date="2021-09-21T14:56:00Z">
              <w:tcPr>
                <w:tcW w:w="1701" w:type="dxa"/>
                <w:gridSpan w:val="2"/>
                <w:tcBorders>
                  <w:top w:val="single" w:sz="4" w:space="0" w:color="000000"/>
                  <w:left w:val="single" w:sz="4" w:space="0" w:color="000000"/>
                  <w:bottom w:val="single" w:sz="4" w:space="0" w:color="000000"/>
                  <w:right w:val="single" w:sz="4" w:space="0" w:color="000000"/>
                </w:tcBorders>
              </w:tcPr>
            </w:tcPrChange>
          </w:tcPr>
          <w:p w14:paraId="31BD4209" w14:textId="77777777" w:rsidR="004E7678" w:rsidRDefault="004E7678" w:rsidP="004E7678">
            <w:pPr>
              <w:spacing w:after="0" w:line="259" w:lineRule="auto"/>
              <w:ind w:left="106" w:firstLine="0"/>
              <w:jc w:val="left"/>
              <w:rPr>
                <w:ins w:id="606" w:author="Kari Holsten" w:date="2021-09-21T14:53:00Z"/>
              </w:rPr>
            </w:pPr>
            <w:ins w:id="607" w:author="Kari Holsten" w:date="2021-09-21T15:01:00Z">
              <w:r w:rsidRPr="00E20DF0">
                <w:t>$34.42</w:t>
              </w:r>
            </w:ins>
          </w:p>
        </w:tc>
      </w:tr>
      <w:tr w:rsidR="004E7678" w14:paraId="54CF3D4F" w14:textId="77777777" w:rsidTr="001D01DF">
        <w:trPr>
          <w:gridBefore w:val="1"/>
          <w:wBefore w:w="11" w:type="dxa"/>
          <w:trHeight w:val="278"/>
          <w:ins w:id="608" w:author="Kari Holsten" w:date="2021-09-21T14:58:00Z"/>
        </w:trPr>
        <w:tc>
          <w:tcPr>
            <w:tcW w:w="2869" w:type="dxa"/>
            <w:gridSpan w:val="2"/>
            <w:tcBorders>
              <w:top w:val="single" w:sz="4" w:space="0" w:color="000000"/>
              <w:left w:val="single" w:sz="4" w:space="0" w:color="000000"/>
              <w:bottom w:val="single" w:sz="4" w:space="0" w:color="000000"/>
              <w:right w:val="single" w:sz="4" w:space="0" w:color="000000"/>
            </w:tcBorders>
          </w:tcPr>
          <w:p w14:paraId="0BF10CF5" w14:textId="77777777" w:rsidR="004E7678" w:rsidRDefault="004E7678" w:rsidP="004E7678">
            <w:pPr>
              <w:spacing w:after="0" w:line="259" w:lineRule="auto"/>
              <w:ind w:left="108" w:firstLine="0"/>
              <w:jc w:val="left"/>
              <w:rPr>
                <w:ins w:id="609" w:author="Kari Holsten" w:date="2021-09-21T14:58:00Z"/>
              </w:rPr>
            </w:pPr>
            <w:ins w:id="610" w:author="Kari Holsten" w:date="2021-09-21T14:58:00Z">
              <w:r>
                <w:t>ERC Rate</w:t>
              </w:r>
            </w:ins>
          </w:p>
        </w:tc>
        <w:tc>
          <w:tcPr>
            <w:tcW w:w="1427" w:type="dxa"/>
            <w:tcBorders>
              <w:top w:val="single" w:sz="4" w:space="0" w:color="000000"/>
              <w:left w:val="single" w:sz="4" w:space="0" w:color="000000"/>
              <w:bottom w:val="single" w:sz="4" w:space="0" w:color="000000"/>
              <w:right w:val="single" w:sz="4" w:space="0" w:color="000000"/>
            </w:tcBorders>
          </w:tcPr>
          <w:p w14:paraId="398AC488" w14:textId="77777777" w:rsidR="004E7678" w:rsidRDefault="004E7678" w:rsidP="004E7678">
            <w:pPr>
              <w:spacing w:after="0" w:line="259" w:lineRule="auto"/>
              <w:ind w:left="108" w:firstLine="0"/>
              <w:jc w:val="left"/>
              <w:rPr>
                <w:ins w:id="611" w:author="Kari Holsten" w:date="2021-09-21T14:58:00Z"/>
              </w:rPr>
            </w:pPr>
            <w:ins w:id="612" w:author="Kari Holsten" w:date="2021-09-21T14:58:00Z">
              <w:r w:rsidRPr="001D01DF">
                <w:t>Branded, Costco, HB, Saks</w:t>
              </w:r>
            </w:ins>
          </w:p>
        </w:tc>
        <w:tc>
          <w:tcPr>
            <w:tcW w:w="1313" w:type="dxa"/>
            <w:gridSpan w:val="3"/>
            <w:tcBorders>
              <w:top w:val="single" w:sz="4" w:space="0" w:color="000000"/>
              <w:left w:val="single" w:sz="4" w:space="0" w:color="000000"/>
              <w:bottom w:val="single" w:sz="4" w:space="0" w:color="000000"/>
              <w:right w:val="single" w:sz="4" w:space="0" w:color="000000"/>
            </w:tcBorders>
          </w:tcPr>
          <w:p w14:paraId="1BA271B8" w14:textId="77777777" w:rsidR="004E7678" w:rsidRDefault="004E7678" w:rsidP="004E7678">
            <w:pPr>
              <w:spacing w:after="0" w:line="259" w:lineRule="auto"/>
              <w:ind w:left="108" w:firstLine="0"/>
              <w:jc w:val="left"/>
              <w:rPr>
                <w:ins w:id="613" w:author="Kari Holsten" w:date="2021-09-21T14:58:00Z"/>
              </w:rPr>
            </w:pPr>
            <w:ins w:id="614" w:author="Kari Holsten" w:date="2021-09-21T15:01:00Z">
              <w:r w:rsidRPr="00A23F04">
                <w:t xml:space="preserve">$37.75 </w:t>
              </w:r>
            </w:ins>
          </w:p>
        </w:tc>
        <w:tc>
          <w:tcPr>
            <w:tcW w:w="1036" w:type="dxa"/>
            <w:gridSpan w:val="2"/>
            <w:tcBorders>
              <w:top w:val="single" w:sz="4" w:space="0" w:color="000000"/>
              <w:left w:val="single" w:sz="4" w:space="0" w:color="000000"/>
              <w:bottom w:val="single" w:sz="4" w:space="0" w:color="000000"/>
              <w:right w:val="single" w:sz="4" w:space="0" w:color="000000"/>
            </w:tcBorders>
          </w:tcPr>
          <w:p w14:paraId="41F1714A" w14:textId="77777777" w:rsidR="004E7678" w:rsidRDefault="004E7678" w:rsidP="004E7678">
            <w:pPr>
              <w:spacing w:after="0" w:line="259" w:lineRule="auto"/>
              <w:ind w:left="106" w:firstLine="0"/>
              <w:jc w:val="left"/>
              <w:rPr>
                <w:ins w:id="615" w:author="Kari Holsten" w:date="2021-09-21T14:58:00Z"/>
              </w:rPr>
            </w:pPr>
            <w:ins w:id="616" w:author="Kari Holsten" w:date="2021-09-21T15:01:00Z">
              <w:r w:rsidRPr="00A23F04">
                <w:t xml:space="preserve">$32.09 </w:t>
              </w:r>
            </w:ins>
          </w:p>
        </w:tc>
        <w:tc>
          <w:tcPr>
            <w:tcW w:w="1479" w:type="dxa"/>
            <w:gridSpan w:val="2"/>
            <w:tcBorders>
              <w:top w:val="single" w:sz="4" w:space="0" w:color="000000"/>
              <w:left w:val="single" w:sz="4" w:space="0" w:color="000000"/>
              <w:bottom w:val="single" w:sz="4" w:space="0" w:color="000000"/>
              <w:right w:val="single" w:sz="4" w:space="0" w:color="000000"/>
            </w:tcBorders>
          </w:tcPr>
          <w:p w14:paraId="66940EBB" w14:textId="77777777" w:rsidR="004E7678" w:rsidRDefault="004E7678" w:rsidP="004E7678">
            <w:pPr>
              <w:spacing w:after="0" w:line="259" w:lineRule="auto"/>
              <w:ind w:left="106" w:firstLine="0"/>
              <w:jc w:val="left"/>
              <w:rPr>
                <w:ins w:id="617" w:author="Kari Holsten" w:date="2021-09-21T14:58:00Z"/>
              </w:rPr>
            </w:pPr>
            <w:ins w:id="618" w:author="Kari Holsten" w:date="2021-09-21T15:01:00Z">
              <w:r w:rsidRPr="00A23F04">
                <w:t xml:space="preserve">$40.84 </w:t>
              </w:r>
            </w:ins>
          </w:p>
        </w:tc>
        <w:tc>
          <w:tcPr>
            <w:tcW w:w="1232" w:type="dxa"/>
            <w:gridSpan w:val="2"/>
            <w:tcBorders>
              <w:top w:val="single" w:sz="4" w:space="0" w:color="000000"/>
              <w:left w:val="single" w:sz="4" w:space="0" w:color="000000"/>
              <w:bottom w:val="single" w:sz="4" w:space="0" w:color="000000"/>
              <w:right w:val="single" w:sz="4" w:space="0" w:color="000000"/>
            </w:tcBorders>
          </w:tcPr>
          <w:p w14:paraId="5905F685" w14:textId="77777777" w:rsidR="004E7678" w:rsidRDefault="004E7678" w:rsidP="004E7678">
            <w:pPr>
              <w:spacing w:after="0" w:line="259" w:lineRule="auto"/>
              <w:ind w:left="106" w:firstLine="0"/>
              <w:jc w:val="left"/>
              <w:rPr>
                <w:ins w:id="619" w:author="Kari Holsten" w:date="2021-09-21T14:58:00Z"/>
              </w:rPr>
            </w:pPr>
            <w:ins w:id="620" w:author="Kari Holsten" w:date="2021-09-21T15:01:00Z">
              <w:r w:rsidRPr="00A23F04">
                <w:t>$34.71</w:t>
              </w:r>
            </w:ins>
          </w:p>
        </w:tc>
      </w:tr>
    </w:tbl>
    <w:commentRangeEnd w:id="233"/>
    <w:p w14:paraId="2D6FD63E" w14:textId="77777777" w:rsidR="00A753A2" w:rsidRDefault="004E7678">
      <w:pPr>
        <w:spacing w:after="252" w:line="259" w:lineRule="auto"/>
        <w:ind w:left="0" w:firstLine="0"/>
        <w:jc w:val="left"/>
      </w:pPr>
      <w:ins w:id="621" w:author="Kari Holsten" w:date="2021-09-21T15:03:00Z">
        <w:r>
          <w:rPr>
            <w:rStyle w:val="CommentReference"/>
          </w:rPr>
          <w:commentReference w:id="233"/>
        </w:r>
      </w:ins>
      <w:r w:rsidR="00D42923">
        <w:t xml:space="preserve"> </w:t>
      </w:r>
    </w:p>
    <w:p w14:paraId="367ADA7F" w14:textId="77777777" w:rsidR="00A753A2" w:rsidRDefault="00D42923">
      <w:pPr>
        <w:spacing w:after="0"/>
        <w:ind w:left="-15" w:firstLine="540"/>
      </w:pPr>
      <w:r>
        <w:t>(a)</w:t>
      </w:r>
      <w:r>
        <w:rPr>
          <w:rFonts w:ascii="Arial" w:eastAsia="Arial" w:hAnsi="Arial" w:cs="Arial"/>
        </w:rPr>
        <w:t xml:space="preserve"> </w:t>
      </w:r>
      <w:r>
        <w:t>For Specialty Operations and GCORR, in addition to the Schedule Hour rate noted in the chart above, a Team Leader rate shall be invoiced at one hundred-seventy-four (174</w:t>
      </w:r>
      <w:proofErr w:type="gramStart"/>
      <w:r>
        <w:t>)  hour</w:t>
      </w:r>
      <w:proofErr w:type="gramEnd"/>
      <w:r>
        <w:t xml:space="preserve"> per month at a rate of: </w:t>
      </w:r>
    </w:p>
    <w:p w14:paraId="221D090A"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tbl>
      <w:tblPr>
        <w:tblStyle w:val="TableGrid"/>
        <w:tblW w:w="5599" w:type="dxa"/>
        <w:tblInd w:w="1984" w:type="dxa"/>
        <w:tblCellMar>
          <w:top w:w="0" w:type="dxa"/>
          <w:left w:w="106" w:type="dxa"/>
          <w:bottom w:w="4" w:type="dxa"/>
          <w:right w:w="58" w:type="dxa"/>
        </w:tblCellMar>
        <w:tblLook w:val="04A0" w:firstRow="1" w:lastRow="0" w:firstColumn="1" w:lastColumn="0" w:noHBand="0" w:noVBand="1"/>
      </w:tblPr>
      <w:tblGrid>
        <w:gridCol w:w="2483"/>
        <w:gridCol w:w="1227"/>
        <w:gridCol w:w="1889"/>
      </w:tblGrid>
      <w:tr w:rsidR="00A753A2" w14:paraId="51A06013" w14:textId="77777777">
        <w:trPr>
          <w:trHeight w:val="785"/>
        </w:trPr>
        <w:tc>
          <w:tcPr>
            <w:tcW w:w="2483" w:type="dxa"/>
            <w:tcBorders>
              <w:top w:val="single" w:sz="4" w:space="0" w:color="000000"/>
              <w:left w:val="nil"/>
              <w:bottom w:val="single" w:sz="4" w:space="0" w:color="000000"/>
              <w:right w:val="nil"/>
            </w:tcBorders>
            <w:shd w:val="clear" w:color="auto" w:fill="000000"/>
            <w:vAlign w:val="center"/>
          </w:tcPr>
          <w:p w14:paraId="4EF08260" w14:textId="77777777" w:rsidR="00A753A2" w:rsidRDefault="00D42923">
            <w:pPr>
              <w:spacing w:after="0" w:line="259" w:lineRule="auto"/>
              <w:ind w:left="4" w:firstLine="0"/>
              <w:jc w:val="left"/>
            </w:pPr>
            <w:r>
              <w:rPr>
                <w:color w:val="FFFFFF"/>
              </w:rPr>
              <w:t xml:space="preserve">Team Size </w:t>
            </w:r>
          </w:p>
        </w:tc>
        <w:tc>
          <w:tcPr>
            <w:tcW w:w="1227" w:type="dxa"/>
            <w:tcBorders>
              <w:top w:val="single" w:sz="4" w:space="0" w:color="000000"/>
              <w:left w:val="nil"/>
              <w:bottom w:val="single" w:sz="4" w:space="0" w:color="000000"/>
              <w:right w:val="nil"/>
            </w:tcBorders>
            <w:shd w:val="clear" w:color="auto" w:fill="000000"/>
            <w:vAlign w:val="bottom"/>
          </w:tcPr>
          <w:p w14:paraId="7BC66A1F" w14:textId="77777777" w:rsidR="00A753A2" w:rsidRDefault="00D42923">
            <w:pPr>
              <w:spacing w:after="0" w:line="259" w:lineRule="auto"/>
              <w:ind w:left="0" w:firstLine="0"/>
              <w:jc w:val="left"/>
            </w:pPr>
            <w:r>
              <w:rPr>
                <w:color w:val="FFFFFF"/>
              </w:rPr>
              <w:t xml:space="preserve">Hourly Rates </w:t>
            </w:r>
          </w:p>
        </w:tc>
        <w:tc>
          <w:tcPr>
            <w:tcW w:w="1889" w:type="dxa"/>
            <w:tcBorders>
              <w:top w:val="single" w:sz="4" w:space="0" w:color="000000"/>
              <w:left w:val="nil"/>
              <w:bottom w:val="single" w:sz="4" w:space="0" w:color="000000"/>
              <w:right w:val="single" w:sz="4" w:space="0" w:color="000000"/>
            </w:tcBorders>
            <w:shd w:val="clear" w:color="auto" w:fill="000000"/>
            <w:vAlign w:val="center"/>
          </w:tcPr>
          <w:p w14:paraId="05E231E2" w14:textId="77777777" w:rsidR="00A753A2" w:rsidRDefault="00D42923">
            <w:pPr>
              <w:spacing w:after="0" w:line="259" w:lineRule="auto"/>
              <w:ind w:left="2" w:firstLine="0"/>
              <w:jc w:val="left"/>
            </w:pPr>
            <w:r>
              <w:rPr>
                <w:color w:val="FFFFFF"/>
              </w:rPr>
              <w:t xml:space="preserve">Monthly Fixed Fee </w:t>
            </w:r>
          </w:p>
        </w:tc>
      </w:tr>
      <w:tr w:rsidR="00A753A2" w14:paraId="4B5FE4E8" w14:textId="77777777">
        <w:trPr>
          <w:trHeight w:val="520"/>
        </w:trPr>
        <w:tc>
          <w:tcPr>
            <w:tcW w:w="2483" w:type="dxa"/>
            <w:tcBorders>
              <w:top w:val="single" w:sz="4" w:space="0" w:color="000000"/>
              <w:left w:val="single" w:sz="4" w:space="0" w:color="000000"/>
              <w:bottom w:val="single" w:sz="4" w:space="0" w:color="000000"/>
              <w:right w:val="single" w:sz="4" w:space="0" w:color="000000"/>
            </w:tcBorders>
            <w:vAlign w:val="bottom"/>
          </w:tcPr>
          <w:p w14:paraId="1092A2DB" w14:textId="77777777" w:rsidR="00A753A2" w:rsidRDefault="00D42923">
            <w:pPr>
              <w:spacing w:after="0" w:line="259" w:lineRule="auto"/>
              <w:ind w:left="4" w:firstLine="0"/>
              <w:jc w:val="left"/>
            </w:pPr>
            <w:r>
              <w:t xml:space="preserve">1 to 6 CSP </w:t>
            </w:r>
          </w:p>
        </w:tc>
        <w:tc>
          <w:tcPr>
            <w:tcW w:w="1227" w:type="dxa"/>
            <w:tcBorders>
              <w:top w:val="single" w:sz="4" w:space="0" w:color="000000"/>
              <w:left w:val="single" w:sz="4" w:space="0" w:color="000000"/>
              <w:bottom w:val="single" w:sz="4" w:space="0" w:color="000000"/>
              <w:right w:val="single" w:sz="4" w:space="0" w:color="000000"/>
            </w:tcBorders>
            <w:vAlign w:val="bottom"/>
          </w:tcPr>
          <w:p w14:paraId="647E58E3" w14:textId="77777777" w:rsidR="00A753A2" w:rsidRDefault="00D42923">
            <w:pPr>
              <w:spacing w:after="0" w:line="259" w:lineRule="auto"/>
              <w:ind w:left="0" w:right="49" w:firstLine="0"/>
              <w:jc w:val="right"/>
            </w:pPr>
            <w:r>
              <w:t xml:space="preserve">$40.00 </w:t>
            </w:r>
          </w:p>
        </w:tc>
        <w:tc>
          <w:tcPr>
            <w:tcW w:w="1889" w:type="dxa"/>
            <w:tcBorders>
              <w:top w:val="single" w:sz="4" w:space="0" w:color="000000"/>
              <w:left w:val="single" w:sz="4" w:space="0" w:color="000000"/>
              <w:bottom w:val="single" w:sz="4" w:space="0" w:color="000000"/>
              <w:right w:val="single" w:sz="4" w:space="0" w:color="000000"/>
            </w:tcBorders>
            <w:vAlign w:val="bottom"/>
          </w:tcPr>
          <w:p w14:paraId="5E24F88B" w14:textId="77777777" w:rsidR="00A753A2" w:rsidRDefault="00D42923">
            <w:pPr>
              <w:spacing w:after="0" w:line="259" w:lineRule="auto"/>
              <w:ind w:left="0" w:right="49" w:firstLine="0"/>
              <w:jc w:val="right"/>
            </w:pPr>
            <w:r>
              <w:t xml:space="preserve">$6,933.33 </w:t>
            </w:r>
          </w:p>
        </w:tc>
      </w:tr>
      <w:tr w:rsidR="00A753A2" w14:paraId="48691375" w14:textId="77777777">
        <w:trPr>
          <w:trHeight w:val="518"/>
        </w:trPr>
        <w:tc>
          <w:tcPr>
            <w:tcW w:w="2483" w:type="dxa"/>
            <w:tcBorders>
              <w:top w:val="single" w:sz="4" w:space="0" w:color="000000"/>
              <w:left w:val="single" w:sz="4" w:space="0" w:color="000000"/>
              <w:bottom w:val="single" w:sz="4" w:space="0" w:color="000000"/>
              <w:right w:val="single" w:sz="4" w:space="0" w:color="000000"/>
            </w:tcBorders>
            <w:vAlign w:val="bottom"/>
          </w:tcPr>
          <w:p w14:paraId="38DD6E26" w14:textId="77777777" w:rsidR="00A753A2" w:rsidRDefault="00D42923">
            <w:pPr>
              <w:spacing w:after="0" w:line="259" w:lineRule="auto"/>
              <w:ind w:left="4" w:firstLine="0"/>
              <w:jc w:val="left"/>
            </w:pPr>
            <w:r>
              <w:t xml:space="preserve">7 to 12 CSP </w:t>
            </w:r>
          </w:p>
        </w:tc>
        <w:tc>
          <w:tcPr>
            <w:tcW w:w="1227" w:type="dxa"/>
            <w:tcBorders>
              <w:top w:val="single" w:sz="4" w:space="0" w:color="000000"/>
              <w:left w:val="single" w:sz="4" w:space="0" w:color="000000"/>
              <w:bottom w:val="single" w:sz="4" w:space="0" w:color="000000"/>
              <w:right w:val="single" w:sz="4" w:space="0" w:color="000000"/>
            </w:tcBorders>
            <w:vAlign w:val="bottom"/>
          </w:tcPr>
          <w:p w14:paraId="21D787CA" w14:textId="77777777" w:rsidR="00A753A2" w:rsidRDefault="00D42923">
            <w:pPr>
              <w:spacing w:after="0" w:line="259" w:lineRule="auto"/>
              <w:ind w:left="0" w:right="49" w:firstLine="0"/>
              <w:jc w:val="right"/>
            </w:pPr>
            <w:r>
              <w:t xml:space="preserve">$26.00 </w:t>
            </w:r>
          </w:p>
        </w:tc>
        <w:tc>
          <w:tcPr>
            <w:tcW w:w="1889" w:type="dxa"/>
            <w:tcBorders>
              <w:top w:val="single" w:sz="4" w:space="0" w:color="000000"/>
              <w:left w:val="single" w:sz="4" w:space="0" w:color="000000"/>
              <w:bottom w:val="single" w:sz="4" w:space="0" w:color="000000"/>
              <w:right w:val="single" w:sz="4" w:space="0" w:color="000000"/>
            </w:tcBorders>
            <w:vAlign w:val="bottom"/>
          </w:tcPr>
          <w:p w14:paraId="64811E02" w14:textId="77777777" w:rsidR="00A753A2" w:rsidRDefault="00D42923">
            <w:pPr>
              <w:spacing w:after="0" w:line="259" w:lineRule="auto"/>
              <w:ind w:left="0" w:right="49" w:firstLine="0"/>
              <w:jc w:val="right"/>
            </w:pPr>
            <w:r>
              <w:t xml:space="preserve">$4,506.67 </w:t>
            </w:r>
          </w:p>
        </w:tc>
      </w:tr>
      <w:tr w:rsidR="00A753A2" w14:paraId="56936507" w14:textId="77777777">
        <w:trPr>
          <w:trHeight w:val="518"/>
        </w:trPr>
        <w:tc>
          <w:tcPr>
            <w:tcW w:w="2483" w:type="dxa"/>
            <w:tcBorders>
              <w:top w:val="single" w:sz="4" w:space="0" w:color="000000"/>
              <w:left w:val="single" w:sz="4" w:space="0" w:color="000000"/>
              <w:bottom w:val="single" w:sz="4" w:space="0" w:color="000000"/>
              <w:right w:val="single" w:sz="4" w:space="0" w:color="000000"/>
            </w:tcBorders>
            <w:vAlign w:val="bottom"/>
          </w:tcPr>
          <w:p w14:paraId="021C5C74" w14:textId="77777777" w:rsidR="00A753A2" w:rsidRDefault="00D42923">
            <w:pPr>
              <w:spacing w:after="0" w:line="259" w:lineRule="auto"/>
              <w:ind w:left="4" w:firstLine="0"/>
              <w:jc w:val="left"/>
            </w:pPr>
            <w:r>
              <w:lastRenderedPageBreak/>
              <w:t xml:space="preserve">13 to 18 CSP </w:t>
            </w:r>
          </w:p>
        </w:tc>
        <w:tc>
          <w:tcPr>
            <w:tcW w:w="1227" w:type="dxa"/>
            <w:tcBorders>
              <w:top w:val="single" w:sz="4" w:space="0" w:color="000000"/>
              <w:left w:val="single" w:sz="4" w:space="0" w:color="000000"/>
              <w:bottom w:val="single" w:sz="4" w:space="0" w:color="000000"/>
              <w:right w:val="single" w:sz="4" w:space="0" w:color="000000"/>
            </w:tcBorders>
            <w:vAlign w:val="bottom"/>
          </w:tcPr>
          <w:p w14:paraId="151385AA" w14:textId="77777777" w:rsidR="00A753A2" w:rsidRDefault="00D42923">
            <w:pPr>
              <w:spacing w:after="0" w:line="259" w:lineRule="auto"/>
              <w:ind w:left="0" w:right="49" w:firstLine="0"/>
              <w:jc w:val="right"/>
            </w:pPr>
            <w:r>
              <w:t xml:space="preserve">$15.50 </w:t>
            </w:r>
          </w:p>
        </w:tc>
        <w:tc>
          <w:tcPr>
            <w:tcW w:w="1889" w:type="dxa"/>
            <w:tcBorders>
              <w:top w:val="single" w:sz="4" w:space="0" w:color="000000"/>
              <w:left w:val="single" w:sz="4" w:space="0" w:color="000000"/>
              <w:bottom w:val="single" w:sz="4" w:space="0" w:color="000000"/>
              <w:right w:val="single" w:sz="4" w:space="0" w:color="000000"/>
            </w:tcBorders>
            <w:vAlign w:val="bottom"/>
          </w:tcPr>
          <w:p w14:paraId="28FB9517" w14:textId="77777777" w:rsidR="00A753A2" w:rsidRDefault="00D42923">
            <w:pPr>
              <w:spacing w:after="0" w:line="259" w:lineRule="auto"/>
              <w:ind w:left="0" w:right="49" w:firstLine="0"/>
              <w:jc w:val="right"/>
            </w:pPr>
            <w:r>
              <w:t xml:space="preserve">$2,686.87 </w:t>
            </w:r>
          </w:p>
        </w:tc>
      </w:tr>
      <w:tr w:rsidR="00A753A2" w14:paraId="3C63DF4C" w14:textId="77777777">
        <w:trPr>
          <w:trHeight w:val="521"/>
        </w:trPr>
        <w:tc>
          <w:tcPr>
            <w:tcW w:w="2483" w:type="dxa"/>
            <w:tcBorders>
              <w:top w:val="single" w:sz="4" w:space="0" w:color="000000"/>
              <w:left w:val="single" w:sz="4" w:space="0" w:color="000000"/>
              <w:bottom w:val="single" w:sz="4" w:space="0" w:color="000000"/>
              <w:right w:val="single" w:sz="4" w:space="0" w:color="000000"/>
            </w:tcBorders>
            <w:vAlign w:val="bottom"/>
          </w:tcPr>
          <w:p w14:paraId="6F9796EE" w14:textId="77777777" w:rsidR="00A753A2" w:rsidRDefault="00D42923">
            <w:pPr>
              <w:spacing w:after="0" w:line="259" w:lineRule="auto"/>
              <w:ind w:left="4" w:firstLine="0"/>
              <w:jc w:val="left"/>
            </w:pPr>
            <w:r>
              <w:t xml:space="preserve">Over 18 CSP </w:t>
            </w:r>
          </w:p>
        </w:tc>
        <w:tc>
          <w:tcPr>
            <w:tcW w:w="1227" w:type="dxa"/>
            <w:tcBorders>
              <w:top w:val="single" w:sz="4" w:space="0" w:color="000000"/>
              <w:left w:val="single" w:sz="4" w:space="0" w:color="000000"/>
              <w:bottom w:val="single" w:sz="4" w:space="0" w:color="000000"/>
              <w:right w:val="single" w:sz="4" w:space="0" w:color="000000"/>
            </w:tcBorders>
            <w:vAlign w:val="bottom"/>
          </w:tcPr>
          <w:p w14:paraId="25861D0D" w14:textId="77777777" w:rsidR="00A753A2" w:rsidRDefault="00D42923">
            <w:pPr>
              <w:spacing w:after="0" w:line="259" w:lineRule="auto"/>
              <w:ind w:left="0" w:right="50" w:firstLine="0"/>
              <w:jc w:val="right"/>
            </w:pPr>
            <w:r>
              <w:t xml:space="preserve">N/A </w:t>
            </w:r>
          </w:p>
        </w:tc>
        <w:tc>
          <w:tcPr>
            <w:tcW w:w="1889" w:type="dxa"/>
            <w:tcBorders>
              <w:top w:val="single" w:sz="4" w:space="0" w:color="000000"/>
              <w:left w:val="single" w:sz="4" w:space="0" w:color="000000"/>
              <w:bottom w:val="single" w:sz="4" w:space="0" w:color="000000"/>
              <w:right w:val="single" w:sz="4" w:space="0" w:color="000000"/>
            </w:tcBorders>
            <w:vAlign w:val="bottom"/>
          </w:tcPr>
          <w:p w14:paraId="2515477A" w14:textId="77777777" w:rsidR="00A753A2" w:rsidRDefault="00D42923">
            <w:pPr>
              <w:spacing w:after="0" w:line="259" w:lineRule="auto"/>
              <w:ind w:left="2" w:firstLine="0"/>
              <w:jc w:val="left"/>
            </w:pPr>
            <w:r>
              <w:t xml:space="preserve">No Additional Fee </w:t>
            </w:r>
          </w:p>
        </w:tc>
      </w:tr>
    </w:tbl>
    <w:p w14:paraId="5E7A477D" w14:textId="77777777" w:rsidR="00A753A2" w:rsidRDefault="00D42923">
      <w:pPr>
        <w:spacing w:after="273" w:line="259" w:lineRule="auto"/>
        <w:ind w:left="0" w:firstLine="0"/>
        <w:jc w:val="left"/>
      </w:pPr>
      <w:r>
        <w:rPr>
          <w:sz w:val="20"/>
        </w:rPr>
        <w:t xml:space="preserve"> </w:t>
      </w:r>
    </w:p>
    <w:p w14:paraId="1415814C" w14:textId="77777777" w:rsidR="00A753A2" w:rsidRDefault="00D42923">
      <w:pPr>
        <w:tabs>
          <w:tab w:val="center" w:pos="772"/>
          <w:tab w:val="center" w:pos="2454"/>
        </w:tabs>
        <w:ind w:left="0" w:firstLine="0"/>
        <w:jc w:val="left"/>
      </w:pPr>
      <w:r>
        <w:tab/>
      </w:r>
      <w:r>
        <w:rPr>
          <w:b/>
        </w:rPr>
        <w:t>3.3</w:t>
      </w:r>
      <w:r>
        <w:rPr>
          <w:rFonts w:ascii="Arial" w:eastAsia="Arial" w:hAnsi="Arial" w:cs="Arial"/>
          <w:b/>
        </w:rPr>
        <w:t xml:space="preserve"> </w:t>
      </w:r>
      <w:r>
        <w:rPr>
          <w:rFonts w:ascii="Arial" w:eastAsia="Arial" w:hAnsi="Arial" w:cs="Arial"/>
          <w:b/>
        </w:rPr>
        <w:tab/>
      </w:r>
      <w:r>
        <w:t xml:space="preserve">Additional Billable Hours </w:t>
      </w:r>
    </w:p>
    <w:p w14:paraId="180DEFE4" w14:textId="77777777" w:rsidR="00A753A2" w:rsidRDefault="00D42923">
      <w:pPr>
        <w:numPr>
          <w:ilvl w:val="0"/>
          <w:numId w:val="119"/>
        </w:numPr>
        <w:spacing w:after="272" w:line="239" w:lineRule="auto"/>
        <w:ind w:firstLine="540"/>
      </w:pPr>
      <w:r>
        <w:t xml:space="preserve">Capital One recognizes that from time to time changes may be required to the Approved Staffing Plan (as defined in Exhibit 2) to meet demand. Capital One shall allow a billable variance of up to an additional five percent (5%) above the agreed Billable Hours of the Approved Staffing Plan to provide for additional staffing flexibility. </w:t>
      </w:r>
    </w:p>
    <w:p w14:paraId="69B8C8E7" w14:textId="77777777" w:rsidR="00A753A2" w:rsidRDefault="00D42923">
      <w:pPr>
        <w:numPr>
          <w:ilvl w:val="0"/>
          <w:numId w:val="119"/>
        </w:numPr>
        <w:ind w:firstLine="540"/>
      </w:pPr>
      <w:r>
        <w:t>Where additional Billable Hours are required by Capital One or Supplier that are in excess of five percent (5%) of the Approved Staffing Plan, Supplier will only add and invoice for Billable Hours to the Approved Staffing Plan when (</w:t>
      </w:r>
      <w:proofErr w:type="spellStart"/>
      <w:r>
        <w:t>i</w:t>
      </w:r>
      <w:proofErr w:type="spellEnd"/>
      <w:r>
        <w:t xml:space="preserve">) Supplier requests and receives written permission from Capital One; or (ii) Supplier receives written confirmation from Capital One’s Integrated Mission Control to increase staffing requirements and the Supplier actually provides the incremental Billable Hours. </w:t>
      </w:r>
    </w:p>
    <w:p w14:paraId="71004644" w14:textId="77777777" w:rsidR="00A753A2" w:rsidRDefault="00D42923">
      <w:pPr>
        <w:numPr>
          <w:ilvl w:val="0"/>
          <w:numId w:val="119"/>
        </w:numPr>
        <w:ind w:firstLine="540"/>
      </w:pPr>
      <w:r>
        <w:t xml:space="preserve">Supplier will not be compensated for Billable Hours </w:t>
      </w:r>
      <w:proofErr w:type="gramStart"/>
      <w:r>
        <w:t>that  exceed</w:t>
      </w:r>
      <w:proofErr w:type="gramEnd"/>
      <w:r>
        <w:t xml:space="preserve"> five percent (5%) of the Approved Staffing Plan where Capital One has not provided its prior written consent as provided in Section 3.3(a). </w:t>
      </w:r>
    </w:p>
    <w:p w14:paraId="3294A4AD" w14:textId="77777777" w:rsidR="00A753A2" w:rsidRDefault="00D42923">
      <w:pPr>
        <w:numPr>
          <w:ilvl w:val="1"/>
          <w:numId w:val="120"/>
        </w:numPr>
        <w:spacing w:after="10"/>
        <w:ind w:hanging="720"/>
      </w:pPr>
      <w:r>
        <w:t xml:space="preserve">Overtime. </w:t>
      </w:r>
    </w:p>
    <w:p w14:paraId="0B7E5200" w14:textId="77777777" w:rsidR="00A753A2" w:rsidRDefault="00D42923">
      <w:pPr>
        <w:spacing w:after="0" w:line="259" w:lineRule="auto"/>
        <w:ind w:left="0" w:firstLine="0"/>
        <w:jc w:val="left"/>
      </w:pPr>
      <w:r>
        <w:t xml:space="preserve"> </w:t>
      </w:r>
    </w:p>
    <w:p w14:paraId="081C729D" w14:textId="77777777" w:rsidR="00A753A2" w:rsidRDefault="00D42923">
      <w:pPr>
        <w:ind w:left="631" w:firstLine="720"/>
      </w:pPr>
      <w:r>
        <w:t xml:space="preserve">Any overtime hours shall be billed with a premium factor of 1.3 times the Scheduled Hour or Billable Hour charge.  Supplier will secure written consent from Capital One prior to incurring any overtime hours. </w:t>
      </w:r>
    </w:p>
    <w:p w14:paraId="4665B5BF" w14:textId="77777777" w:rsidR="00A753A2" w:rsidRDefault="00D42923">
      <w:pPr>
        <w:numPr>
          <w:ilvl w:val="1"/>
          <w:numId w:val="120"/>
        </w:numPr>
        <w:ind w:hanging="720"/>
      </w:pPr>
      <w:r>
        <w:t xml:space="preserve">Other Charges and Credits.  </w:t>
      </w:r>
    </w:p>
    <w:p w14:paraId="46FA2984" w14:textId="77777777" w:rsidR="00A753A2" w:rsidRDefault="00D42923">
      <w:pPr>
        <w:numPr>
          <w:ilvl w:val="0"/>
          <w:numId w:val="121"/>
        </w:numPr>
        <w:ind w:firstLine="540"/>
      </w:pPr>
      <w:r>
        <w:rPr>
          <w:u w:val="single" w:color="000000"/>
        </w:rPr>
        <w:t>Initial</w:t>
      </w:r>
      <w:r>
        <w:t xml:space="preserve"> </w:t>
      </w:r>
      <w:r>
        <w:rPr>
          <w:u w:val="single" w:color="000000"/>
        </w:rPr>
        <w:t>Training.</w:t>
      </w:r>
      <w:r>
        <w:t xml:space="preserve"> For each calendar month, Supplier may charge Capital One for the hours of Initial Training that are authorized and approved by Capital One, and that are provided by Supplier during such calendar month.  Supplier shall provide Capital One, as a part of each applicable monthly invoice, a detailed description of such Initial Training for each month, including the names of the CSPs that received such training and the number of Initial Training hours associated with each such CSP.  The charge for each hour of Initial Training conducted in Supplier Facilities for English speaking participants shall be $20.00 CAD and $22.50 for Bilingual participants.  Initial Training rate for Internal CSP Transfers (“</w:t>
      </w:r>
      <w:r>
        <w:rPr>
          <w:u w:val="single" w:color="000000"/>
        </w:rPr>
        <w:t>CSP</w:t>
      </w:r>
      <w:r>
        <w:t xml:space="preserve"> </w:t>
      </w:r>
      <w:r>
        <w:rPr>
          <w:u w:val="single" w:color="000000"/>
        </w:rPr>
        <w:t>Training</w:t>
      </w:r>
      <w:r>
        <w:t xml:space="preserve"> </w:t>
      </w:r>
      <w:r>
        <w:rPr>
          <w:u w:val="single" w:color="000000"/>
        </w:rPr>
        <w:t>Rate</w:t>
      </w:r>
      <w:r>
        <w:t xml:space="preserve">”) will be billed at a rate of $32.55 for English CSPs and $35.20 for Bilingual CSPs for each hour of Initial Training.  New Hire CSPs backfilling Internal CSP Transfers shall be invoiced at the charge for each hour of initial training. </w:t>
      </w:r>
    </w:p>
    <w:p w14:paraId="06179196" w14:textId="77777777" w:rsidR="00A753A2" w:rsidRDefault="00D42923">
      <w:pPr>
        <w:numPr>
          <w:ilvl w:val="0"/>
          <w:numId w:val="121"/>
        </w:numPr>
        <w:ind w:firstLine="540"/>
      </w:pPr>
      <w:r>
        <w:rPr>
          <w:u w:val="single" w:color="000000"/>
        </w:rPr>
        <w:t>Ongoing</w:t>
      </w:r>
      <w:r>
        <w:t xml:space="preserve"> </w:t>
      </w:r>
      <w:r>
        <w:rPr>
          <w:u w:val="single" w:color="000000"/>
        </w:rPr>
        <w:t>Training.</w:t>
      </w:r>
      <w:r>
        <w:t xml:space="preserve"> Supplier may charge Capital One for up to four (4) hours per month of ongoing training for each fulltime CSP assigned to the Services.  The rate charged will be the applicable Billable Hour rate provided in Section 3, above.  Ongoing Training hours shall be used for refresher training or Services enhancement training as approved by Capital One.  The usual setting for this ongoing training shall be Team Meetings.  Only to the extent that Capital One topics do not take up the entire Ongoing Training time allotment may Supplier-specific subjects be covered at these Team Meetings. </w:t>
      </w:r>
    </w:p>
    <w:p w14:paraId="5138D8CB" w14:textId="77777777" w:rsidR="00A753A2" w:rsidRDefault="00D42923">
      <w:pPr>
        <w:numPr>
          <w:ilvl w:val="0"/>
          <w:numId w:val="121"/>
        </w:numPr>
        <w:ind w:firstLine="540"/>
      </w:pPr>
      <w:r>
        <w:rPr>
          <w:u w:val="single" w:color="000000"/>
        </w:rPr>
        <w:lastRenderedPageBreak/>
        <w:t>Attrition</w:t>
      </w:r>
      <w:r>
        <w:t xml:space="preserve"> </w:t>
      </w:r>
      <w:r>
        <w:rPr>
          <w:u w:val="single" w:color="000000"/>
        </w:rPr>
        <w:t>Training</w:t>
      </w:r>
      <w:r>
        <w:t xml:space="preserve">. Supplier shall not charge Capital One for training due to the attrition of Supplier Personnel.   </w:t>
      </w:r>
    </w:p>
    <w:p w14:paraId="0CE1D185" w14:textId="77777777" w:rsidR="00A753A2" w:rsidRDefault="00D42923">
      <w:pPr>
        <w:numPr>
          <w:ilvl w:val="0"/>
          <w:numId w:val="121"/>
        </w:numPr>
        <w:spacing w:after="272" w:line="239" w:lineRule="auto"/>
        <w:ind w:firstLine="540"/>
      </w:pPr>
      <w:r>
        <w:rPr>
          <w:u w:val="single" w:color="000000"/>
        </w:rPr>
        <w:t>Connectivity</w:t>
      </w:r>
      <w:r>
        <w:t>. Capital One shall be responsible for providing the connectivity necessary to route Calls to Supplier's POP located in Moncton NB (the “</w:t>
      </w:r>
      <w:r>
        <w:rPr>
          <w:u w:val="single" w:color="000000"/>
        </w:rPr>
        <w:t>Original POP Location</w:t>
      </w:r>
      <w:r>
        <w:t>”).  If, at any point during the SOW Term, Supplier moves its POP to a location other than the Original POP Location (any such other location shall be a “</w:t>
      </w:r>
      <w:r>
        <w:rPr>
          <w:u w:val="single" w:color="000000"/>
        </w:rPr>
        <w:t>New POP Location</w:t>
      </w:r>
      <w:r>
        <w:t xml:space="preserve">”), Supplier shall be responsible for reimbursing Capital One for any incremental costs incurred by Capital One to route Calls to the New POP Location relative to the Original POP Location. </w:t>
      </w:r>
    </w:p>
    <w:p w14:paraId="4E2F92C3" w14:textId="77777777" w:rsidR="00A753A2" w:rsidRDefault="00D42923">
      <w:pPr>
        <w:numPr>
          <w:ilvl w:val="0"/>
          <w:numId w:val="121"/>
        </w:numPr>
        <w:ind w:firstLine="540"/>
      </w:pPr>
      <w:r>
        <w:rPr>
          <w:u w:val="single" w:color="000000"/>
        </w:rPr>
        <w:t>Long</w:t>
      </w:r>
      <w:r>
        <w:t xml:space="preserve"> </w:t>
      </w:r>
      <w:r>
        <w:rPr>
          <w:u w:val="single" w:color="000000"/>
        </w:rPr>
        <w:t>Distance</w:t>
      </w:r>
      <w:r>
        <w:t xml:space="preserve"> </w:t>
      </w:r>
      <w:r>
        <w:rPr>
          <w:u w:val="single" w:color="000000"/>
        </w:rPr>
        <w:t>for</w:t>
      </w:r>
      <w:r>
        <w:t xml:space="preserve"> </w:t>
      </w:r>
      <w:r>
        <w:rPr>
          <w:u w:val="single" w:color="000000"/>
        </w:rPr>
        <w:t>Outbound</w:t>
      </w:r>
      <w:r>
        <w:t xml:space="preserve"> </w:t>
      </w:r>
      <w:r>
        <w:rPr>
          <w:u w:val="single" w:color="000000"/>
        </w:rPr>
        <w:t>Calls.</w:t>
      </w:r>
      <w:r>
        <w:t xml:space="preserve"> Costs incurred by Supplier for long distance toll fees to support the Services shall be invoiced to Capital One at Supplier’s cost. </w:t>
      </w:r>
    </w:p>
    <w:p w14:paraId="121E2C91" w14:textId="77777777" w:rsidR="00A753A2" w:rsidRDefault="00D42923">
      <w:pPr>
        <w:numPr>
          <w:ilvl w:val="0"/>
          <w:numId w:val="121"/>
        </w:numPr>
        <w:ind w:firstLine="540"/>
      </w:pPr>
      <w:r>
        <w:rPr>
          <w:u w:val="single" w:color="000000"/>
        </w:rPr>
        <w:t>Well Managed Process Coordinator</w:t>
      </w:r>
      <w:r>
        <w:t xml:space="preserve">. Supplier shall provide a Well Managed Process Coordinator to oversee the Solutions team and work directly with Capital One on projects and initiatives. For this service, a monthly fee of $6,422.87 CAD shall be charged to Capital One. </w:t>
      </w:r>
    </w:p>
    <w:p w14:paraId="2AA07578" w14:textId="77777777" w:rsidR="00A753A2" w:rsidRDefault="00D42923">
      <w:pPr>
        <w:numPr>
          <w:ilvl w:val="0"/>
          <w:numId w:val="121"/>
        </w:numPr>
        <w:ind w:firstLine="540"/>
      </w:pPr>
      <w:r>
        <w:rPr>
          <w:u w:val="single" w:color="000000"/>
        </w:rPr>
        <w:t>Fraud Operations.</w:t>
      </w:r>
      <w:r>
        <w:t xml:space="preserve"> Criminal Background Checks for each annual background check (not initial background checks) pursuant to the requirements set forth in Exhibit 1, Section 7.3(b), such fees shall be invoiced to Capital One at Supplier’s cost.  </w:t>
      </w:r>
    </w:p>
    <w:p w14:paraId="68C7384F" w14:textId="77777777" w:rsidR="00A753A2" w:rsidRDefault="00D42923">
      <w:pPr>
        <w:numPr>
          <w:ilvl w:val="0"/>
          <w:numId w:val="121"/>
        </w:numPr>
        <w:ind w:firstLine="540"/>
      </w:pPr>
      <w:r>
        <w:rPr>
          <w:u w:val="single" w:color="000000"/>
        </w:rPr>
        <w:t>Workstation Rate for Outbound Campaigns.</w:t>
      </w:r>
      <w:r>
        <w:t xml:space="preserve">  Where Capital One engages Supplier to perform outbound calling campaigns, in addition to the applicable Billable Hour Rate or Schedule Rate, and outbound </w:t>
      </w:r>
      <w:proofErr w:type="gramStart"/>
      <w:r>
        <w:t>long distance</w:t>
      </w:r>
      <w:proofErr w:type="gramEnd"/>
      <w:r>
        <w:t xml:space="preserve"> rates, Supplier shall invoice a fee of $72.00 per workstation per month, minimum one month duration, for the number of workstations agreed in writing by the parties. </w:t>
      </w:r>
      <w:r>
        <w:rPr>
          <w:sz w:val="24"/>
        </w:rPr>
        <w:t xml:space="preserve"> </w:t>
      </w:r>
    </w:p>
    <w:p w14:paraId="3DC825FC" w14:textId="77777777" w:rsidR="00A753A2" w:rsidRDefault="00D42923">
      <w:pPr>
        <w:tabs>
          <w:tab w:val="center" w:pos="772"/>
          <w:tab w:val="center" w:pos="2806"/>
        </w:tabs>
        <w:ind w:left="0" w:firstLine="0"/>
        <w:jc w:val="left"/>
      </w:pPr>
      <w:r>
        <w:tab/>
      </w:r>
      <w:r>
        <w:rPr>
          <w:b/>
        </w:rPr>
        <w:t>3.6</w:t>
      </w:r>
      <w:r>
        <w:rPr>
          <w:rFonts w:ascii="Arial" w:eastAsia="Arial" w:hAnsi="Arial" w:cs="Arial"/>
          <w:b/>
        </w:rPr>
        <w:t xml:space="preserve"> </w:t>
      </w:r>
      <w:r>
        <w:rPr>
          <w:rFonts w:ascii="Arial" w:eastAsia="Arial" w:hAnsi="Arial" w:cs="Arial"/>
          <w:b/>
        </w:rPr>
        <w:tab/>
      </w:r>
      <w:r>
        <w:t xml:space="preserve">Supplier Managed IVR Solutions. </w:t>
      </w:r>
    </w:p>
    <w:p w14:paraId="426614FB" w14:textId="77777777" w:rsidR="00A753A2" w:rsidRDefault="00D42923">
      <w:pPr>
        <w:numPr>
          <w:ilvl w:val="0"/>
          <w:numId w:val="122"/>
        </w:numPr>
        <w:ind w:firstLine="540"/>
      </w:pPr>
      <w:r>
        <w:rPr>
          <w:u w:val="single" w:color="000000"/>
        </w:rPr>
        <w:t xml:space="preserve">Credit Line Increase IVR and Costco Rebate Reminder. </w:t>
      </w:r>
      <w:proofErr w:type="gramStart"/>
      <w:r>
        <w:t>On a monthly basis</w:t>
      </w:r>
      <w:proofErr w:type="gramEnd"/>
      <w:r>
        <w:t xml:space="preserve"> Supplier shall invoice $1,722.22 per month for monthly maintenance, $1434.24 for circuits and 1-8XX usage fees at Supplier’s actual cost.  </w:t>
      </w:r>
    </w:p>
    <w:p w14:paraId="613FB241" w14:textId="77777777" w:rsidR="00A753A2" w:rsidRDefault="00D42923">
      <w:pPr>
        <w:numPr>
          <w:ilvl w:val="0"/>
          <w:numId w:val="122"/>
        </w:numPr>
        <w:ind w:firstLine="540"/>
      </w:pPr>
      <w:r>
        <w:rPr>
          <w:u w:val="single" w:color="000000"/>
        </w:rPr>
        <w:t xml:space="preserve">Change in Terms IVR. </w:t>
      </w:r>
      <w:r>
        <w:t xml:space="preserve">A daily maintenance fee of $105.21 will be charged for total number of days Change in Terms IVR is active. </w:t>
      </w:r>
    </w:p>
    <w:p w14:paraId="63A655FB" w14:textId="77777777" w:rsidR="00A753A2" w:rsidRDefault="00D42923">
      <w:pPr>
        <w:tabs>
          <w:tab w:val="center" w:pos="772"/>
          <w:tab w:val="center" w:pos="2664"/>
        </w:tabs>
        <w:spacing w:after="228"/>
        <w:ind w:left="0" w:firstLine="0"/>
        <w:jc w:val="left"/>
      </w:pPr>
      <w:r>
        <w:tab/>
      </w:r>
      <w:r>
        <w:rPr>
          <w:b/>
        </w:rPr>
        <w:t>3.7</w:t>
      </w:r>
      <w:r>
        <w:rPr>
          <w:rFonts w:ascii="Arial" w:eastAsia="Arial" w:hAnsi="Arial" w:cs="Arial"/>
          <w:b/>
        </w:rPr>
        <w:t xml:space="preserve"> </w:t>
      </w:r>
      <w:r>
        <w:rPr>
          <w:rFonts w:ascii="Arial" w:eastAsia="Arial" w:hAnsi="Arial" w:cs="Arial"/>
          <w:b/>
        </w:rPr>
        <w:tab/>
      </w:r>
      <w:r>
        <w:t xml:space="preserve">Postage and Courier Charges. </w:t>
      </w:r>
    </w:p>
    <w:p w14:paraId="7F3D6D60" w14:textId="77777777" w:rsidR="00A753A2" w:rsidRDefault="00D42923">
      <w:pPr>
        <w:ind w:left="730"/>
      </w:pPr>
      <w:r>
        <w:t xml:space="preserve">Supplier may invoice to Capital One the actual cost of all postage and courier charges for delivery of Capital One items to Capital One or its Customers, as may be requested by Capital One from time to time or in accordance with Capital One Procedures. </w:t>
      </w:r>
    </w:p>
    <w:p w14:paraId="7299EAFE" w14:textId="77777777" w:rsidR="00A753A2" w:rsidRDefault="00D42923">
      <w:pPr>
        <w:pStyle w:val="Heading2"/>
        <w:tabs>
          <w:tab w:val="center" w:pos="1523"/>
        </w:tabs>
        <w:spacing w:after="10"/>
        <w:ind w:left="-15" w:right="0" w:firstLine="0"/>
      </w:pPr>
      <w:r>
        <w:t xml:space="preserve">4. </w:t>
      </w:r>
      <w:r>
        <w:tab/>
        <w:t xml:space="preserve">PAYMENT TERMS </w:t>
      </w:r>
    </w:p>
    <w:p w14:paraId="15D8FA80" w14:textId="77777777" w:rsidR="00A753A2" w:rsidRDefault="00D42923">
      <w:pPr>
        <w:spacing w:after="0" w:line="259" w:lineRule="auto"/>
        <w:ind w:left="0" w:firstLine="0"/>
        <w:jc w:val="left"/>
      </w:pPr>
      <w:r>
        <w:t xml:space="preserve"> </w:t>
      </w:r>
    </w:p>
    <w:p w14:paraId="400ECD74" w14:textId="77777777" w:rsidR="00A753A2" w:rsidRDefault="00D42923">
      <w:pPr>
        <w:spacing w:after="0"/>
        <w:ind w:left="720" w:firstLine="720"/>
      </w:pPr>
      <w:r>
        <w:t>This Section specifically amends the first sentence of Section 13.2 (a) of the MSA with respect to this SOW only.  Subject to the other provisions of Article 13 of the MSA, undisputed invoice amounts provided for under this SOW properly submitted to Capital One in accordance with Section 13.1(a)(</w:t>
      </w:r>
      <w:proofErr w:type="spellStart"/>
      <w:r>
        <w:t>i</w:t>
      </w:r>
      <w:proofErr w:type="spellEnd"/>
      <w:r>
        <w:t xml:space="preserve">) to 13.1(a)(vi) of the MSA shall be due and payable by Capital One within thirty (30) days after receipt thereof.  Supplier shall invoice Capital One </w:t>
      </w:r>
      <w:proofErr w:type="gramStart"/>
      <w:r>
        <w:t>on a monthly basis</w:t>
      </w:r>
      <w:proofErr w:type="gramEnd"/>
      <w:r>
        <w:t xml:space="preserve">.  </w:t>
      </w:r>
    </w:p>
    <w:p w14:paraId="12ECA386" w14:textId="77777777" w:rsidR="00A753A2" w:rsidRDefault="00D42923">
      <w:pPr>
        <w:spacing w:after="0" w:line="259" w:lineRule="auto"/>
        <w:ind w:left="0" w:firstLine="0"/>
        <w:jc w:val="left"/>
      </w:pPr>
      <w:r>
        <w:t xml:space="preserve"> </w:t>
      </w:r>
    </w:p>
    <w:p w14:paraId="1B4A10FE" w14:textId="77777777" w:rsidR="00A753A2" w:rsidRDefault="00D42923">
      <w:pPr>
        <w:pStyle w:val="Heading2"/>
        <w:tabs>
          <w:tab w:val="center" w:pos="3322"/>
        </w:tabs>
        <w:spacing w:after="10"/>
        <w:ind w:left="-15" w:right="0" w:firstLine="0"/>
      </w:pPr>
      <w:r>
        <w:lastRenderedPageBreak/>
        <w:t xml:space="preserve">5. </w:t>
      </w:r>
      <w:r>
        <w:tab/>
        <w:t xml:space="preserve">PERFORMANCE INCENTIVES AND SERVICE LEVEL CREDITS </w:t>
      </w:r>
    </w:p>
    <w:p w14:paraId="037A946D" w14:textId="77777777" w:rsidR="00A753A2" w:rsidRDefault="00D42923">
      <w:pPr>
        <w:spacing w:after="0" w:line="259" w:lineRule="auto"/>
        <w:ind w:left="0" w:firstLine="0"/>
        <w:jc w:val="left"/>
      </w:pPr>
      <w:r>
        <w:rPr>
          <w:b/>
        </w:rPr>
        <w:t xml:space="preserve"> </w:t>
      </w:r>
      <w:r>
        <w:rPr>
          <w:b/>
        </w:rPr>
        <w:tab/>
        <w:t xml:space="preserve"> </w:t>
      </w:r>
    </w:p>
    <w:p w14:paraId="109CDD43" w14:textId="77777777" w:rsidR="00A753A2" w:rsidRDefault="00D42923">
      <w:pPr>
        <w:spacing w:after="0"/>
        <w:ind w:left="730"/>
      </w:pPr>
      <w:r>
        <w:t xml:space="preserve">Any Performance Incentives or Service Level Credits that may be applicable to this SOW shall be addressed in Exhibit 2 of this SOW. </w:t>
      </w:r>
    </w:p>
    <w:p w14:paraId="6CE107A3" w14:textId="77777777" w:rsidR="00A753A2" w:rsidRDefault="00D42923">
      <w:pPr>
        <w:spacing w:after="0" w:line="259" w:lineRule="auto"/>
        <w:ind w:left="720" w:firstLine="0"/>
        <w:jc w:val="left"/>
      </w:pPr>
      <w:r>
        <w:t xml:space="preserve">  </w:t>
      </w:r>
    </w:p>
    <w:p w14:paraId="0FEEF02E" w14:textId="77777777" w:rsidR="00A753A2" w:rsidRDefault="00A753A2">
      <w:pPr>
        <w:sectPr w:rsidR="00A753A2">
          <w:headerReference w:type="even" r:id="rId70"/>
          <w:headerReference w:type="default" r:id="rId71"/>
          <w:footerReference w:type="even" r:id="rId72"/>
          <w:footerReference w:type="default" r:id="rId73"/>
          <w:headerReference w:type="first" r:id="rId74"/>
          <w:footerReference w:type="first" r:id="rId75"/>
          <w:pgSz w:w="12240" w:h="15840"/>
          <w:pgMar w:top="1445" w:right="1433" w:bottom="502" w:left="1440" w:header="249" w:footer="505" w:gutter="0"/>
          <w:pgNumType w:start="0"/>
          <w:cols w:space="720"/>
          <w:titlePg/>
        </w:sectPr>
      </w:pPr>
    </w:p>
    <w:p w14:paraId="5C80C0D8" w14:textId="77777777" w:rsidR="00A753A2" w:rsidRDefault="00D42923">
      <w:pPr>
        <w:spacing w:after="113" w:line="259" w:lineRule="auto"/>
        <w:ind w:left="44" w:firstLine="0"/>
        <w:jc w:val="center"/>
      </w:pPr>
      <w:r>
        <w:rPr>
          <w:b/>
        </w:rPr>
        <w:lastRenderedPageBreak/>
        <w:t xml:space="preserve"> </w:t>
      </w:r>
    </w:p>
    <w:p w14:paraId="5272F7C8" w14:textId="77777777" w:rsidR="00A753A2" w:rsidRDefault="00D42923">
      <w:pPr>
        <w:spacing w:after="106" w:line="265" w:lineRule="auto"/>
        <w:ind w:left="785" w:right="781"/>
        <w:jc w:val="center"/>
      </w:pPr>
      <w:r>
        <w:rPr>
          <w:b/>
        </w:rPr>
        <w:t>EXHIBIT 4</w:t>
      </w:r>
      <w:r>
        <w:rPr>
          <w:rFonts w:ascii="Bookman Old Style" w:eastAsia="Bookman Old Style" w:hAnsi="Bookman Old Style" w:cs="Bookman Old Style"/>
        </w:rPr>
        <w:t xml:space="preserve"> </w:t>
      </w:r>
    </w:p>
    <w:p w14:paraId="1F98A147" w14:textId="77777777" w:rsidR="00A753A2" w:rsidRDefault="00D42923">
      <w:pPr>
        <w:spacing w:after="377" w:line="265" w:lineRule="auto"/>
        <w:ind w:left="785" w:right="779"/>
        <w:jc w:val="center"/>
      </w:pPr>
      <w:r>
        <w:rPr>
          <w:b/>
        </w:rPr>
        <w:t xml:space="preserve">TRAINING SERVICES </w:t>
      </w:r>
    </w:p>
    <w:p w14:paraId="3D6FF0AB" w14:textId="77777777" w:rsidR="00A753A2" w:rsidRDefault="00D42923">
      <w:pPr>
        <w:pStyle w:val="Heading2"/>
        <w:tabs>
          <w:tab w:val="center" w:pos="1443"/>
        </w:tabs>
        <w:spacing w:after="228"/>
        <w:ind w:left="-15" w:right="0" w:firstLine="0"/>
      </w:pPr>
      <w:r>
        <w:t>1.</w:t>
      </w:r>
      <w:r>
        <w:rPr>
          <w:rFonts w:ascii="Arial" w:eastAsia="Arial" w:hAnsi="Arial" w:cs="Arial"/>
        </w:rPr>
        <w:t xml:space="preserve"> </w:t>
      </w:r>
      <w:r>
        <w:rPr>
          <w:rFonts w:ascii="Arial" w:eastAsia="Arial" w:hAnsi="Arial" w:cs="Arial"/>
        </w:rPr>
        <w:tab/>
      </w:r>
      <w:r>
        <w:t xml:space="preserve">INTRODUCTION </w:t>
      </w:r>
    </w:p>
    <w:p w14:paraId="0A709BBA" w14:textId="77777777" w:rsidR="00A753A2" w:rsidRDefault="00D42923">
      <w:pPr>
        <w:spacing w:after="272" w:line="239" w:lineRule="auto"/>
        <w:ind w:left="-15" w:right="3" w:firstLine="720"/>
        <w:jc w:val="left"/>
      </w:pPr>
      <w:r>
        <w:t xml:space="preserve">Pursuant to Section 3.1 of the SOW, and in accordance with Applicable Laws, the Services that Supplier shall provide the appropriate training to each CSP prior to such CSP providing Services to Capital One, and on an ongoing basis as required by Capital One.   </w:t>
      </w:r>
      <w:r>
        <w:rPr>
          <w:b/>
        </w:rPr>
        <w:t xml:space="preserve">   </w:t>
      </w:r>
    </w:p>
    <w:p w14:paraId="1D12EC9D" w14:textId="77777777" w:rsidR="00A753A2" w:rsidRDefault="00D42923">
      <w:pPr>
        <w:pStyle w:val="Heading2"/>
        <w:tabs>
          <w:tab w:val="center" w:pos="1628"/>
        </w:tabs>
        <w:ind w:left="-15" w:right="0" w:firstLine="0"/>
      </w:pPr>
      <w:r>
        <w:t>2.</w:t>
      </w:r>
      <w:r>
        <w:rPr>
          <w:rFonts w:ascii="Arial" w:eastAsia="Arial" w:hAnsi="Arial" w:cs="Arial"/>
        </w:rPr>
        <w:t xml:space="preserve"> </w:t>
      </w:r>
      <w:r>
        <w:rPr>
          <w:rFonts w:ascii="Arial" w:eastAsia="Arial" w:hAnsi="Arial" w:cs="Arial"/>
        </w:rPr>
        <w:tab/>
      </w:r>
      <w:r>
        <w:t xml:space="preserve">TRAINING SERVICES </w:t>
      </w:r>
    </w:p>
    <w:p w14:paraId="7A0C05CB" w14:textId="77777777" w:rsidR="00A753A2" w:rsidRDefault="00D42923">
      <w:pPr>
        <w:tabs>
          <w:tab w:val="center" w:pos="861"/>
          <w:tab w:val="center" w:pos="3164"/>
        </w:tabs>
        <w:ind w:left="0" w:firstLine="0"/>
        <w:jc w:val="left"/>
      </w:pPr>
      <w:r>
        <w:tab/>
      </w:r>
      <w:r>
        <w:rPr>
          <w:b/>
        </w:rPr>
        <w:t>2.1</w:t>
      </w:r>
      <w:r>
        <w:rPr>
          <w:rFonts w:ascii="Arial" w:eastAsia="Arial" w:hAnsi="Arial" w:cs="Arial"/>
          <w:b/>
        </w:rPr>
        <w:t xml:space="preserve"> </w:t>
      </w:r>
      <w:r>
        <w:rPr>
          <w:rFonts w:ascii="Arial" w:eastAsia="Arial" w:hAnsi="Arial" w:cs="Arial"/>
          <w:b/>
        </w:rPr>
        <w:tab/>
      </w:r>
      <w:r>
        <w:t xml:space="preserve">New Hire Training Classroom Logistics.   </w:t>
      </w:r>
    </w:p>
    <w:p w14:paraId="3A4736E1" w14:textId="77777777" w:rsidR="00A753A2" w:rsidRDefault="00D42923">
      <w:pPr>
        <w:numPr>
          <w:ilvl w:val="0"/>
          <w:numId w:val="123"/>
        </w:numPr>
        <w:ind w:firstLine="540"/>
      </w:pPr>
      <w:r>
        <w:t xml:space="preserve">Supplier shall provide a new hire training classroom designated exclusively for Capital One training with access limited to Capital One badged personnel only. </w:t>
      </w:r>
    </w:p>
    <w:p w14:paraId="59113293" w14:textId="77777777" w:rsidR="00A753A2" w:rsidRDefault="00D42923">
      <w:pPr>
        <w:numPr>
          <w:ilvl w:val="0"/>
          <w:numId w:val="123"/>
        </w:numPr>
        <w:ind w:firstLine="540"/>
      </w:pPr>
      <w:r>
        <w:t xml:space="preserve">For each Trainer, Supplier shall provide one functional desktop or laptop computer with the following capabilities:   </w:t>
      </w:r>
    </w:p>
    <w:p w14:paraId="03CE0D45" w14:textId="77777777" w:rsidR="00A753A2" w:rsidRDefault="00D42923">
      <w:pPr>
        <w:numPr>
          <w:ilvl w:val="2"/>
          <w:numId w:val="124"/>
        </w:numPr>
        <w:ind w:left="1885" w:right="-3" w:hanging="721"/>
      </w:pPr>
      <w:r>
        <w:t xml:space="preserve">Microsoft Windows application; </w:t>
      </w:r>
    </w:p>
    <w:p w14:paraId="12DFB7B5" w14:textId="77777777" w:rsidR="00A753A2" w:rsidRDefault="00D42923">
      <w:pPr>
        <w:numPr>
          <w:ilvl w:val="2"/>
          <w:numId w:val="124"/>
        </w:numPr>
        <w:ind w:left="1885" w:right="-3" w:hanging="721"/>
      </w:pPr>
      <w:r>
        <w:t xml:space="preserve">Ability to present via projector; </w:t>
      </w:r>
    </w:p>
    <w:p w14:paraId="2B97519A" w14:textId="77777777" w:rsidR="00A753A2" w:rsidRDefault="00D42923">
      <w:pPr>
        <w:numPr>
          <w:ilvl w:val="2"/>
          <w:numId w:val="124"/>
        </w:numPr>
        <w:spacing w:after="5" w:line="249" w:lineRule="auto"/>
        <w:ind w:left="1885" w:right="-3" w:hanging="721"/>
      </w:pPr>
      <w:r>
        <w:t xml:space="preserve">Speakers capable of projecting to the entire classroom; Access to all sites </w:t>
      </w:r>
    </w:p>
    <w:p w14:paraId="67225949" w14:textId="77777777" w:rsidR="00A753A2" w:rsidRDefault="00D42923">
      <w:pPr>
        <w:ind w:left="101"/>
      </w:pPr>
      <w:r>
        <w:t xml:space="preserve">as specified in the "New Hire Training Content"; and </w:t>
      </w:r>
    </w:p>
    <w:p w14:paraId="2BC82548" w14:textId="77777777" w:rsidR="00A753A2" w:rsidRDefault="00D42923">
      <w:pPr>
        <w:numPr>
          <w:ilvl w:val="2"/>
          <w:numId w:val="124"/>
        </w:numPr>
        <w:spacing w:after="5" w:line="249" w:lineRule="auto"/>
        <w:ind w:left="1885" w:right="-3" w:hanging="721"/>
      </w:pPr>
      <w:r>
        <w:t xml:space="preserve">Access to Capital One's instance of Adobe Connect or other similar </w:t>
      </w:r>
    </w:p>
    <w:p w14:paraId="384AF3E1" w14:textId="77777777" w:rsidR="00A753A2" w:rsidRDefault="00D42923">
      <w:pPr>
        <w:ind w:left="101"/>
      </w:pPr>
      <w:r>
        <w:t xml:space="preserve">system. </w:t>
      </w:r>
    </w:p>
    <w:p w14:paraId="2E7AC579" w14:textId="77777777" w:rsidR="00A753A2" w:rsidRDefault="00D42923">
      <w:pPr>
        <w:numPr>
          <w:ilvl w:val="0"/>
          <w:numId w:val="123"/>
        </w:numPr>
        <w:ind w:firstLine="540"/>
      </w:pPr>
      <w:r>
        <w:t xml:space="preserve">For each trainee, Supplier shall provide one (1) functional desktop computer with access to all sites as specified in the New Hire Training Content. </w:t>
      </w:r>
    </w:p>
    <w:p w14:paraId="36F6786B" w14:textId="77777777" w:rsidR="00A753A2" w:rsidRDefault="00D42923">
      <w:pPr>
        <w:numPr>
          <w:ilvl w:val="0"/>
          <w:numId w:val="123"/>
        </w:numPr>
        <w:ind w:firstLine="540"/>
      </w:pPr>
      <w:r>
        <w:t xml:space="preserve">Supplier shall provide all trainee materials and classroom supplies as specified by the New Hire Training Content. </w:t>
      </w:r>
    </w:p>
    <w:p w14:paraId="287662F6" w14:textId="77777777" w:rsidR="00A753A2" w:rsidRDefault="00D42923">
      <w:pPr>
        <w:numPr>
          <w:ilvl w:val="0"/>
          <w:numId w:val="123"/>
        </w:numPr>
        <w:ind w:firstLine="540"/>
      </w:pPr>
      <w:r>
        <w:t xml:space="preserve">The Trainer-to-trainee ratio shall not exceed 1:20 unless previously approved by Capital One. </w:t>
      </w:r>
    </w:p>
    <w:p w14:paraId="60BF32C9" w14:textId="77777777" w:rsidR="00A753A2" w:rsidRDefault="00D42923">
      <w:pPr>
        <w:numPr>
          <w:ilvl w:val="0"/>
          <w:numId w:val="123"/>
        </w:numPr>
        <w:ind w:firstLine="540"/>
      </w:pPr>
      <w:r>
        <w:t xml:space="preserve">Supplier shall request all necessary access to Capital One content and systems no later than five (5) Business Days before the scheduled start of a new hire training class. </w:t>
      </w:r>
    </w:p>
    <w:p w14:paraId="220C246F" w14:textId="77777777" w:rsidR="00A753A2" w:rsidRDefault="00D42923">
      <w:pPr>
        <w:numPr>
          <w:ilvl w:val="0"/>
          <w:numId w:val="123"/>
        </w:numPr>
        <w:ind w:firstLine="540"/>
      </w:pPr>
      <w:r>
        <w:t xml:space="preserve">Supplier shall implement a method by which Capital One </w:t>
      </w:r>
      <w:proofErr w:type="gramStart"/>
      <w:r>
        <w:t>has the ability to</w:t>
      </w:r>
      <w:proofErr w:type="gramEnd"/>
      <w:r>
        <w:t xml:space="preserve"> remotely listen to training classes to the extent requested by Capital One. The parties shall mutually agree upon the process and frequency of the remote listening. </w:t>
      </w:r>
    </w:p>
    <w:p w14:paraId="46DE80E1" w14:textId="77777777" w:rsidR="00A753A2" w:rsidRDefault="00D42923">
      <w:pPr>
        <w:tabs>
          <w:tab w:val="center" w:pos="861"/>
          <w:tab w:val="center" w:pos="2379"/>
        </w:tabs>
        <w:ind w:left="0" w:firstLine="0"/>
        <w:jc w:val="left"/>
      </w:pPr>
      <w:r>
        <w:lastRenderedPageBreak/>
        <w:tab/>
      </w:r>
      <w:r>
        <w:rPr>
          <w:b/>
        </w:rPr>
        <w:t>2.2</w:t>
      </w:r>
      <w:r>
        <w:rPr>
          <w:rFonts w:ascii="Arial" w:eastAsia="Arial" w:hAnsi="Arial" w:cs="Arial"/>
          <w:b/>
        </w:rPr>
        <w:t xml:space="preserve"> </w:t>
      </w:r>
      <w:r>
        <w:rPr>
          <w:rFonts w:ascii="Arial" w:eastAsia="Arial" w:hAnsi="Arial" w:cs="Arial"/>
          <w:b/>
        </w:rPr>
        <w:tab/>
      </w:r>
      <w:r>
        <w:t xml:space="preserve">Pre-Process Training. </w:t>
      </w:r>
    </w:p>
    <w:p w14:paraId="6103074F" w14:textId="77777777" w:rsidR="00A753A2" w:rsidRDefault="00D42923">
      <w:pPr>
        <w:numPr>
          <w:ilvl w:val="0"/>
          <w:numId w:val="125"/>
        </w:numPr>
        <w:ind w:firstLine="540"/>
      </w:pPr>
      <w:r>
        <w:t xml:space="preserve">Supplier shall develop and deliver Pre-Process Training which shall consist of New Hire Orientation and Regulatory Compliance Training. </w:t>
      </w:r>
    </w:p>
    <w:p w14:paraId="4C3C5E28" w14:textId="77777777" w:rsidR="00A753A2" w:rsidRDefault="00D42923">
      <w:pPr>
        <w:numPr>
          <w:ilvl w:val="0"/>
          <w:numId w:val="125"/>
        </w:numPr>
        <w:ind w:firstLine="540"/>
      </w:pPr>
      <w:proofErr w:type="gramStart"/>
      <w:r>
        <w:t>Capital</w:t>
      </w:r>
      <w:proofErr w:type="gramEnd"/>
      <w:r>
        <w:t xml:space="preserve"> One reserves the right to review and/or audit Supplier's Pre- Process Training and all accompanying material. </w:t>
      </w:r>
    </w:p>
    <w:p w14:paraId="42F4F30E" w14:textId="77777777" w:rsidR="00A753A2" w:rsidRDefault="00D42923">
      <w:pPr>
        <w:tabs>
          <w:tab w:val="center" w:pos="861"/>
          <w:tab w:val="center" w:pos="2272"/>
        </w:tabs>
        <w:ind w:left="0" w:firstLine="0"/>
        <w:jc w:val="left"/>
      </w:pPr>
      <w:r>
        <w:tab/>
      </w:r>
      <w:r>
        <w:rPr>
          <w:b/>
        </w:rPr>
        <w:t>2.3</w:t>
      </w:r>
      <w:r>
        <w:rPr>
          <w:rFonts w:ascii="Arial" w:eastAsia="Arial" w:hAnsi="Arial" w:cs="Arial"/>
          <w:b/>
        </w:rPr>
        <w:t xml:space="preserve"> </w:t>
      </w:r>
      <w:r>
        <w:rPr>
          <w:rFonts w:ascii="Arial" w:eastAsia="Arial" w:hAnsi="Arial" w:cs="Arial"/>
          <w:b/>
        </w:rPr>
        <w:tab/>
      </w:r>
      <w:r>
        <w:t xml:space="preserve">New Hire Training. </w:t>
      </w:r>
    </w:p>
    <w:p w14:paraId="4A1D47B6" w14:textId="77777777" w:rsidR="00A753A2" w:rsidRDefault="00D42923">
      <w:pPr>
        <w:numPr>
          <w:ilvl w:val="0"/>
          <w:numId w:val="126"/>
        </w:numPr>
        <w:ind w:firstLine="540"/>
      </w:pPr>
      <w:r>
        <w:t xml:space="preserve">Capital One shall develop and maintain New Hire Training Content via "COU On-line," and Supplier shall deliver all Capital One curriculum in its entirety and full length. </w:t>
      </w:r>
    </w:p>
    <w:p w14:paraId="6054F2F9" w14:textId="77777777" w:rsidR="00A753A2" w:rsidRDefault="00D42923">
      <w:pPr>
        <w:numPr>
          <w:ilvl w:val="0"/>
          <w:numId w:val="126"/>
        </w:numPr>
        <w:ind w:firstLine="540"/>
      </w:pPr>
      <w:r>
        <w:t xml:space="preserve">All trainees, Team Leaders, Trainers, Supervisors, Quality Assurance Managers, Operations Managers, and other support staff who have involvement in the Capital One work are required to pass designated assessments, </w:t>
      </w:r>
      <w:proofErr w:type="gramStart"/>
      <w:r>
        <w:t>complete</w:t>
      </w:r>
      <w:proofErr w:type="gramEnd"/>
      <w:r>
        <w:t xml:space="preserve"> New Hire Training coursework, and complete on-the-job training (OJT) in its entirety. Such assessments shall be subject to the following terms: </w:t>
      </w:r>
    </w:p>
    <w:p w14:paraId="35FA1CD7" w14:textId="77777777" w:rsidR="00A753A2" w:rsidRDefault="00D42923">
      <w:pPr>
        <w:numPr>
          <w:ilvl w:val="2"/>
          <w:numId w:val="127"/>
        </w:numPr>
        <w:spacing w:after="5" w:line="249" w:lineRule="auto"/>
        <w:ind w:left="2567" w:right="-6" w:hanging="721"/>
        <w:jc w:val="right"/>
      </w:pPr>
      <w:r>
        <w:t xml:space="preserve">Capital One shall be entitled to review at the </w:t>
      </w:r>
      <w:proofErr w:type="gramStart"/>
      <w:r>
        <w:t>particular site</w:t>
      </w:r>
      <w:proofErr w:type="gramEnd"/>
      <w:r>
        <w:t xml:space="preserve"> all student </w:t>
      </w:r>
    </w:p>
    <w:p w14:paraId="57312A89" w14:textId="77777777" w:rsidR="00A753A2" w:rsidRDefault="00D42923">
      <w:pPr>
        <w:ind w:left="101"/>
      </w:pPr>
      <w:r>
        <w:t xml:space="preserve">assessment score reports, including paper reports. </w:t>
      </w:r>
    </w:p>
    <w:p w14:paraId="1439C016" w14:textId="77777777" w:rsidR="00A753A2" w:rsidRDefault="00D42923">
      <w:pPr>
        <w:numPr>
          <w:ilvl w:val="2"/>
          <w:numId w:val="127"/>
        </w:numPr>
        <w:spacing w:after="5" w:line="249" w:lineRule="auto"/>
        <w:ind w:left="2567" w:right="-6" w:hanging="721"/>
        <w:jc w:val="right"/>
      </w:pPr>
      <w:proofErr w:type="gramStart"/>
      <w:r>
        <w:t>Students  shall</w:t>
      </w:r>
      <w:proofErr w:type="gramEnd"/>
      <w:r>
        <w:t xml:space="preserve">  individually  complete  all  web  based  trainings ("CBT") </w:t>
      </w:r>
    </w:p>
    <w:p w14:paraId="068AB834" w14:textId="77777777" w:rsidR="00A753A2" w:rsidRDefault="00D42923">
      <w:pPr>
        <w:ind w:left="101"/>
      </w:pPr>
      <w:r>
        <w:t xml:space="preserve">and pass all assessments with a score of at least eighty percent (80%) but shall be allowed a maximum of two (2) attempts. </w:t>
      </w:r>
    </w:p>
    <w:p w14:paraId="12C95CD0" w14:textId="77777777" w:rsidR="00A753A2" w:rsidRDefault="00D42923">
      <w:pPr>
        <w:numPr>
          <w:ilvl w:val="0"/>
          <w:numId w:val="126"/>
        </w:numPr>
        <w:ind w:firstLine="540"/>
      </w:pPr>
      <w:r>
        <w:t xml:space="preserve">Students who are absent more than twenty percent (20%) of the time during a </w:t>
      </w:r>
      <w:proofErr w:type="gramStart"/>
      <w:r>
        <w:t>particular class</w:t>
      </w:r>
      <w:proofErr w:type="gramEnd"/>
      <w:r>
        <w:t xml:space="preserve"> shall be placed in a subsequent class or placed in a remedial class to make up any missed training hours provided that all required material is covered. </w:t>
      </w:r>
    </w:p>
    <w:p w14:paraId="51FA5AB3" w14:textId="77777777" w:rsidR="00A753A2" w:rsidRDefault="00D42923">
      <w:pPr>
        <w:numPr>
          <w:ilvl w:val="0"/>
          <w:numId w:val="126"/>
        </w:numPr>
        <w:ind w:firstLine="540"/>
      </w:pPr>
      <w:r>
        <w:t xml:space="preserve">Supplier shall train students on Supplier's telephone systems. </w:t>
      </w:r>
    </w:p>
    <w:p w14:paraId="0C765547" w14:textId="77777777" w:rsidR="00A753A2" w:rsidRDefault="00D42923">
      <w:pPr>
        <w:numPr>
          <w:ilvl w:val="0"/>
          <w:numId w:val="126"/>
        </w:numPr>
        <w:ind w:firstLine="540"/>
      </w:pPr>
      <w:r>
        <w:t xml:space="preserve">"Graduate school," the two (2) day classroom portion of OJT, shall be considered a part of New Hire Training. </w:t>
      </w:r>
    </w:p>
    <w:p w14:paraId="32B24CE0" w14:textId="77777777" w:rsidR="00A753A2" w:rsidRDefault="00D42923">
      <w:pPr>
        <w:tabs>
          <w:tab w:val="center" w:pos="861"/>
          <w:tab w:val="center" w:pos="3082"/>
        </w:tabs>
        <w:ind w:left="0" w:firstLine="0"/>
        <w:jc w:val="left"/>
      </w:pPr>
      <w:r>
        <w:tab/>
      </w:r>
      <w:r>
        <w:rPr>
          <w:b/>
        </w:rPr>
        <w:t>2.4</w:t>
      </w:r>
      <w:r>
        <w:rPr>
          <w:rFonts w:ascii="Arial" w:eastAsia="Arial" w:hAnsi="Arial" w:cs="Arial"/>
          <w:b/>
        </w:rPr>
        <w:t xml:space="preserve"> </w:t>
      </w:r>
      <w:r>
        <w:rPr>
          <w:rFonts w:ascii="Arial" w:eastAsia="Arial" w:hAnsi="Arial" w:cs="Arial"/>
          <w:b/>
        </w:rPr>
        <w:tab/>
      </w:r>
      <w:r>
        <w:t xml:space="preserve">On-The-Job Training (OJT) – General. </w:t>
      </w:r>
    </w:p>
    <w:p w14:paraId="7D3BFD2C" w14:textId="77777777" w:rsidR="00A753A2" w:rsidRDefault="00D42923">
      <w:pPr>
        <w:numPr>
          <w:ilvl w:val="0"/>
          <w:numId w:val="128"/>
        </w:numPr>
        <w:ind w:hanging="360"/>
      </w:pPr>
      <w:r>
        <w:t xml:space="preserve">The Supplier’s Training Department shall manage the OJT process in accordance with Capital One’s training program requirements. </w:t>
      </w:r>
    </w:p>
    <w:p w14:paraId="016C6BFC" w14:textId="77777777" w:rsidR="00A753A2" w:rsidRDefault="00D42923">
      <w:pPr>
        <w:numPr>
          <w:ilvl w:val="0"/>
          <w:numId w:val="128"/>
        </w:numPr>
        <w:spacing w:after="261" w:line="249" w:lineRule="auto"/>
        <w:ind w:hanging="360"/>
      </w:pPr>
      <w:r>
        <w:t xml:space="preserve">Trainees shall enter OJT immediately after attaining passing scores on all CBTs and assessments.  </w:t>
      </w:r>
    </w:p>
    <w:p w14:paraId="377764B6" w14:textId="77777777" w:rsidR="00A753A2" w:rsidRDefault="00D42923">
      <w:pPr>
        <w:numPr>
          <w:ilvl w:val="0"/>
          <w:numId w:val="128"/>
        </w:numPr>
        <w:spacing w:after="1" w:line="483" w:lineRule="auto"/>
        <w:ind w:hanging="360"/>
      </w:pPr>
      <w:r>
        <w:t xml:space="preserve">Supplier shall provide OJT in accordance with the latest OJT guidelines provided by Capital One. </w:t>
      </w:r>
      <w:r>
        <w:rPr>
          <w:b/>
        </w:rPr>
        <w:t>2.5</w:t>
      </w:r>
      <w:r>
        <w:rPr>
          <w:rFonts w:ascii="Arial" w:eastAsia="Arial" w:hAnsi="Arial" w:cs="Arial"/>
          <w:b/>
        </w:rPr>
        <w:t xml:space="preserve"> </w:t>
      </w:r>
      <w:r>
        <w:t xml:space="preserve">New Hire Training Audience. </w:t>
      </w:r>
    </w:p>
    <w:p w14:paraId="7A5F5C80" w14:textId="77777777" w:rsidR="00A753A2" w:rsidRDefault="00D42923">
      <w:pPr>
        <w:numPr>
          <w:ilvl w:val="0"/>
          <w:numId w:val="129"/>
        </w:numPr>
        <w:ind w:firstLine="540"/>
      </w:pPr>
      <w:r>
        <w:lastRenderedPageBreak/>
        <w:t xml:space="preserve">All CSPs, Team Leader, Trainers, Supervisors and Quality Assurance Managers shall complete New Hire Training coursework and OJT in their entirety. </w:t>
      </w:r>
    </w:p>
    <w:p w14:paraId="376CA39F" w14:textId="77777777" w:rsidR="00A753A2" w:rsidRDefault="00D42923">
      <w:pPr>
        <w:numPr>
          <w:ilvl w:val="0"/>
          <w:numId w:val="129"/>
        </w:numPr>
        <w:ind w:firstLine="540"/>
      </w:pPr>
      <w:r>
        <w:t xml:space="preserve">Differential training, to be provided by Capital One, may be required for Team Leaders. </w:t>
      </w:r>
    </w:p>
    <w:p w14:paraId="5DCDCDD2" w14:textId="77777777" w:rsidR="00A753A2" w:rsidRDefault="00D42923">
      <w:pPr>
        <w:ind w:left="1440" w:hanging="720"/>
      </w:pPr>
      <w:r>
        <w:rPr>
          <w:b/>
        </w:rPr>
        <w:t>2.6</w:t>
      </w:r>
      <w:r>
        <w:rPr>
          <w:rFonts w:ascii="Arial" w:eastAsia="Arial" w:hAnsi="Arial" w:cs="Arial"/>
          <w:b/>
        </w:rPr>
        <w:t xml:space="preserve"> </w:t>
      </w:r>
      <w:r>
        <w:t xml:space="preserve">Ongoing Training.  Supplier shall deliver ongoing training and assessment as specified by Capital One. </w:t>
      </w:r>
    </w:p>
    <w:p w14:paraId="3B5DE0EF" w14:textId="77777777" w:rsidR="00A753A2" w:rsidRDefault="00D42923">
      <w:pPr>
        <w:numPr>
          <w:ilvl w:val="0"/>
          <w:numId w:val="130"/>
        </w:numPr>
        <w:ind w:firstLine="540"/>
      </w:pPr>
      <w:r>
        <w:t xml:space="preserve">Team Meetings. </w:t>
      </w:r>
    </w:p>
    <w:p w14:paraId="1B8AFD07" w14:textId="77777777" w:rsidR="00A753A2" w:rsidRDefault="00D42923">
      <w:pPr>
        <w:numPr>
          <w:ilvl w:val="2"/>
          <w:numId w:val="131"/>
        </w:numPr>
        <w:spacing w:after="10"/>
        <w:ind w:firstLine="2160"/>
      </w:pPr>
      <w:r>
        <w:t xml:space="preserve">Capital One shall allot and pay for one (1) hour of Team Meeting time </w:t>
      </w:r>
    </w:p>
    <w:p w14:paraId="3E19C4F8" w14:textId="77777777" w:rsidR="00A753A2" w:rsidRDefault="00D42923">
      <w:pPr>
        <w:ind w:left="101"/>
      </w:pPr>
      <w:r>
        <w:t xml:space="preserve">per CSP per week, unless otherwise specified for certain Queues by Capital One. </w:t>
      </w:r>
    </w:p>
    <w:p w14:paraId="7DA6263F" w14:textId="77777777" w:rsidR="00A753A2" w:rsidRDefault="00D42923">
      <w:pPr>
        <w:numPr>
          <w:ilvl w:val="2"/>
          <w:numId w:val="131"/>
        </w:numPr>
        <w:ind w:firstLine="2160"/>
      </w:pPr>
      <w:r>
        <w:t xml:space="preserve">Team Meetings shall only be used for content approved by Capital One. In the absence of content approved by Capital One, Supplier may use Team Meetings to discuss and present Capital One specific material. </w:t>
      </w:r>
    </w:p>
    <w:p w14:paraId="6A163C04" w14:textId="77777777" w:rsidR="00A753A2" w:rsidRDefault="00D42923">
      <w:pPr>
        <w:numPr>
          <w:ilvl w:val="2"/>
          <w:numId w:val="131"/>
        </w:numPr>
        <w:spacing w:after="10"/>
        <w:ind w:firstLine="2160"/>
      </w:pPr>
      <w:r>
        <w:t xml:space="preserve">Team Leaders shall deliver the Team Meeting content within the </w:t>
      </w:r>
    </w:p>
    <w:p w14:paraId="72094C7A" w14:textId="77777777" w:rsidR="00A753A2" w:rsidRDefault="00D42923">
      <w:pPr>
        <w:ind w:left="101"/>
      </w:pPr>
      <w:r>
        <w:t xml:space="preserve">requested time frame. </w:t>
      </w:r>
    </w:p>
    <w:p w14:paraId="69C7DB28" w14:textId="77777777" w:rsidR="00A753A2" w:rsidRDefault="00D42923">
      <w:pPr>
        <w:numPr>
          <w:ilvl w:val="2"/>
          <w:numId w:val="131"/>
        </w:numPr>
        <w:spacing w:after="10"/>
        <w:ind w:firstLine="2160"/>
      </w:pPr>
      <w:r>
        <w:t xml:space="preserve">Team Meetings shall be conducted by a Team Lead, Supervisor or </w:t>
      </w:r>
    </w:p>
    <w:p w14:paraId="332F6AAB" w14:textId="77777777" w:rsidR="00A753A2" w:rsidRDefault="00D42923">
      <w:pPr>
        <w:ind w:left="101"/>
      </w:pPr>
      <w:r>
        <w:t xml:space="preserve">Trainer. </w:t>
      </w:r>
    </w:p>
    <w:p w14:paraId="3D1BF37E" w14:textId="77777777" w:rsidR="00A753A2" w:rsidRDefault="00D42923">
      <w:pPr>
        <w:numPr>
          <w:ilvl w:val="2"/>
          <w:numId w:val="131"/>
        </w:numPr>
        <w:spacing w:after="10"/>
        <w:ind w:firstLine="2160"/>
      </w:pPr>
      <w:r>
        <w:t xml:space="preserve">Team Meeting content will made available in a web-based or "CBT" </w:t>
      </w:r>
    </w:p>
    <w:p w14:paraId="74590CA6" w14:textId="77777777" w:rsidR="00A753A2" w:rsidRDefault="00D42923">
      <w:pPr>
        <w:ind w:left="101"/>
      </w:pPr>
      <w:r>
        <w:t xml:space="preserve">format, unless otherwise required by Capital One, and Team Leads, Supervisors, and/or Trainers shall have taken any assessments or reviewed the material prior to sharing with CSPs. In addition, each CSP must be able to clearly view the content either on their own computer screen or in an environment where it can be clearly projected and individually complete any assessment(s). </w:t>
      </w:r>
    </w:p>
    <w:p w14:paraId="17474161" w14:textId="77777777" w:rsidR="00A753A2" w:rsidRDefault="00D42923">
      <w:pPr>
        <w:numPr>
          <w:ilvl w:val="2"/>
          <w:numId w:val="131"/>
        </w:numPr>
        <w:spacing w:after="10"/>
        <w:ind w:firstLine="2160"/>
      </w:pPr>
      <w:r>
        <w:t xml:space="preserve">Supplier shall be responsible for the preparedness and effectiveness </w:t>
      </w:r>
    </w:p>
    <w:p w14:paraId="23A3F07F" w14:textId="77777777" w:rsidR="00A753A2" w:rsidRDefault="00D42923">
      <w:pPr>
        <w:ind w:left="101"/>
      </w:pPr>
      <w:r>
        <w:t xml:space="preserve">of the delivery of Team Meeting content and shall notify Capital One of any instance of not meeting Team Meeting delivery timelines. </w:t>
      </w:r>
    </w:p>
    <w:p w14:paraId="634DEBD6" w14:textId="77777777" w:rsidR="00A753A2" w:rsidRDefault="00D42923">
      <w:pPr>
        <w:numPr>
          <w:ilvl w:val="2"/>
          <w:numId w:val="131"/>
        </w:numPr>
        <w:ind w:firstLine="2160"/>
      </w:pPr>
      <w:r>
        <w:t xml:space="preserve">Capital One shall have the right, but not the obligation, of verifying CSP and Team Leader access to Team Meeting material. </w:t>
      </w:r>
    </w:p>
    <w:p w14:paraId="3F5D5752" w14:textId="77777777" w:rsidR="00A753A2" w:rsidRDefault="00D42923">
      <w:pPr>
        <w:numPr>
          <w:ilvl w:val="2"/>
          <w:numId w:val="131"/>
        </w:numPr>
        <w:ind w:firstLine="2160"/>
      </w:pPr>
      <w:r>
        <w:t xml:space="preserve">Supplier shall channel any questions about Team Meetings through the Capital One "Contact Us" tool. </w:t>
      </w:r>
    </w:p>
    <w:p w14:paraId="7AEBB1D0" w14:textId="77777777" w:rsidR="00A753A2" w:rsidRDefault="00D42923">
      <w:pPr>
        <w:numPr>
          <w:ilvl w:val="2"/>
          <w:numId w:val="131"/>
        </w:numPr>
        <w:spacing w:after="10"/>
        <w:ind w:firstLine="2160"/>
      </w:pPr>
      <w:r>
        <w:lastRenderedPageBreak/>
        <w:t xml:space="preserve">Supplier shall notify Capital One immediately if CSPs or other relevant </w:t>
      </w:r>
    </w:p>
    <w:p w14:paraId="3F116E46" w14:textId="77777777" w:rsidR="00A753A2" w:rsidRDefault="00D42923">
      <w:pPr>
        <w:ind w:left="101"/>
      </w:pPr>
      <w:r>
        <w:t xml:space="preserve">staff functions are unable to complete ongoing coaching and training. </w:t>
      </w:r>
    </w:p>
    <w:p w14:paraId="1AC05B0F" w14:textId="77777777" w:rsidR="00A753A2" w:rsidRDefault="00D42923">
      <w:pPr>
        <w:numPr>
          <w:ilvl w:val="0"/>
          <w:numId w:val="130"/>
        </w:numPr>
        <w:ind w:firstLine="540"/>
      </w:pPr>
      <w:r>
        <w:t xml:space="preserve">Refresher Training.  Supplier shall deliver refresher training on an ad hoc basis as requested by Capital One.  Capital One shall provide the content for any required refresher training. </w:t>
      </w:r>
    </w:p>
    <w:p w14:paraId="607209F1" w14:textId="77777777" w:rsidR="00A753A2" w:rsidRDefault="00D42923">
      <w:pPr>
        <w:numPr>
          <w:ilvl w:val="0"/>
          <w:numId w:val="130"/>
        </w:numPr>
        <w:ind w:firstLine="540"/>
      </w:pPr>
      <w:r>
        <w:t xml:space="preserve">Communications.  Team Leaders, Trainers, Quality Assurance Managers and CSPs shall read the “Daily News” as provided by Capital One prior to each shift and sporadically throughout the shift. </w:t>
      </w:r>
    </w:p>
    <w:p w14:paraId="11F444EF" w14:textId="77777777" w:rsidR="00A753A2" w:rsidRDefault="00D42923">
      <w:pPr>
        <w:tabs>
          <w:tab w:val="center" w:pos="861"/>
          <w:tab w:val="center" w:pos="2807"/>
        </w:tabs>
        <w:ind w:left="0" w:firstLine="0"/>
        <w:jc w:val="left"/>
      </w:pPr>
      <w:r>
        <w:tab/>
      </w:r>
      <w:r>
        <w:rPr>
          <w:b/>
        </w:rPr>
        <w:t>2.7</w:t>
      </w:r>
      <w:r>
        <w:rPr>
          <w:rFonts w:ascii="Arial" w:eastAsia="Arial" w:hAnsi="Arial" w:cs="Arial"/>
          <w:b/>
        </w:rPr>
        <w:t xml:space="preserve"> </w:t>
      </w:r>
      <w:r>
        <w:rPr>
          <w:rFonts w:ascii="Arial" w:eastAsia="Arial" w:hAnsi="Arial" w:cs="Arial"/>
          <w:b/>
        </w:rPr>
        <w:tab/>
      </w:r>
      <w:r>
        <w:t xml:space="preserve">Assessments and Certification. </w:t>
      </w:r>
    </w:p>
    <w:p w14:paraId="63054B41" w14:textId="77777777" w:rsidR="00A753A2" w:rsidRDefault="00D42923">
      <w:pPr>
        <w:numPr>
          <w:ilvl w:val="0"/>
          <w:numId w:val="132"/>
        </w:numPr>
        <w:ind w:firstLine="540"/>
      </w:pPr>
      <w:r>
        <w:t xml:space="preserve">Capital One shall have the right, but not the obligation, to test CSP knowledge and capabilities at any time. </w:t>
      </w:r>
    </w:p>
    <w:p w14:paraId="5D24F2EC" w14:textId="77777777" w:rsidR="00A753A2" w:rsidRDefault="00D42923">
      <w:pPr>
        <w:numPr>
          <w:ilvl w:val="0"/>
          <w:numId w:val="132"/>
        </w:numPr>
        <w:ind w:firstLine="540"/>
      </w:pPr>
      <w:r>
        <w:t xml:space="preserve">Capital One may request retraining and/or removal from Capital One work of any CSP, Team Manager, or Quality Assurance Manager who fails any Capital One training assessment. </w:t>
      </w:r>
    </w:p>
    <w:p w14:paraId="6D8840AB" w14:textId="77777777" w:rsidR="00A753A2" w:rsidRDefault="00D42923">
      <w:pPr>
        <w:tabs>
          <w:tab w:val="center" w:pos="861"/>
          <w:tab w:val="center" w:pos="2258"/>
        </w:tabs>
        <w:ind w:left="0" w:firstLine="0"/>
        <w:jc w:val="left"/>
      </w:pPr>
      <w:r>
        <w:tab/>
      </w:r>
      <w:r>
        <w:rPr>
          <w:b/>
        </w:rPr>
        <w:t>2.8</w:t>
      </w:r>
      <w:r>
        <w:rPr>
          <w:rFonts w:ascii="Arial" w:eastAsia="Arial" w:hAnsi="Arial" w:cs="Arial"/>
          <w:b/>
        </w:rPr>
        <w:t xml:space="preserve"> </w:t>
      </w:r>
      <w:r>
        <w:rPr>
          <w:rFonts w:ascii="Arial" w:eastAsia="Arial" w:hAnsi="Arial" w:cs="Arial"/>
          <w:b/>
        </w:rPr>
        <w:tab/>
      </w:r>
      <w:r>
        <w:t xml:space="preserve">Trainers and Staff. </w:t>
      </w:r>
    </w:p>
    <w:p w14:paraId="1F25C068" w14:textId="77777777" w:rsidR="00A753A2" w:rsidRDefault="00D42923">
      <w:pPr>
        <w:numPr>
          <w:ilvl w:val="0"/>
          <w:numId w:val="133"/>
        </w:numPr>
        <w:ind w:firstLine="540"/>
      </w:pPr>
      <w:r>
        <w:t xml:space="preserve">Supplier shall implement all aspects of Capital One's Trainer Certification Program. </w:t>
      </w:r>
    </w:p>
    <w:p w14:paraId="065318FF" w14:textId="77777777" w:rsidR="00A753A2" w:rsidRDefault="00D42923">
      <w:pPr>
        <w:numPr>
          <w:ilvl w:val="0"/>
          <w:numId w:val="133"/>
        </w:numPr>
        <w:ind w:firstLine="540"/>
      </w:pPr>
      <w:r>
        <w:t xml:space="preserve">Supplier shall notify Capital One within seven (7) days of any changes in trainers designated for Capital One. </w:t>
      </w:r>
    </w:p>
    <w:p w14:paraId="3CF29F7E" w14:textId="77777777" w:rsidR="00A753A2" w:rsidRDefault="00D42923">
      <w:pPr>
        <w:numPr>
          <w:ilvl w:val="0"/>
          <w:numId w:val="133"/>
        </w:numPr>
        <w:ind w:firstLine="540"/>
      </w:pPr>
      <w:r>
        <w:t xml:space="preserve">Trainers shall conduct a monthly review with Capital One and be available and responsive to ad hoc requests from Capital One. </w:t>
      </w:r>
    </w:p>
    <w:p w14:paraId="42DD68BC" w14:textId="77777777" w:rsidR="00A753A2" w:rsidRDefault="00D42923">
      <w:pPr>
        <w:numPr>
          <w:ilvl w:val="0"/>
          <w:numId w:val="133"/>
        </w:numPr>
        <w:ind w:firstLine="540"/>
      </w:pPr>
      <w:r>
        <w:t xml:space="preserve">Trainers shall be trained and remain up to date on all Capital One training systems and requirements as modified by Capital One from time to time. </w:t>
      </w:r>
    </w:p>
    <w:p w14:paraId="4307C478" w14:textId="77777777" w:rsidR="00A753A2" w:rsidRDefault="00D42923">
      <w:pPr>
        <w:numPr>
          <w:ilvl w:val="0"/>
          <w:numId w:val="133"/>
        </w:numPr>
        <w:ind w:firstLine="540"/>
      </w:pPr>
      <w:r>
        <w:t xml:space="preserve">For any large group training, Supplier shall provide additional Trainers to walk around the training room to answer questions and support the primary Trainer. </w:t>
      </w:r>
    </w:p>
    <w:p w14:paraId="1C091712" w14:textId="77777777" w:rsidR="00A753A2" w:rsidRDefault="00D42923">
      <w:pPr>
        <w:numPr>
          <w:ilvl w:val="0"/>
          <w:numId w:val="133"/>
        </w:numPr>
        <w:ind w:firstLine="540"/>
      </w:pPr>
      <w:r>
        <w:t xml:space="preserve">To the extent required by Capital One, Supplier may leverage one (1) Customer Advocate Coach or CSP from the production floor to assist in each hour of training at the respective Billable Hour rate. </w:t>
      </w:r>
    </w:p>
    <w:p w14:paraId="23C6E176" w14:textId="77777777" w:rsidR="00A753A2" w:rsidRDefault="00D42923">
      <w:pPr>
        <w:tabs>
          <w:tab w:val="center" w:pos="861"/>
          <w:tab w:val="center" w:pos="2140"/>
        </w:tabs>
        <w:ind w:left="0" w:firstLine="0"/>
        <w:jc w:val="left"/>
      </w:pPr>
      <w:r>
        <w:tab/>
      </w:r>
      <w:r>
        <w:rPr>
          <w:b/>
        </w:rPr>
        <w:t>2.9</w:t>
      </w:r>
      <w:r>
        <w:rPr>
          <w:rFonts w:ascii="Arial" w:eastAsia="Arial" w:hAnsi="Arial" w:cs="Arial"/>
          <w:b/>
        </w:rPr>
        <w:t xml:space="preserve"> </w:t>
      </w:r>
      <w:r>
        <w:rPr>
          <w:rFonts w:ascii="Arial" w:eastAsia="Arial" w:hAnsi="Arial" w:cs="Arial"/>
          <w:b/>
        </w:rPr>
        <w:tab/>
      </w:r>
      <w:r>
        <w:t xml:space="preserve">Training Audits. </w:t>
      </w:r>
    </w:p>
    <w:p w14:paraId="1FC43021" w14:textId="77777777" w:rsidR="00A753A2" w:rsidRDefault="00D42923">
      <w:pPr>
        <w:numPr>
          <w:ilvl w:val="0"/>
          <w:numId w:val="134"/>
        </w:numPr>
        <w:ind w:firstLine="540"/>
      </w:pPr>
      <w:r>
        <w:t xml:space="preserve">Supplier shall conduct training classroom audits no less than quarterly to ensure: </w:t>
      </w:r>
    </w:p>
    <w:p w14:paraId="447727AC" w14:textId="77777777" w:rsidR="00A753A2" w:rsidRDefault="00D42923">
      <w:pPr>
        <w:numPr>
          <w:ilvl w:val="2"/>
          <w:numId w:val="135"/>
        </w:numPr>
        <w:ind w:hanging="721"/>
      </w:pPr>
      <w:r>
        <w:t xml:space="preserve">Accurate delivery of training content; </w:t>
      </w:r>
    </w:p>
    <w:p w14:paraId="2A39C87A" w14:textId="77777777" w:rsidR="00A753A2" w:rsidRDefault="00D42923">
      <w:pPr>
        <w:numPr>
          <w:ilvl w:val="2"/>
          <w:numId w:val="135"/>
        </w:numPr>
        <w:ind w:hanging="721"/>
      </w:pPr>
      <w:r>
        <w:t xml:space="preserve">Trainer effectiveness; and </w:t>
      </w:r>
    </w:p>
    <w:p w14:paraId="05CCC5BE" w14:textId="77777777" w:rsidR="00A753A2" w:rsidRDefault="00D42923">
      <w:pPr>
        <w:numPr>
          <w:ilvl w:val="2"/>
          <w:numId w:val="135"/>
        </w:numPr>
        <w:spacing w:after="252" w:line="259" w:lineRule="auto"/>
        <w:ind w:hanging="721"/>
      </w:pPr>
      <w:r>
        <w:lastRenderedPageBreak/>
        <w:t xml:space="preserve">Proper functionality of all training workstations. </w:t>
      </w:r>
    </w:p>
    <w:p w14:paraId="1BCAC033" w14:textId="77777777" w:rsidR="00A753A2" w:rsidRDefault="00D42923">
      <w:pPr>
        <w:numPr>
          <w:ilvl w:val="0"/>
          <w:numId w:val="134"/>
        </w:numPr>
        <w:ind w:firstLine="540"/>
      </w:pPr>
      <w:r>
        <w:t xml:space="preserve">Suppler shall provide and deliver to Capital One a report detailing the results from all such audits, including but not limited to training attendance results, strengths and opportunities for coaching for CSPs, compliance with Capital One’s training curriculum, and Supplier’s execution of training.  The parties may modify the format of this report as mutually agreed during the SOW Term. </w:t>
      </w:r>
    </w:p>
    <w:p w14:paraId="4C3C2484" w14:textId="77777777" w:rsidR="00A753A2" w:rsidRDefault="00D42923">
      <w:pPr>
        <w:tabs>
          <w:tab w:val="center" w:pos="917"/>
          <w:tab w:val="center" w:pos="3207"/>
        </w:tabs>
        <w:ind w:left="0" w:firstLine="0"/>
        <w:jc w:val="left"/>
      </w:pPr>
      <w:r>
        <w:tab/>
      </w:r>
      <w:r>
        <w:rPr>
          <w:b/>
        </w:rPr>
        <w:t>2.10</w:t>
      </w:r>
      <w:r>
        <w:rPr>
          <w:rFonts w:ascii="Arial" w:eastAsia="Arial" w:hAnsi="Arial" w:cs="Arial"/>
          <w:b/>
        </w:rPr>
        <w:t xml:space="preserve"> </w:t>
      </w:r>
      <w:r>
        <w:rPr>
          <w:rFonts w:ascii="Arial" w:eastAsia="Arial" w:hAnsi="Arial" w:cs="Arial"/>
          <w:b/>
        </w:rPr>
        <w:tab/>
      </w:r>
      <w:r>
        <w:t xml:space="preserve">CBT and New Hire Training Completion. </w:t>
      </w:r>
    </w:p>
    <w:p w14:paraId="3A51BA70" w14:textId="77777777" w:rsidR="00A753A2" w:rsidRDefault="00D42923">
      <w:pPr>
        <w:numPr>
          <w:ilvl w:val="0"/>
          <w:numId w:val="136"/>
        </w:numPr>
        <w:ind w:firstLine="540"/>
      </w:pPr>
      <w:r>
        <w:t xml:space="preserve">Capital One shall communicate to Supplier when any assigned CBTs must be completed by all Supplier Personnel who have been assigned an EID by Capital One.  The Capital One Operations Team manager, or an individual in a similar role, will also communicate to Supplier the deadline by which all such </w:t>
      </w:r>
      <w:proofErr w:type="gramStart"/>
      <w:r>
        <w:t>aforementioned Supplier</w:t>
      </w:r>
      <w:proofErr w:type="gramEnd"/>
      <w:r>
        <w:t xml:space="preserve"> Personnel must complete the assigned CBTs (the “</w:t>
      </w:r>
      <w:r>
        <w:rPr>
          <w:u w:val="single" w:color="000000"/>
        </w:rPr>
        <w:t>Deadline</w:t>
      </w:r>
      <w:r>
        <w:t xml:space="preserve">”).    </w:t>
      </w:r>
    </w:p>
    <w:p w14:paraId="6C6A3666" w14:textId="77777777" w:rsidR="00A753A2" w:rsidRDefault="00D42923">
      <w:pPr>
        <w:numPr>
          <w:ilvl w:val="0"/>
          <w:numId w:val="136"/>
        </w:numPr>
        <w:ind w:firstLine="540"/>
      </w:pPr>
      <w:r>
        <w:t xml:space="preserve">Eligible Supplier Personnel must complete all New Hire Training in its entirety before providing any Services to Capital One.    </w:t>
      </w:r>
    </w:p>
    <w:p w14:paraId="41B5CD7B" w14:textId="77777777" w:rsidR="00A753A2" w:rsidRDefault="00D42923">
      <w:pPr>
        <w:numPr>
          <w:ilvl w:val="0"/>
          <w:numId w:val="136"/>
        </w:numPr>
        <w:ind w:firstLine="540"/>
      </w:pPr>
      <w:r>
        <w:t xml:space="preserve">When CBTs are assigned to Supplier Personnel, Capital One will provide Supplier with a weekly report, generated by Capital One’s system of record, indicating which Supplier Personnel have or have not completed the assigned CBTs. </w:t>
      </w:r>
    </w:p>
    <w:p w14:paraId="7698CD35" w14:textId="77777777" w:rsidR="00A753A2" w:rsidRDefault="00D42923">
      <w:pPr>
        <w:numPr>
          <w:ilvl w:val="0"/>
          <w:numId w:val="136"/>
        </w:numPr>
        <w:ind w:firstLine="540"/>
      </w:pPr>
      <w:r>
        <w:t xml:space="preserve">Capital One will apply a Service Level Credit of one-hundred dollars ($100) for each Supplier Personnel that has not completed all of the assigned </w:t>
      </w:r>
      <w:proofErr w:type="gramStart"/>
      <w:r>
        <w:t>CBTs, or</w:t>
      </w:r>
      <w:proofErr w:type="gramEnd"/>
      <w:r>
        <w:t xml:space="preserve"> completed the New Hire Training prior to providing Services to Capital One.  Additionally, the same Service Level Credit will apply to any remaining Supplier Personnel that have failed to complete all assigned CBTs, or who have not completed the New Hire Training, every five (5) days after the Deadline. </w:t>
      </w:r>
    </w:p>
    <w:p w14:paraId="5F056F2D" w14:textId="77777777" w:rsidR="00A753A2" w:rsidRDefault="00D42923">
      <w:pPr>
        <w:numPr>
          <w:ilvl w:val="0"/>
          <w:numId w:val="136"/>
        </w:numPr>
        <w:ind w:firstLine="540"/>
      </w:pPr>
      <w:r>
        <w:t>For Supplier Personnel who have not completed New Hire Training before being assigned to provide Services to Capital One, Supplier shall immediately remove such Supplier Personnel from providing Services to Capital One.  Additionally, on a quarterly basis, Capital One may review the overall percentage of Supplier Personnel that are out of adherence to the requirements relating to CBT and New Hire Training completion.  If the overall percentage of Supplier Personnel out of adherence exceeds two percent (2%</w:t>
      </w:r>
      <w:proofErr w:type="gramStart"/>
      <w:r>
        <w:t>),  in</w:t>
      </w:r>
      <w:proofErr w:type="gramEnd"/>
      <w:r>
        <w:t xml:space="preserve"> addition to the penalty outlined in Section 2.10(d) above, Capital One may apply a Service Level Credit of $10,000.</w:t>
      </w:r>
    </w:p>
    <w:p w14:paraId="6E86F42D" w14:textId="77777777" w:rsidR="00A753A2" w:rsidRDefault="00A753A2">
      <w:pPr>
        <w:sectPr w:rsidR="00A753A2">
          <w:headerReference w:type="even" r:id="rId76"/>
          <w:headerReference w:type="default" r:id="rId77"/>
          <w:footerReference w:type="even" r:id="rId78"/>
          <w:footerReference w:type="default" r:id="rId79"/>
          <w:headerReference w:type="first" r:id="rId80"/>
          <w:footerReference w:type="first" r:id="rId81"/>
          <w:pgSz w:w="12240" w:h="15840"/>
          <w:pgMar w:top="1482" w:right="1432" w:bottom="1724" w:left="1440" w:header="249" w:footer="501" w:gutter="0"/>
          <w:pgNumType w:start="1"/>
          <w:cols w:space="720"/>
        </w:sectPr>
      </w:pPr>
    </w:p>
    <w:p w14:paraId="4A525297" w14:textId="77777777" w:rsidR="00A753A2" w:rsidRDefault="00D42923">
      <w:pPr>
        <w:spacing w:after="106" w:line="265" w:lineRule="auto"/>
        <w:ind w:left="785" w:right="779"/>
        <w:jc w:val="center"/>
      </w:pPr>
      <w:r>
        <w:rPr>
          <w:b/>
        </w:rPr>
        <w:lastRenderedPageBreak/>
        <w:t xml:space="preserve">EXHIBIT 5 </w:t>
      </w:r>
    </w:p>
    <w:p w14:paraId="53374897" w14:textId="77777777" w:rsidR="00A753A2" w:rsidRDefault="00D42923">
      <w:pPr>
        <w:spacing w:after="481" w:line="265" w:lineRule="auto"/>
        <w:ind w:left="785" w:right="779"/>
        <w:jc w:val="center"/>
      </w:pPr>
      <w:r>
        <w:rPr>
          <w:b/>
        </w:rPr>
        <w:t xml:space="preserve">REPORTS </w:t>
      </w:r>
    </w:p>
    <w:p w14:paraId="0AE8AB9D" w14:textId="77777777" w:rsidR="00A753A2" w:rsidRDefault="00D42923">
      <w:pPr>
        <w:numPr>
          <w:ilvl w:val="0"/>
          <w:numId w:val="137"/>
        </w:numPr>
        <w:ind w:hanging="720"/>
      </w:pPr>
      <w:r>
        <w:t>Capital One shall provide Supplier a daily report in an Excel file format that includes the following standard reports:</w:t>
      </w:r>
      <w:r>
        <w:rPr>
          <w:sz w:val="20"/>
        </w:rPr>
        <w:t xml:space="preserve"> </w:t>
      </w:r>
    </w:p>
    <w:p w14:paraId="1B0C68F3" w14:textId="77777777" w:rsidR="00A753A2" w:rsidRDefault="00D42923">
      <w:pPr>
        <w:numPr>
          <w:ilvl w:val="1"/>
          <w:numId w:val="137"/>
        </w:numPr>
        <w:ind w:hanging="900"/>
      </w:pPr>
      <w:r>
        <w:t xml:space="preserve">Interval Call data for the current month </w:t>
      </w:r>
    </w:p>
    <w:p w14:paraId="4622ED9F" w14:textId="77777777" w:rsidR="00A753A2" w:rsidRDefault="00D42923">
      <w:pPr>
        <w:numPr>
          <w:ilvl w:val="1"/>
          <w:numId w:val="137"/>
        </w:numPr>
        <w:ind w:hanging="900"/>
      </w:pPr>
      <w:r>
        <w:t xml:space="preserve">Daily Call data for the current Measurement Period and two (2) previous months </w:t>
      </w:r>
    </w:p>
    <w:p w14:paraId="4502C135" w14:textId="77777777" w:rsidR="00A753A2" w:rsidRDefault="00D42923">
      <w:pPr>
        <w:numPr>
          <w:ilvl w:val="1"/>
          <w:numId w:val="137"/>
        </w:numPr>
        <w:spacing w:after="10"/>
        <w:ind w:hanging="900"/>
      </w:pPr>
      <w:r>
        <w:t xml:space="preserve">Measurement Period to date information for the current year </w:t>
      </w:r>
    </w:p>
    <w:p w14:paraId="15BADCEE" w14:textId="77777777" w:rsidR="00A753A2" w:rsidRDefault="00D42923">
      <w:pPr>
        <w:spacing w:after="387" w:line="259" w:lineRule="auto"/>
        <w:ind w:left="0" w:firstLine="0"/>
        <w:jc w:val="left"/>
      </w:pPr>
      <w:r>
        <w:t xml:space="preserve"> </w:t>
      </w:r>
    </w:p>
    <w:p w14:paraId="3CBA65A9" w14:textId="77777777" w:rsidR="00A753A2" w:rsidRDefault="00D42923">
      <w:pPr>
        <w:numPr>
          <w:ilvl w:val="0"/>
          <w:numId w:val="137"/>
        </w:numPr>
        <w:ind w:hanging="720"/>
      </w:pPr>
      <w:r>
        <w:t xml:space="preserve">Supplier shall provide the following reports to the Capital One SOW Contact: </w:t>
      </w:r>
    </w:p>
    <w:p w14:paraId="55DADE02" w14:textId="77777777" w:rsidR="00A753A2" w:rsidRDefault="00D42923">
      <w:pPr>
        <w:numPr>
          <w:ilvl w:val="1"/>
          <w:numId w:val="137"/>
        </w:numPr>
        <w:ind w:hanging="900"/>
      </w:pPr>
      <w:r>
        <w:t xml:space="preserve">Business Review. </w:t>
      </w:r>
    </w:p>
    <w:p w14:paraId="4883D5DB" w14:textId="77777777" w:rsidR="00A753A2" w:rsidRDefault="00D42923">
      <w:pPr>
        <w:numPr>
          <w:ilvl w:val="1"/>
          <w:numId w:val="137"/>
        </w:numPr>
        <w:ind w:hanging="900"/>
      </w:pPr>
      <w:r>
        <w:t xml:space="preserve">Performance report, which includes, but is not limited to, Supplier’s performance relative to: </w:t>
      </w:r>
    </w:p>
    <w:p w14:paraId="04B01851" w14:textId="77777777" w:rsidR="00A753A2" w:rsidRDefault="00D42923">
      <w:pPr>
        <w:numPr>
          <w:ilvl w:val="2"/>
          <w:numId w:val="137"/>
        </w:numPr>
        <w:ind w:hanging="451"/>
      </w:pPr>
      <w:r>
        <w:t xml:space="preserve">the applicable Service Levels and Key Performance Indicators </w:t>
      </w:r>
    </w:p>
    <w:p w14:paraId="72A18229" w14:textId="77777777" w:rsidR="00A753A2" w:rsidRDefault="00D42923">
      <w:pPr>
        <w:numPr>
          <w:ilvl w:val="2"/>
          <w:numId w:val="137"/>
        </w:numPr>
        <w:ind w:hanging="451"/>
      </w:pPr>
      <w:r>
        <w:t xml:space="preserve">Customer Experience Metrics </w:t>
      </w:r>
    </w:p>
    <w:p w14:paraId="390B5B93" w14:textId="77777777" w:rsidR="00A753A2" w:rsidRDefault="00D42923">
      <w:pPr>
        <w:numPr>
          <w:ilvl w:val="2"/>
          <w:numId w:val="137"/>
        </w:numPr>
        <w:ind w:hanging="451"/>
      </w:pPr>
      <w:r>
        <w:t xml:space="preserve">Touch Point Live Agent Net Promoter Score </w:t>
      </w:r>
    </w:p>
    <w:p w14:paraId="03C4F9D6" w14:textId="77777777" w:rsidR="00A753A2" w:rsidRDefault="00D42923">
      <w:pPr>
        <w:numPr>
          <w:ilvl w:val="2"/>
          <w:numId w:val="137"/>
        </w:numPr>
        <w:ind w:hanging="451"/>
      </w:pPr>
      <w:r>
        <w:t xml:space="preserve">Fraud metrics and efficiency metrics (e.g., Average Handle Time (AHT), First Call Resolution (FCR), transfer rates, etc.) </w:t>
      </w:r>
    </w:p>
    <w:p w14:paraId="36B13BA4" w14:textId="77777777" w:rsidR="00A753A2" w:rsidRDefault="00D42923">
      <w:pPr>
        <w:numPr>
          <w:ilvl w:val="2"/>
          <w:numId w:val="137"/>
        </w:numPr>
        <w:ind w:hanging="451"/>
      </w:pPr>
      <w:r>
        <w:t xml:space="preserve">Procedural Adherence Compliance </w:t>
      </w:r>
    </w:p>
    <w:p w14:paraId="4849E58F" w14:textId="77777777" w:rsidR="00A753A2" w:rsidRDefault="00D42923">
      <w:pPr>
        <w:numPr>
          <w:ilvl w:val="1"/>
          <w:numId w:val="137"/>
        </w:numPr>
        <w:ind w:hanging="900"/>
      </w:pPr>
      <w:r>
        <w:t xml:space="preserve">WFM Reports including, but not limited to: </w:t>
      </w:r>
    </w:p>
    <w:p w14:paraId="55F876C4" w14:textId="77777777" w:rsidR="00A753A2" w:rsidRDefault="00D42923">
      <w:pPr>
        <w:numPr>
          <w:ilvl w:val="2"/>
          <w:numId w:val="137"/>
        </w:numPr>
        <w:ind w:hanging="451"/>
      </w:pPr>
      <w:r>
        <w:t xml:space="preserve">Branded STP </w:t>
      </w:r>
    </w:p>
    <w:p w14:paraId="37F1128C" w14:textId="77777777" w:rsidR="00A753A2" w:rsidRDefault="00D42923">
      <w:pPr>
        <w:numPr>
          <w:ilvl w:val="2"/>
          <w:numId w:val="137"/>
        </w:numPr>
        <w:ind w:hanging="451"/>
      </w:pPr>
      <w:r>
        <w:t xml:space="preserve">Fraud STP </w:t>
      </w:r>
    </w:p>
    <w:p w14:paraId="36615A6E" w14:textId="77777777" w:rsidR="00A753A2" w:rsidRDefault="00D42923">
      <w:pPr>
        <w:numPr>
          <w:ilvl w:val="2"/>
          <w:numId w:val="137"/>
        </w:numPr>
        <w:ind w:hanging="451"/>
      </w:pPr>
      <w:r>
        <w:t xml:space="preserve">Canada Moncton Staffing lines </w:t>
      </w:r>
    </w:p>
    <w:p w14:paraId="4FD6F212" w14:textId="77777777" w:rsidR="00A753A2" w:rsidRDefault="00D42923">
      <w:pPr>
        <w:numPr>
          <w:ilvl w:val="2"/>
          <w:numId w:val="137"/>
        </w:numPr>
        <w:ind w:hanging="451"/>
      </w:pPr>
      <w:r>
        <w:t xml:space="preserve">Weekly staffing lines for partnership </w:t>
      </w:r>
    </w:p>
    <w:p w14:paraId="04117AA7" w14:textId="77777777" w:rsidR="00A753A2" w:rsidRDefault="00D42923">
      <w:pPr>
        <w:numPr>
          <w:ilvl w:val="2"/>
          <w:numId w:val="137"/>
        </w:numPr>
        <w:ind w:hanging="451"/>
      </w:pPr>
      <w:r>
        <w:t xml:space="preserve">Sam staffing lines </w:t>
      </w:r>
    </w:p>
    <w:p w14:paraId="2D9B118A" w14:textId="77777777" w:rsidR="00A753A2" w:rsidRDefault="00D42923">
      <w:pPr>
        <w:numPr>
          <w:ilvl w:val="2"/>
          <w:numId w:val="137"/>
        </w:numPr>
        <w:ind w:hanging="451"/>
      </w:pPr>
      <w:r>
        <w:t xml:space="preserve">7 day rolling partnership staffing lines </w:t>
      </w:r>
    </w:p>
    <w:p w14:paraId="30FCAFCE" w14:textId="77777777" w:rsidR="00A753A2" w:rsidRDefault="00D42923">
      <w:pPr>
        <w:numPr>
          <w:ilvl w:val="2"/>
          <w:numId w:val="137"/>
        </w:numPr>
        <w:ind w:hanging="451"/>
      </w:pPr>
      <w:r>
        <w:t xml:space="preserve">Servicing Absenteeism Report </w:t>
      </w:r>
    </w:p>
    <w:p w14:paraId="68F12F0D" w14:textId="77777777" w:rsidR="00A753A2" w:rsidRDefault="00D42923">
      <w:pPr>
        <w:numPr>
          <w:ilvl w:val="2"/>
          <w:numId w:val="137"/>
        </w:numPr>
        <w:spacing w:after="859"/>
        <w:ind w:hanging="451"/>
      </w:pPr>
      <w:r>
        <w:t xml:space="preserve">Partnership scheduled lines </w:t>
      </w:r>
    </w:p>
    <w:p w14:paraId="07A6EEED" w14:textId="77777777" w:rsidR="00A753A2" w:rsidRDefault="00D42923">
      <w:pPr>
        <w:tabs>
          <w:tab w:val="center" w:pos="4683"/>
          <w:tab w:val="center" w:pos="8038"/>
        </w:tabs>
        <w:spacing w:after="3" w:line="259" w:lineRule="auto"/>
        <w:ind w:left="-15" w:firstLine="0"/>
        <w:jc w:val="left"/>
      </w:pPr>
      <w:r>
        <w:rPr>
          <w:sz w:val="16"/>
        </w:rPr>
        <w:lastRenderedPageBreak/>
        <w:t>Capital One Confidential and Supplier Confidential</w:t>
      </w:r>
      <w:r>
        <w:rPr>
          <w:b/>
          <w:sz w:val="16"/>
        </w:rPr>
        <w:t xml:space="preserve"> </w:t>
      </w:r>
      <w:r>
        <w:rPr>
          <w:b/>
          <w:sz w:val="16"/>
        </w:rPr>
        <w:tab/>
      </w:r>
      <w:r>
        <w:rPr>
          <w:sz w:val="16"/>
        </w:rPr>
        <w:t>1</w:t>
      </w:r>
      <w:r>
        <w:t xml:space="preserve">                                </w:t>
      </w:r>
      <w:r>
        <w:tab/>
      </w:r>
      <w:r>
        <w:rPr>
          <w:sz w:val="16"/>
        </w:rPr>
        <w:t xml:space="preserve">Exhibit 5 to SOW CW No. 80384 </w:t>
      </w:r>
    </w:p>
    <w:p w14:paraId="2A28AE79" w14:textId="77777777" w:rsidR="00A753A2" w:rsidRDefault="00D42923">
      <w:pPr>
        <w:numPr>
          <w:ilvl w:val="2"/>
          <w:numId w:val="137"/>
        </w:numPr>
        <w:ind w:hanging="451"/>
      </w:pPr>
      <w:r>
        <w:t xml:space="preserve">Weekly WFM meeting file </w:t>
      </w:r>
    </w:p>
    <w:p w14:paraId="75BA3085" w14:textId="77777777" w:rsidR="00A753A2" w:rsidRDefault="00D42923">
      <w:pPr>
        <w:numPr>
          <w:ilvl w:val="1"/>
          <w:numId w:val="137"/>
        </w:numPr>
        <w:spacing w:after="252" w:line="259" w:lineRule="auto"/>
        <w:ind w:hanging="900"/>
      </w:pPr>
      <w:r>
        <w:t xml:space="preserve">Staffing and Capacity plans for the respective queues provided on a weekly basis. </w:t>
      </w:r>
    </w:p>
    <w:p w14:paraId="02E452FC" w14:textId="77777777" w:rsidR="00A753A2" w:rsidRDefault="00D42923">
      <w:pPr>
        <w:numPr>
          <w:ilvl w:val="1"/>
          <w:numId w:val="137"/>
        </w:numPr>
        <w:spacing w:after="0"/>
        <w:ind w:hanging="900"/>
      </w:pPr>
      <w:r>
        <w:t xml:space="preserve">Admin ID Roster including, but not limited to, event based and monthly reporting of enrollment of new user IDs and termination of existing user IDs. </w:t>
      </w:r>
    </w:p>
    <w:p w14:paraId="0C5039FC" w14:textId="77777777" w:rsidR="00A753A2" w:rsidRDefault="00D42923">
      <w:pPr>
        <w:spacing w:after="218" w:line="259" w:lineRule="auto"/>
        <w:ind w:left="0" w:firstLine="0"/>
        <w:jc w:val="left"/>
      </w:pPr>
      <w:r>
        <w:t xml:space="preserve"> </w:t>
      </w:r>
    </w:p>
    <w:p w14:paraId="7CCD2102" w14:textId="77777777" w:rsidR="00A753A2" w:rsidRDefault="00D42923">
      <w:pPr>
        <w:spacing w:after="11343" w:line="259" w:lineRule="auto"/>
        <w:ind w:left="720" w:firstLine="0"/>
        <w:jc w:val="left"/>
      </w:pPr>
      <w:r>
        <w:t xml:space="preserve"> </w:t>
      </w:r>
    </w:p>
    <w:p w14:paraId="64783DDB" w14:textId="77777777" w:rsidR="00A753A2" w:rsidRDefault="00D42923">
      <w:pPr>
        <w:tabs>
          <w:tab w:val="center" w:pos="4683"/>
          <w:tab w:val="center" w:pos="8038"/>
        </w:tabs>
        <w:spacing w:after="3" w:line="259" w:lineRule="auto"/>
        <w:ind w:left="-15" w:firstLine="0"/>
        <w:jc w:val="left"/>
      </w:pPr>
      <w:r>
        <w:rPr>
          <w:sz w:val="16"/>
        </w:rPr>
        <w:lastRenderedPageBreak/>
        <w:t>Capital One Confidential and Supplier Confidential</w:t>
      </w:r>
      <w:r>
        <w:rPr>
          <w:b/>
          <w:sz w:val="16"/>
        </w:rPr>
        <w:t xml:space="preserve"> </w:t>
      </w:r>
      <w:r>
        <w:rPr>
          <w:b/>
          <w:sz w:val="16"/>
        </w:rPr>
        <w:tab/>
      </w:r>
      <w:r>
        <w:rPr>
          <w:sz w:val="16"/>
        </w:rPr>
        <w:t>2</w:t>
      </w:r>
      <w:r>
        <w:t xml:space="preserve">                                </w:t>
      </w:r>
      <w:r>
        <w:tab/>
      </w:r>
      <w:r>
        <w:rPr>
          <w:sz w:val="16"/>
        </w:rPr>
        <w:t xml:space="preserve">Exhibit 5 to SOW CW No. 80384 </w:t>
      </w:r>
    </w:p>
    <w:p w14:paraId="73E9DA17" w14:textId="77777777" w:rsidR="00A753A2" w:rsidRDefault="00D42923">
      <w:pPr>
        <w:spacing w:after="106" w:line="265" w:lineRule="auto"/>
        <w:ind w:left="785" w:right="779"/>
        <w:jc w:val="center"/>
      </w:pPr>
      <w:r>
        <w:rPr>
          <w:b/>
        </w:rPr>
        <w:t xml:space="preserve">EXHIBIT 6 </w:t>
      </w:r>
    </w:p>
    <w:p w14:paraId="6D6094E5" w14:textId="77777777" w:rsidR="00A753A2" w:rsidRDefault="00D42923">
      <w:pPr>
        <w:spacing w:after="227" w:line="265" w:lineRule="auto"/>
        <w:ind w:left="785" w:right="780"/>
        <w:jc w:val="center"/>
      </w:pPr>
      <w:r>
        <w:rPr>
          <w:b/>
        </w:rPr>
        <w:t xml:space="preserve">APPROVED SUBCONTRACTORS </w:t>
      </w:r>
    </w:p>
    <w:p w14:paraId="2D3D0ECD" w14:textId="77777777" w:rsidR="00A753A2" w:rsidRDefault="00D42923">
      <w:pPr>
        <w:spacing w:after="95" w:line="259" w:lineRule="auto"/>
        <w:ind w:left="46" w:firstLine="0"/>
        <w:jc w:val="center"/>
      </w:pPr>
      <w:r>
        <w:rPr>
          <w:b/>
        </w:rPr>
        <w:t xml:space="preserve"> </w:t>
      </w:r>
    </w:p>
    <w:p w14:paraId="1A6DA0D2" w14:textId="77777777" w:rsidR="00A753A2" w:rsidRDefault="00D42923">
      <w:pPr>
        <w:spacing w:after="0"/>
        <w:ind w:left="-5"/>
      </w:pPr>
      <w:r>
        <w:t xml:space="preserve">For the purposes of Section 7.3 of the SOW, the following are Approved Subcontractors as of the SOW Effective Date: </w:t>
      </w:r>
    </w:p>
    <w:p w14:paraId="7ABF63AA" w14:textId="77777777" w:rsidR="00A753A2" w:rsidRDefault="00D42923">
      <w:pPr>
        <w:spacing w:after="0" w:line="259" w:lineRule="auto"/>
        <w:ind w:left="0" w:firstLine="0"/>
        <w:jc w:val="left"/>
      </w:pPr>
      <w:r>
        <w:t xml:space="preserve"> </w:t>
      </w:r>
    </w:p>
    <w:p w14:paraId="1B5F669F" w14:textId="77777777" w:rsidR="00A753A2" w:rsidRDefault="00D42923">
      <w:pPr>
        <w:spacing w:after="0" w:line="259" w:lineRule="auto"/>
        <w:ind w:left="0" w:firstLine="0"/>
        <w:jc w:val="left"/>
      </w:pPr>
      <w:r>
        <w:t xml:space="preserve"> </w:t>
      </w:r>
    </w:p>
    <w:p w14:paraId="35F0B0F6" w14:textId="77777777" w:rsidR="00A753A2" w:rsidRDefault="00D42923">
      <w:pPr>
        <w:tabs>
          <w:tab w:val="center" w:pos="5920"/>
        </w:tabs>
        <w:spacing w:after="0" w:line="259" w:lineRule="auto"/>
        <w:ind w:left="0" w:firstLine="0"/>
        <w:jc w:val="left"/>
      </w:pPr>
      <w:r>
        <w:rPr>
          <w:u w:val="single" w:color="000000"/>
        </w:rPr>
        <w:t>Approved Subcontractor</w:t>
      </w:r>
      <w:r>
        <w:t xml:space="preserve"> </w:t>
      </w:r>
      <w:r>
        <w:tab/>
      </w:r>
      <w:r>
        <w:rPr>
          <w:u w:val="single" w:color="000000"/>
        </w:rPr>
        <w:t>Approved Scope of Effort</w:t>
      </w:r>
      <w:r>
        <w:t xml:space="preserve"> </w:t>
      </w:r>
    </w:p>
    <w:p w14:paraId="6DC1A6FB" w14:textId="77777777" w:rsidR="00A753A2" w:rsidRDefault="00D42923">
      <w:pPr>
        <w:spacing w:after="7"/>
        <w:ind w:left="4793" w:hanging="4685"/>
      </w:pPr>
      <w:r>
        <w:t xml:space="preserve">Iron Mountain Audio Tapes (from past process that required call recording by Supplier.) </w:t>
      </w:r>
    </w:p>
    <w:p w14:paraId="392FCE51" w14:textId="77777777" w:rsidR="00A753A2" w:rsidRDefault="00D42923">
      <w:pPr>
        <w:tabs>
          <w:tab w:val="right" w:pos="9365"/>
        </w:tabs>
        <w:spacing w:after="10"/>
        <w:ind w:left="0" w:firstLine="0"/>
        <w:jc w:val="left"/>
      </w:pPr>
      <w:r>
        <w:t xml:space="preserve">Shred It </w:t>
      </w:r>
      <w:r>
        <w:tab/>
        <w:t xml:space="preserve">Provides paper shredding and secure disposal of </w:t>
      </w:r>
    </w:p>
    <w:p w14:paraId="7A0AB8E3" w14:textId="77777777" w:rsidR="00A753A2" w:rsidRDefault="00D42923">
      <w:pPr>
        <w:spacing w:after="0" w:line="259" w:lineRule="auto"/>
        <w:ind w:left="1234"/>
        <w:jc w:val="center"/>
      </w:pPr>
      <w:r>
        <w:t xml:space="preserve">documents </w:t>
      </w:r>
    </w:p>
    <w:p w14:paraId="0863D6E7" w14:textId="77777777" w:rsidR="00A753A2" w:rsidRDefault="00D42923">
      <w:pPr>
        <w:spacing w:after="9671" w:line="259" w:lineRule="auto"/>
        <w:ind w:left="0" w:firstLine="0"/>
        <w:jc w:val="left"/>
      </w:pPr>
      <w:r>
        <w:t xml:space="preserve"> </w:t>
      </w:r>
    </w:p>
    <w:p w14:paraId="793807E6" w14:textId="77777777" w:rsidR="00A753A2" w:rsidRDefault="00D42923">
      <w:pPr>
        <w:tabs>
          <w:tab w:val="center" w:pos="4683"/>
          <w:tab w:val="right" w:pos="9365"/>
        </w:tabs>
        <w:spacing w:after="3" w:line="259" w:lineRule="auto"/>
        <w:ind w:left="-15" w:firstLine="0"/>
        <w:jc w:val="left"/>
      </w:pPr>
      <w:r>
        <w:rPr>
          <w:sz w:val="16"/>
        </w:rPr>
        <w:lastRenderedPageBreak/>
        <w:t>Capital One Confidential and Supplier Confidential</w:t>
      </w:r>
      <w:r>
        <w:t xml:space="preserve"> </w:t>
      </w:r>
      <w:r>
        <w:tab/>
      </w:r>
      <w:r>
        <w:rPr>
          <w:sz w:val="16"/>
        </w:rPr>
        <w:t>1</w:t>
      </w:r>
      <w:r>
        <w:t xml:space="preserve">                               </w:t>
      </w:r>
      <w:r>
        <w:tab/>
        <w:t xml:space="preserve"> </w:t>
      </w:r>
      <w:r>
        <w:rPr>
          <w:sz w:val="16"/>
        </w:rPr>
        <w:t xml:space="preserve">Exhibit 6 to SOW CW No. 80384 </w:t>
      </w:r>
    </w:p>
    <w:p w14:paraId="7593F44B" w14:textId="77777777" w:rsidR="00A753A2" w:rsidRDefault="00D42923">
      <w:pPr>
        <w:spacing w:after="98" w:line="259" w:lineRule="auto"/>
        <w:ind w:left="46" w:firstLine="0"/>
        <w:jc w:val="center"/>
      </w:pPr>
      <w:r>
        <w:t xml:space="preserve"> </w:t>
      </w:r>
    </w:p>
    <w:p w14:paraId="480FD742" w14:textId="77777777" w:rsidR="00A753A2" w:rsidRDefault="00D42923">
      <w:pPr>
        <w:spacing w:after="106" w:line="265" w:lineRule="auto"/>
        <w:ind w:left="785" w:right="779"/>
        <w:jc w:val="center"/>
      </w:pPr>
      <w:r>
        <w:rPr>
          <w:b/>
        </w:rPr>
        <w:t xml:space="preserve">EXHIBIT 7 </w:t>
      </w:r>
    </w:p>
    <w:p w14:paraId="22C1DC1D" w14:textId="77777777" w:rsidR="00A753A2" w:rsidRDefault="00D42923">
      <w:pPr>
        <w:spacing w:after="332" w:line="265" w:lineRule="auto"/>
        <w:ind w:left="785" w:right="781"/>
        <w:jc w:val="center"/>
      </w:pPr>
      <w:r>
        <w:rPr>
          <w:b/>
        </w:rPr>
        <w:t xml:space="preserve">PERSONNEL TERMS  </w:t>
      </w:r>
    </w:p>
    <w:p w14:paraId="022615E9" w14:textId="77777777" w:rsidR="00A753A2" w:rsidRDefault="00D42923">
      <w:pPr>
        <w:ind w:left="-5"/>
      </w:pPr>
      <w:r>
        <w:t>Pursuant to Section 9 of the SOW, this Exhibit 7 describes Supplier’s management support structure, the roles and responsibilities of persons fulfilling certain Supplier positions, and other terms pertinent to personnel.</w:t>
      </w:r>
      <w:r>
        <w:rPr>
          <w:b/>
          <w:sz w:val="24"/>
        </w:rPr>
        <w:t xml:space="preserve"> </w:t>
      </w:r>
    </w:p>
    <w:p w14:paraId="0A23492A" w14:textId="77777777" w:rsidR="00A753A2" w:rsidRDefault="00D42923">
      <w:pPr>
        <w:pStyle w:val="Heading2"/>
        <w:tabs>
          <w:tab w:val="center" w:pos="2445"/>
        </w:tabs>
        <w:spacing w:after="228"/>
        <w:ind w:left="-15" w:right="0" w:firstLine="0"/>
      </w:pPr>
      <w:r>
        <w:t>1.</w:t>
      </w:r>
      <w:r>
        <w:rPr>
          <w:rFonts w:ascii="Arial" w:eastAsia="Arial" w:hAnsi="Arial" w:cs="Arial"/>
        </w:rPr>
        <w:t xml:space="preserve"> </w:t>
      </w:r>
      <w:r>
        <w:rPr>
          <w:rFonts w:ascii="Arial" w:eastAsia="Arial" w:hAnsi="Arial" w:cs="Arial"/>
        </w:rPr>
        <w:tab/>
      </w:r>
      <w:r>
        <w:t xml:space="preserve">MANAGEMENT SUPPORT STRUCTURE  </w:t>
      </w:r>
    </w:p>
    <w:p w14:paraId="06BA889C" w14:textId="77777777" w:rsidR="00A753A2" w:rsidRDefault="00D42923">
      <w:pPr>
        <w:spacing w:after="10"/>
        <w:ind w:left="-15" w:firstLine="720"/>
      </w:pPr>
      <w:r>
        <w:t xml:space="preserve">Supplier shall provide a management support structure </w:t>
      </w:r>
      <w:proofErr w:type="gramStart"/>
      <w:r>
        <w:t>sufficient</w:t>
      </w:r>
      <w:proofErr w:type="gramEnd"/>
      <w:r>
        <w:t xml:space="preserve"> to successfully perform the Services.  Supplier shall utilize any functions, spans of control and staffing ratios set forth in the following table to achieve such successful performance.   Any changes to the requirements in the following table must have prior written approval, including via e-mail, from the appropriate Capital One SOW Contact.  </w:t>
      </w:r>
      <w:r>
        <w:rPr>
          <w:b/>
        </w:rPr>
        <w:t xml:space="preserve"> </w:t>
      </w:r>
    </w:p>
    <w:tbl>
      <w:tblPr>
        <w:tblStyle w:val="TableGrid"/>
        <w:tblW w:w="9578" w:type="dxa"/>
        <w:tblInd w:w="14" w:type="dxa"/>
        <w:tblCellMar>
          <w:top w:w="50" w:type="dxa"/>
          <w:left w:w="108" w:type="dxa"/>
          <w:bottom w:w="0" w:type="dxa"/>
          <w:right w:w="115" w:type="dxa"/>
        </w:tblCellMar>
        <w:tblLook w:val="04A0" w:firstRow="1" w:lastRow="0" w:firstColumn="1" w:lastColumn="0" w:noHBand="0" w:noVBand="1"/>
      </w:tblPr>
      <w:tblGrid>
        <w:gridCol w:w="4138"/>
        <w:gridCol w:w="5440"/>
      </w:tblGrid>
      <w:tr w:rsidR="00A753A2" w14:paraId="19B93AA9" w14:textId="77777777">
        <w:trPr>
          <w:trHeight w:val="298"/>
        </w:trPr>
        <w:tc>
          <w:tcPr>
            <w:tcW w:w="4138" w:type="dxa"/>
            <w:tcBorders>
              <w:top w:val="single" w:sz="12" w:space="0" w:color="000000"/>
              <w:left w:val="single" w:sz="12" w:space="0" w:color="000000"/>
              <w:bottom w:val="single" w:sz="12" w:space="0" w:color="000000"/>
              <w:right w:val="single" w:sz="12" w:space="0" w:color="000000"/>
            </w:tcBorders>
          </w:tcPr>
          <w:p w14:paraId="3D17838F" w14:textId="77777777" w:rsidR="00A753A2" w:rsidRDefault="00D42923">
            <w:pPr>
              <w:spacing w:after="0" w:line="259" w:lineRule="auto"/>
              <w:ind w:left="8" w:firstLine="0"/>
              <w:jc w:val="center"/>
            </w:pPr>
            <w:r>
              <w:rPr>
                <w:b/>
              </w:rPr>
              <w:t xml:space="preserve">Supplier Positions </w:t>
            </w:r>
          </w:p>
        </w:tc>
        <w:tc>
          <w:tcPr>
            <w:tcW w:w="5439" w:type="dxa"/>
            <w:tcBorders>
              <w:top w:val="single" w:sz="12" w:space="0" w:color="000000"/>
              <w:left w:val="single" w:sz="12" w:space="0" w:color="000000"/>
              <w:bottom w:val="single" w:sz="12" w:space="0" w:color="000000"/>
              <w:right w:val="single" w:sz="12" w:space="0" w:color="000000"/>
            </w:tcBorders>
          </w:tcPr>
          <w:p w14:paraId="4A1EC6B0" w14:textId="77777777" w:rsidR="00A753A2" w:rsidRDefault="00D42923">
            <w:pPr>
              <w:spacing w:after="0" w:line="259" w:lineRule="auto"/>
              <w:ind w:left="2" w:firstLine="0"/>
              <w:jc w:val="center"/>
            </w:pPr>
            <w:r>
              <w:rPr>
                <w:b/>
              </w:rPr>
              <w:t xml:space="preserve">Ratio or Total Number of Supplier Personnel </w:t>
            </w:r>
          </w:p>
        </w:tc>
      </w:tr>
      <w:tr w:rsidR="00A753A2" w14:paraId="5A026DA8" w14:textId="77777777">
        <w:trPr>
          <w:trHeight w:val="562"/>
        </w:trPr>
        <w:tc>
          <w:tcPr>
            <w:tcW w:w="4138" w:type="dxa"/>
            <w:tcBorders>
              <w:top w:val="single" w:sz="12" w:space="0" w:color="000000"/>
              <w:left w:val="single" w:sz="12" w:space="0" w:color="000000"/>
              <w:bottom w:val="single" w:sz="6" w:space="0" w:color="000000"/>
              <w:right w:val="single" w:sz="6" w:space="0" w:color="000000"/>
            </w:tcBorders>
          </w:tcPr>
          <w:p w14:paraId="720C2E5F" w14:textId="77777777" w:rsidR="00A753A2" w:rsidRDefault="00D42923">
            <w:pPr>
              <w:spacing w:after="0" w:line="259" w:lineRule="auto"/>
              <w:ind w:left="0" w:firstLine="0"/>
              <w:jc w:val="left"/>
            </w:pPr>
            <w:r>
              <w:t xml:space="preserve">Team Lead </w:t>
            </w:r>
          </w:p>
        </w:tc>
        <w:tc>
          <w:tcPr>
            <w:tcW w:w="5439" w:type="dxa"/>
            <w:tcBorders>
              <w:top w:val="single" w:sz="12" w:space="0" w:color="000000"/>
              <w:left w:val="single" w:sz="6" w:space="0" w:color="000000"/>
              <w:bottom w:val="single" w:sz="6" w:space="0" w:color="000000"/>
              <w:right w:val="single" w:sz="12" w:space="0" w:color="000000"/>
            </w:tcBorders>
          </w:tcPr>
          <w:p w14:paraId="585BEF91" w14:textId="77777777" w:rsidR="00A753A2" w:rsidRDefault="00D42923">
            <w:pPr>
              <w:spacing w:after="0" w:line="259" w:lineRule="auto"/>
              <w:ind w:left="0" w:firstLine="0"/>
              <w:jc w:val="left"/>
            </w:pPr>
            <w:r>
              <w:t xml:space="preserve">Each Team Lead shall supervise no more than eighteen (18) CSPs.   </w:t>
            </w:r>
          </w:p>
        </w:tc>
      </w:tr>
      <w:tr w:rsidR="00A753A2" w14:paraId="095611CF" w14:textId="77777777">
        <w:trPr>
          <w:trHeight w:val="1625"/>
        </w:trPr>
        <w:tc>
          <w:tcPr>
            <w:tcW w:w="4138" w:type="dxa"/>
            <w:tcBorders>
              <w:top w:val="single" w:sz="6" w:space="0" w:color="000000"/>
              <w:left w:val="single" w:sz="12" w:space="0" w:color="000000"/>
              <w:bottom w:val="single" w:sz="6" w:space="0" w:color="000000"/>
              <w:right w:val="single" w:sz="6" w:space="0" w:color="000000"/>
            </w:tcBorders>
          </w:tcPr>
          <w:p w14:paraId="2A35BA06" w14:textId="77777777" w:rsidR="00A753A2" w:rsidRDefault="00D42923">
            <w:pPr>
              <w:spacing w:after="0" w:line="259" w:lineRule="auto"/>
              <w:ind w:left="0" w:firstLine="0"/>
              <w:jc w:val="left"/>
            </w:pPr>
            <w:r>
              <w:t xml:space="preserve">Quality Assurance Lead </w:t>
            </w:r>
          </w:p>
        </w:tc>
        <w:tc>
          <w:tcPr>
            <w:tcW w:w="5439" w:type="dxa"/>
            <w:tcBorders>
              <w:top w:val="single" w:sz="6" w:space="0" w:color="000000"/>
              <w:left w:val="single" w:sz="6" w:space="0" w:color="000000"/>
              <w:bottom w:val="single" w:sz="6" w:space="0" w:color="000000"/>
              <w:right w:val="single" w:sz="12" w:space="0" w:color="000000"/>
            </w:tcBorders>
          </w:tcPr>
          <w:p w14:paraId="6A2E328C" w14:textId="77777777" w:rsidR="00A753A2" w:rsidRDefault="00D42923">
            <w:pPr>
              <w:spacing w:after="0" w:line="259" w:lineRule="auto"/>
              <w:ind w:left="0" w:firstLine="0"/>
              <w:jc w:val="left"/>
            </w:pPr>
            <w:r>
              <w:t xml:space="preserve">Each Quality Assurance Lead shall supervise the appropriate number of Quality Assurance Associates to allow such Quality Assurance Lead to meet its obligations set forth in Section 5 of Exhibit 1.  Quality Assurance Leads shall have separate reporting obligations until united at the Site Director level. </w:t>
            </w:r>
          </w:p>
        </w:tc>
      </w:tr>
      <w:tr w:rsidR="00A753A2" w14:paraId="4E63F0CD" w14:textId="77777777">
        <w:trPr>
          <w:trHeight w:val="1100"/>
        </w:trPr>
        <w:tc>
          <w:tcPr>
            <w:tcW w:w="4138" w:type="dxa"/>
            <w:tcBorders>
              <w:top w:val="single" w:sz="6" w:space="0" w:color="000000"/>
              <w:left w:val="single" w:sz="12" w:space="0" w:color="000000"/>
              <w:bottom w:val="single" w:sz="12" w:space="0" w:color="000000"/>
              <w:right w:val="single" w:sz="6" w:space="0" w:color="000000"/>
            </w:tcBorders>
          </w:tcPr>
          <w:p w14:paraId="45F5E9B9" w14:textId="77777777" w:rsidR="00A753A2" w:rsidRDefault="00D42923">
            <w:pPr>
              <w:spacing w:after="0" w:line="259" w:lineRule="auto"/>
              <w:ind w:left="0" w:firstLine="0"/>
              <w:jc w:val="left"/>
            </w:pPr>
            <w:r>
              <w:t xml:space="preserve">Account Manager </w:t>
            </w:r>
          </w:p>
        </w:tc>
        <w:tc>
          <w:tcPr>
            <w:tcW w:w="5439" w:type="dxa"/>
            <w:tcBorders>
              <w:top w:val="single" w:sz="6" w:space="0" w:color="000000"/>
              <w:left w:val="single" w:sz="6" w:space="0" w:color="000000"/>
              <w:bottom w:val="single" w:sz="12" w:space="0" w:color="000000"/>
              <w:right w:val="single" w:sz="12" w:space="0" w:color="000000"/>
            </w:tcBorders>
          </w:tcPr>
          <w:p w14:paraId="0614288A" w14:textId="77777777" w:rsidR="00A753A2" w:rsidRDefault="00D42923">
            <w:pPr>
              <w:spacing w:after="0" w:line="259" w:lineRule="auto"/>
              <w:ind w:left="0" w:firstLine="0"/>
              <w:jc w:val="left"/>
            </w:pPr>
            <w:r>
              <w:t xml:space="preserve">One (1) non-dedicated Account Manager for the Capital One Services for all Supplier Facilities, unless otherwise approved in writing (including via e-mail) by the Capital One SOW Contact.   </w:t>
            </w:r>
          </w:p>
        </w:tc>
      </w:tr>
    </w:tbl>
    <w:p w14:paraId="6B19CAED" w14:textId="77777777" w:rsidR="00A753A2" w:rsidRDefault="00D42923">
      <w:pPr>
        <w:pStyle w:val="Heading2"/>
        <w:tabs>
          <w:tab w:val="center" w:pos="1954"/>
        </w:tabs>
        <w:ind w:left="-15" w:right="0" w:firstLine="0"/>
      </w:pPr>
      <w:r>
        <w:t>2.</w:t>
      </w:r>
      <w:r>
        <w:rPr>
          <w:rFonts w:ascii="Arial" w:eastAsia="Arial" w:hAnsi="Arial" w:cs="Arial"/>
        </w:rPr>
        <w:t xml:space="preserve"> </w:t>
      </w:r>
      <w:r>
        <w:rPr>
          <w:rFonts w:ascii="Arial" w:eastAsia="Arial" w:hAnsi="Arial" w:cs="Arial"/>
        </w:rPr>
        <w:tab/>
      </w:r>
      <w:r>
        <w:t xml:space="preserve">QUALIFICATIONS FOR CSPS </w:t>
      </w:r>
    </w:p>
    <w:p w14:paraId="578AD9DC" w14:textId="77777777" w:rsidR="00A753A2" w:rsidRDefault="00D42923">
      <w:pPr>
        <w:tabs>
          <w:tab w:val="center" w:pos="861"/>
          <w:tab w:val="center" w:pos="2415"/>
        </w:tabs>
        <w:ind w:left="0" w:firstLine="0"/>
        <w:jc w:val="left"/>
      </w:pPr>
      <w:r>
        <w:tab/>
      </w:r>
      <w:r>
        <w:rPr>
          <w:b/>
        </w:rPr>
        <w:t>2.1</w:t>
      </w:r>
      <w:r>
        <w:rPr>
          <w:rFonts w:ascii="Arial" w:eastAsia="Arial" w:hAnsi="Arial" w:cs="Arial"/>
          <w:b/>
        </w:rPr>
        <w:t xml:space="preserve"> </w:t>
      </w:r>
      <w:r>
        <w:rPr>
          <w:rFonts w:ascii="Arial" w:eastAsia="Arial" w:hAnsi="Arial" w:cs="Arial"/>
          <w:b/>
        </w:rPr>
        <w:tab/>
      </w:r>
      <w:r>
        <w:t xml:space="preserve">All CSPs shall possess: </w:t>
      </w:r>
    </w:p>
    <w:p w14:paraId="04D4BF31" w14:textId="77777777" w:rsidR="00A753A2" w:rsidRDefault="00D42923">
      <w:pPr>
        <w:numPr>
          <w:ilvl w:val="0"/>
          <w:numId w:val="138"/>
        </w:numPr>
        <w:ind w:hanging="360"/>
      </w:pPr>
      <w:r>
        <w:t xml:space="preserve">Twelve (12) years of formal education or equivalent;    </w:t>
      </w:r>
    </w:p>
    <w:p w14:paraId="70B76E59" w14:textId="77777777" w:rsidR="00A753A2" w:rsidRDefault="00D42923">
      <w:pPr>
        <w:numPr>
          <w:ilvl w:val="0"/>
          <w:numId w:val="138"/>
        </w:numPr>
        <w:ind w:hanging="360"/>
      </w:pPr>
      <w:r>
        <w:t xml:space="preserve">Strong reading comprehension of the English language;  </w:t>
      </w:r>
    </w:p>
    <w:p w14:paraId="48114B56" w14:textId="77777777" w:rsidR="00A753A2" w:rsidRDefault="00D42923">
      <w:pPr>
        <w:numPr>
          <w:ilvl w:val="0"/>
          <w:numId w:val="138"/>
        </w:numPr>
        <w:ind w:hanging="360"/>
      </w:pPr>
      <w:r>
        <w:t xml:space="preserve">Good listening and English-language speaking skills; </w:t>
      </w:r>
    </w:p>
    <w:p w14:paraId="5A83F796" w14:textId="77777777" w:rsidR="00A753A2" w:rsidRDefault="00D42923">
      <w:pPr>
        <w:numPr>
          <w:ilvl w:val="0"/>
          <w:numId w:val="138"/>
        </w:numPr>
        <w:ind w:hanging="360"/>
      </w:pPr>
      <w:r>
        <w:t xml:space="preserve">Knowledge of basic computer operations; </w:t>
      </w:r>
    </w:p>
    <w:p w14:paraId="13BE0B10" w14:textId="77777777" w:rsidR="00A753A2" w:rsidRDefault="00D42923">
      <w:pPr>
        <w:numPr>
          <w:ilvl w:val="0"/>
          <w:numId w:val="138"/>
        </w:numPr>
        <w:ind w:hanging="360"/>
      </w:pPr>
      <w:r>
        <w:t xml:space="preserve">Willingness to rotate shifts, as needed; </w:t>
      </w:r>
    </w:p>
    <w:p w14:paraId="7CBB28EB" w14:textId="77777777" w:rsidR="00A753A2" w:rsidRDefault="00D42923">
      <w:pPr>
        <w:numPr>
          <w:ilvl w:val="0"/>
          <w:numId w:val="138"/>
        </w:numPr>
        <w:ind w:hanging="360"/>
      </w:pPr>
      <w:r>
        <w:t xml:space="preserve">Courteous manner with strong customer service orientation; </w:t>
      </w:r>
    </w:p>
    <w:p w14:paraId="331DC3D8" w14:textId="77777777" w:rsidR="00A753A2" w:rsidRDefault="00D42923">
      <w:pPr>
        <w:numPr>
          <w:ilvl w:val="0"/>
          <w:numId w:val="138"/>
        </w:numPr>
        <w:spacing w:after="530" w:line="483" w:lineRule="auto"/>
        <w:ind w:hanging="360"/>
      </w:pPr>
      <w:r>
        <w:t>Dependability with attention to detail; (h)</w:t>
      </w:r>
      <w:r>
        <w:rPr>
          <w:rFonts w:ascii="Arial" w:eastAsia="Arial" w:hAnsi="Arial" w:cs="Arial"/>
        </w:rPr>
        <w:t xml:space="preserve"> </w:t>
      </w:r>
      <w:r>
        <w:t xml:space="preserve">Willingness to learn. </w:t>
      </w:r>
    </w:p>
    <w:p w14:paraId="17EF14B5" w14:textId="77777777" w:rsidR="00A753A2" w:rsidRDefault="00D42923">
      <w:pPr>
        <w:tabs>
          <w:tab w:val="center" w:pos="4683"/>
          <w:tab w:val="center" w:pos="6721"/>
          <w:tab w:val="right" w:pos="9365"/>
        </w:tabs>
        <w:spacing w:after="3" w:line="259" w:lineRule="auto"/>
        <w:ind w:left="-15" w:firstLine="0"/>
        <w:jc w:val="left"/>
      </w:pPr>
      <w:r>
        <w:rPr>
          <w:sz w:val="16"/>
        </w:rPr>
        <w:lastRenderedPageBreak/>
        <w:t xml:space="preserve">Capital One Confidential and Supplier Confidential   </w:t>
      </w:r>
      <w:r>
        <w:rPr>
          <w:sz w:val="16"/>
        </w:rPr>
        <w:tab/>
        <w:t xml:space="preserve">1 </w:t>
      </w:r>
      <w:r>
        <w:rPr>
          <w:sz w:val="16"/>
        </w:rPr>
        <w:tab/>
        <w:t xml:space="preserve"> </w:t>
      </w:r>
      <w:r>
        <w:rPr>
          <w:sz w:val="16"/>
        </w:rPr>
        <w:tab/>
        <w:t xml:space="preserve">Exhibit 7 to SOW CW No. 80384 </w:t>
      </w:r>
    </w:p>
    <w:p w14:paraId="49FA120F" w14:textId="77777777" w:rsidR="00A753A2" w:rsidRDefault="00D42923">
      <w:pPr>
        <w:pStyle w:val="Heading2"/>
        <w:tabs>
          <w:tab w:val="center" w:pos="2987"/>
        </w:tabs>
        <w:spacing w:after="10"/>
        <w:ind w:left="-15" w:right="0" w:firstLine="0"/>
      </w:pPr>
      <w:r>
        <w:t>3.</w:t>
      </w:r>
      <w:r>
        <w:rPr>
          <w:rFonts w:ascii="Arial" w:eastAsia="Arial" w:hAnsi="Arial" w:cs="Arial"/>
        </w:rPr>
        <w:t xml:space="preserve"> </w:t>
      </w:r>
      <w:r>
        <w:rPr>
          <w:rFonts w:ascii="Arial" w:eastAsia="Arial" w:hAnsi="Arial" w:cs="Arial"/>
        </w:rPr>
        <w:tab/>
      </w:r>
      <w:r>
        <w:t xml:space="preserve">SPECIALTY OPERATIONS AND TEAM LEADER ROLE  </w:t>
      </w:r>
    </w:p>
    <w:p w14:paraId="1993AD08" w14:textId="77777777" w:rsidR="00A753A2" w:rsidRDefault="00D42923">
      <w:pPr>
        <w:spacing w:after="0" w:line="259" w:lineRule="auto"/>
        <w:ind w:left="0" w:firstLine="0"/>
        <w:jc w:val="left"/>
      </w:pPr>
      <w:r>
        <w:rPr>
          <w:rFonts w:ascii="Bookman Old Style" w:eastAsia="Bookman Old Style" w:hAnsi="Bookman Old Style" w:cs="Bookman Old Style"/>
        </w:rPr>
        <w:t xml:space="preserve"> </w:t>
      </w:r>
    </w:p>
    <w:p w14:paraId="5161CEBE" w14:textId="77777777" w:rsidR="00A753A2" w:rsidRDefault="00D42923">
      <w:pPr>
        <w:spacing w:after="12585"/>
        <w:ind w:left="-15" w:firstLine="720"/>
      </w:pPr>
      <w:r>
        <w:t xml:space="preserve">Supplier will provide a dedicated resource to Capital One </w:t>
      </w:r>
      <w:proofErr w:type="gramStart"/>
      <w:r>
        <w:t>for the purpose of</w:t>
      </w:r>
      <w:proofErr w:type="gramEnd"/>
      <w:r>
        <w:t xml:space="preserve"> supporting the Specialty Operations and GCORR Team Leader.   This is a billable position as set out in Exhibit 3. </w:t>
      </w:r>
    </w:p>
    <w:p w14:paraId="304529C3" w14:textId="77777777" w:rsidR="00A753A2" w:rsidRDefault="00D42923">
      <w:pPr>
        <w:tabs>
          <w:tab w:val="center" w:pos="4683"/>
          <w:tab w:val="center" w:pos="6721"/>
          <w:tab w:val="right" w:pos="9365"/>
        </w:tabs>
        <w:spacing w:after="3" w:line="259" w:lineRule="auto"/>
        <w:ind w:left="-15" w:firstLine="0"/>
        <w:jc w:val="left"/>
      </w:pPr>
      <w:r>
        <w:rPr>
          <w:sz w:val="16"/>
        </w:rPr>
        <w:lastRenderedPageBreak/>
        <w:t xml:space="preserve">Capital One Confidential and Supplier Confidential   </w:t>
      </w:r>
      <w:r>
        <w:rPr>
          <w:sz w:val="16"/>
        </w:rPr>
        <w:tab/>
        <w:t xml:space="preserve">2 </w:t>
      </w:r>
      <w:r>
        <w:rPr>
          <w:sz w:val="16"/>
        </w:rPr>
        <w:tab/>
        <w:t xml:space="preserve"> </w:t>
      </w:r>
      <w:r>
        <w:rPr>
          <w:sz w:val="16"/>
        </w:rPr>
        <w:tab/>
        <w:t xml:space="preserve">Exhibit 7 to SOW CW No. 80384 </w:t>
      </w:r>
    </w:p>
    <w:p w14:paraId="685FF667" w14:textId="77777777" w:rsidR="00A753A2" w:rsidRDefault="00A753A2">
      <w:pPr>
        <w:sectPr w:rsidR="00A753A2">
          <w:headerReference w:type="even" r:id="rId82"/>
          <w:headerReference w:type="default" r:id="rId83"/>
          <w:footerReference w:type="even" r:id="rId84"/>
          <w:footerReference w:type="default" r:id="rId85"/>
          <w:headerReference w:type="first" r:id="rId86"/>
          <w:footerReference w:type="first" r:id="rId87"/>
          <w:pgSz w:w="12240" w:h="15840"/>
          <w:pgMar w:top="1482" w:right="1434" w:bottom="498" w:left="1440" w:header="249" w:footer="486" w:gutter="0"/>
          <w:cols w:space="720"/>
        </w:sectPr>
      </w:pPr>
    </w:p>
    <w:p w14:paraId="447CC215" w14:textId="77777777" w:rsidR="00A753A2" w:rsidRDefault="00D42923">
      <w:pPr>
        <w:spacing w:after="613" w:line="259" w:lineRule="auto"/>
        <w:ind w:left="0" w:firstLine="0"/>
        <w:jc w:val="left"/>
      </w:pPr>
      <w:r>
        <w:rPr>
          <w:rFonts w:ascii="Bookman Old Style" w:eastAsia="Bookman Old Style" w:hAnsi="Bookman Old Style" w:cs="Bookman Old Style"/>
          <w:sz w:val="24"/>
        </w:rPr>
        <w:lastRenderedPageBreak/>
        <w:t xml:space="preserve"> </w:t>
      </w:r>
    </w:p>
    <w:p w14:paraId="012E725B" w14:textId="77777777" w:rsidR="00A753A2" w:rsidRDefault="00D42923">
      <w:pPr>
        <w:spacing w:after="106" w:line="265" w:lineRule="auto"/>
        <w:ind w:left="785" w:right="839"/>
        <w:jc w:val="center"/>
      </w:pPr>
      <w:r>
        <w:rPr>
          <w:b/>
        </w:rPr>
        <w:t xml:space="preserve">EXHIBIT 8 </w:t>
      </w:r>
    </w:p>
    <w:p w14:paraId="6DE5AE8D" w14:textId="77777777" w:rsidR="00A753A2" w:rsidRDefault="00D42923">
      <w:pPr>
        <w:spacing w:after="227" w:line="265" w:lineRule="auto"/>
        <w:ind w:left="785" w:right="839"/>
        <w:jc w:val="center"/>
      </w:pPr>
      <w:r>
        <w:rPr>
          <w:b/>
        </w:rPr>
        <w:t xml:space="preserve">CAPITAL ONE ASSETS </w:t>
      </w:r>
    </w:p>
    <w:p w14:paraId="1F66387C" w14:textId="77777777" w:rsidR="00A753A2" w:rsidRDefault="00D42923">
      <w:pPr>
        <w:spacing w:after="95" w:line="259" w:lineRule="auto"/>
        <w:ind w:left="0" w:right="14" w:firstLine="0"/>
        <w:jc w:val="center"/>
      </w:pPr>
      <w:r>
        <w:rPr>
          <w:b/>
        </w:rPr>
        <w:t xml:space="preserve"> </w:t>
      </w:r>
    </w:p>
    <w:p w14:paraId="2F91A339" w14:textId="77777777" w:rsidR="00A753A2" w:rsidRDefault="00D42923">
      <w:pPr>
        <w:spacing w:after="0"/>
        <w:ind w:left="-5"/>
      </w:pPr>
      <w:r>
        <w:t xml:space="preserve">The Capital One Assets listed herein, in part, form a common technology infrastructure which supports services performed by Supplier for Capital One as of the SOW Effective Date.  </w:t>
      </w:r>
    </w:p>
    <w:p w14:paraId="012F81B3" w14:textId="77777777" w:rsidR="00A753A2" w:rsidRDefault="00D42923">
      <w:pPr>
        <w:spacing w:after="0" w:line="259" w:lineRule="auto"/>
        <w:ind w:left="0" w:firstLine="0"/>
        <w:jc w:val="left"/>
      </w:pPr>
      <w:r>
        <w:t xml:space="preserve"> </w:t>
      </w:r>
    </w:p>
    <w:tbl>
      <w:tblPr>
        <w:tblStyle w:val="TableGrid"/>
        <w:tblW w:w="9399" w:type="dxa"/>
        <w:tblInd w:w="-17" w:type="dxa"/>
        <w:tblCellMar>
          <w:top w:w="34" w:type="dxa"/>
          <w:left w:w="108" w:type="dxa"/>
          <w:bottom w:w="0" w:type="dxa"/>
          <w:right w:w="72" w:type="dxa"/>
        </w:tblCellMar>
        <w:tblLook w:val="04A0" w:firstRow="1" w:lastRow="0" w:firstColumn="1" w:lastColumn="0" w:noHBand="0" w:noVBand="1"/>
      </w:tblPr>
      <w:tblGrid>
        <w:gridCol w:w="1085"/>
        <w:gridCol w:w="1303"/>
        <w:gridCol w:w="1333"/>
        <w:gridCol w:w="2391"/>
        <w:gridCol w:w="1116"/>
        <w:gridCol w:w="2171"/>
      </w:tblGrid>
      <w:tr w:rsidR="00A753A2" w14:paraId="325EFD42" w14:textId="77777777">
        <w:trPr>
          <w:trHeight w:val="398"/>
        </w:trPr>
        <w:tc>
          <w:tcPr>
            <w:tcW w:w="1085"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168F6827" w14:textId="77777777" w:rsidR="00A753A2" w:rsidRDefault="00D42923">
            <w:pPr>
              <w:spacing w:after="0" w:line="259" w:lineRule="auto"/>
              <w:ind w:left="0" w:firstLine="0"/>
              <w:jc w:val="left"/>
            </w:pPr>
            <w:r>
              <w:rPr>
                <w:b/>
                <w:sz w:val="16"/>
              </w:rPr>
              <w:t xml:space="preserve">Location </w:t>
            </w:r>
          </w:p>
        </w:tc>
        <w:tc>
          <w:tcPr>
            <w:tcW w:w="1303"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169B5585" w14:textId="77777777" w:rsidR="00A753A2" w:rsidRDefault="00D42923">
            <w:pPr>
              <w:spacing w:after="0" w:line="259" w:lineRule="auto"/>
              <w:ind w:left="0" w:firstLine="0"/>
              <w:jc w:val="left"/>
            </w:pPr>
            <w:r>
              <w:rPr>
                <w:b/>
                <w:sz w:val="16"/>
              </w:rPr>
              <w:t xml:space="preserve">Server Name </w:t>
            </w:r>
          </w:p>
        </w:tc>
        <w:tc>
          <w:tcPr>
            <w:tcW w:w="1333"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602C9AE1" w14:textId="77777777" w:rsidR="00A753A2" w:rsidRDefault="00D42923">
            <w:pPr>
              <w:spacing w:after="0" w:line="259" w:lineRule="auto"/>
              <w:ind w:left="1" w:firstLine="0"/>
              <w:jc w:val="left"/>
            </w:pPr>
            <w:r>
              <w:rPr>
                <w:b/>
                <w:sz w:val="16"/>
              </w:rPr>
              <w:t xml:space="preserve">Model </w:t>
            </w:r>
          </w:p>
        </w:tc>
        <w:tc>
          <w:tcPr>
            <w:tcW w:w="2391"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2A3E9DD7" w14:textId="77777777" w:rsidR="00A753A2" w:rsidRDefault="00D42923">
            <w:pPr>
              <w:spacing w:after="0" w:line="259" w:lineRule="auto"/>
              <w:ind w:left="0" w:firstLine="0"/>
              <w:jc w:val="left"/>
            </w:pPr>
            <w:r>
              <w:rPr>
                <w:b/>
                <w:sz w:val="16"/>
              </w:rPr>
              <w:t xml:space="preserve">Serial </w:t>
            </w:r>
          </w:p>
        </w:tc>
        <w:tc>
          <w:tcPr>
            <w:tcW w:w="1116" w:type="dxa"/>
            <w:tcBorders>
              <w:top w:val="single" w:sz="4" w:space="0" w:color="000000"/>
              <w:left w:val="single" w:sz="4" w:space="0" w:color="000000"/>
              <w:bottom w:val="single" w:sz="4" w:space="0" w:color="000000"/>
              <w:right w:val="single" w:sz="4" w:space="0" w:color="000000"/>
            </w:tcBorders>
            <w:shd w:val="clear" w:color="auto" w:fill="DFDFDF"/>
          </w:tcPr>
          <w:p w14:paraId="3F3A1912" w14:textId="77777777" w:rsidR="00A753A2" w:rsidRDefault="00D42923">
            <w:pPr>
              <w:tabs>
                <w:tab w:val="right" w:pos="936"/>
              </w:tabs>
              <w:spacing w:after="0" w:line="259" w:lineRule="auto"/>
              <w:ind w:left="0" w:firstLine="0"/>
              <w:jc w:val="left"/>
            </w:pPr>
            <w:r>
              <w:rPr>
                <w:b/>
                <w:sz w:val="16"/>
              </w:rPr>
              <w:t xml:space="preserve">Capital </w:t>
            </w:r>
            <w:r>
              <w:rPr>
                <w:b/>
                <w:sz w:val="16"/>
              </w:rPr>
              <w:tab/>
              <w:t xml:space="preserve">One </w:t>
            </w:r>
          </w:p>
          <w:p w14:paraId="32E0AAD2" w14:textId="77777777" w:rsidR="00A753A2" w:rsidRDefault="00D42923">
            <w:pPr>
              <w:spacing w:after="0" w:line="259" w:lineRule="auto"/>
              <w:ind w:left="0" w:firstLine="0"/>
              <w:jc w:val="left"/>
            </w:pPr>
            <w:r>
              <w:rPr>
                <w:b/>
                <w:sz w:val="16"/>
              </w:rPr>
              <w:t xml:space="preserve">Inventory # </w:t>
            </w:r>
          </w:p>
        </w:tc>
        <w:tc>
          <w:tcPr>
            <w:tcW w:w="2171"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7006079D" w14:textId="77777777" w:rsidR="00A753A2" w:rsidRDefault="00D42923">
            <w:pPr>
              <w:spacing w:after="0" w:line="259" w:lineRule="auto"/>
              <w:ind w:left="0" w:firstLine="0"/>
              <w:jc w:val="left"/>
            </w:pPr>
            <w:r>
              <w:rPr>
                <w:b/>
                <w:sz w:val="16"/>
              </w:rPr>
              <w:t xml:space="preserve">Description </w:t>
            </w:r>
          </w:p>
        </w:tc>
      </w:tr>
      <w:tr w:rsidR="00A753A2" w14:paraId="2902C1ED" w14:textId="77777777">
        <w:trPr>
          <w:trHeight w:val="402"/>
        </w:trPr>
        <w:tc>
          <w:tcPr>
            <w:tcW w:w="1085" w:type="dxa"/>
            <w:tcBorders>
              <w:top w:val="single" w:sz="4" w:space="0" w:color="000000"/>
              <w:left w:val="single" w:sz="4" w:space="0" w:color="000000"/>
              <w:bottom w:val="single" w:sz="4" w:space="0" w:color="000000"/>
              <w:right w:val="single" w:sz="4" w:space="0" w:color="000000"/>
            </w:tcBorders>
            <w:vAlign w:val="center"/>
          </w:tcPr>
          <w:p w14:paraId="0126A41F" w14:textId="77777777" w:rsidR="00A753A2" w:rsidRDefault="00D42923">
            <w:pPr>
              <w:spacing w:after="0" w:line="259" w:lineRule="auto"/>
              <w:ind w:left="0" w:firstLine="0"/>
              <w:jc w:val="left"/>
            </w:pPr>
            <w:r>
              <w:rPr>
                <w:sz w:val="16"/>
              </w:rPr>
              <w:t xml:space="preserve">Moncton </w:t>
            </w:r>
          </w:p>
        </w:tc>
        <w:tc>
          <w:tcPr>
            <w:tcW w:w="1303" w:type="dxa"/>
            <w:tcBorders>
              <w:top w:val="single" w:sz="4" w:space="0" w:color="000000"/>
              <w:left w:val="single" w:sz="4" w:space="0" w:color="000000"/>
              <w:bottom w:val="single" w:sz="4" w:space="0" w:color="000000"/>
              <w:right w:val="single" w:sz="4" w:space="0" w:color="000000"/>
            </w:tcBorders>
            <w:vAlign w:val="center"/>
          </w:tcPr>
          <w:p w14:paraId="4272F641" w14:textId="77777777" w:rsidR="00A753A2" w:rsidRDefault="00D42923">
            <w:pPr>
              <w:spacing w:after="0" w:line="259" w:lineRule="auto"/>
              <w:ind w:left="0" w:firstLine="0"/>
              <w:jc w:val="left"/>
            </w:pPr>
            <w:r>
              <w:rPr>
                <w:sz w:val="16"/>
              </w:rPr>
              <w:t xml:space="preserve">CISCO Router </w:t>
            </w:r>
          </w:p>
        </w:tc>
        <w:tc>
          <w:tcPr>
            <w:tcW w:w="1333" w:type="dxa"/>
            <w:tcBorders>
              <w:top w:val="single" w:sz="4" w:space="0" w:color="000000"/>
              <w:left w:val="single" w:sz="4" w:space="0" w:color="000000"/>
              <w:bottom w:val="single" w:sz="4" w:space="0" w:color="000000"/>
              <w:right w:val="single" w:sz="4" w:space="0" w:color="000000"/>
            </w:tcBorders>
          </w:tcPr>
          <w:p w14:paraId="4F5DEFE8" w14:textId="77777777" w:rsidR="00A753A2" w:rsidRDefault="00D42923">
            <w:pPr>
              <w:spacing w:after="0" w:line="259" w:lineRule="auto"/>
              <w:ind w:left="1" w:firstLine="0"/>
              <w:jc w:val="left"/>
            </w:pPr>
            <w:r>
              <w:rPr>
                <w:sz w:val="16"/>
              </w:rPr>
              <w:t xml:space="preserve">3945 Integrated </w:t>
            </w:r>
          </w:p>
          <w:p w14:paraId="61C989D8" w14:textId="77777777" w:rsidR="00A753A2" w:rsidRDefault="00D42923">
            <w:pPr>
              <w:spacing w:after="0" w:line="259" w:lineRule="auto"/>
              <w:ind w:left="1" w:firstLine="0"/>
              <w:jc w:val="left"/>
            </w:pPr>
            <w:r>
              <w:rPr>
                <w:sz w:val="16"/>
              </w:rPr>
              <w:t xml:space="preserve">Services Router </w:t>
            </w:r>
          </w:p>
        </w:tc>
        <w:tc>
          <w:tcPr>
            <w:tcW w:w="2391" w:type="dxa"/>
            <w:tcBorders>
              <w:top w:val="single" w:sz="4" w:space="0" w:color="000000"/>
              <w:left w:val="single" w:sz="4" w:space="0" w:color="000000"/>
              <w:bottom w:val="single" w:sz="4" w:space="0" w:color="000000"/>
              <w:right w:val="single" w:sz="4" w:space="0" w:color="000000"/>
            </w:tcBorders>
            <w:vAlign w:val="center"/>
          </w:tcPr>
          <w:p w14:paraId="0BBA1942" w14:textId="77777777" w:rsidR="00A753A2" w:rsidRDefault="00D42923">
            <w:pPr>
              <w:spacing w:after="0" w:line="259" w:lineRule="auto"/>
              <w:ind w:left="0" w:firstLine="0"/>
              <w:jc w:val="left"/>
            </w:pPr>
            <w:r>
              <w:rPr>
                <w:sz w:val="16"/>
              </w:rPr>
              <w:t xml:space="preserve">FTX1543AH6T </w:t>
            </w:r>
          </w:p>
        </w:tc>
        <w:tc>
          <w:tcPr>
            <w:tcW w:w="1116" w:type="dxa"/>
            <w:tcBorders>
              <w:top w:val="single" w:sz="4" w:space="0" w:color="000000"/>
              <w:left w:val="single" w:sz="4" w:space="0" w:color="000000"/>
              <w:bottom w:val="single" w:sz="4" w:space="0" w:color="000000"/>
              <w:right w:val="single" w:sz="4" w:space="0" w:color="000000"/>
            </w:tcBorders>
            <w:vAlign w:val="center"/>
          </w:tcPr>
          <w:p w14:paraId="7D67C121" w14:textId="77777777" w:rsidR="00A753A2" w:rsidRDefault="00D42923">
            <w:pPr>
              <w:spacing w:after="0" w:line="259" w:lineRule="auto"/>
              <w:ind w:left="0" w:firstLine="0"/>
              <w:jc w:val="left"/>
            </w:pPr>
            <w:proofErr w:type="spellStart"/>
            <w:r>
              <w:rPr>
                <w:sz w:val="16"/>
              </w:rPr>
              <w:t>na</w:t>
            </w:r>
            <w:proofErr w:type="spellEnd"/>
            <w:r>
              <w:rPr>
                <w:sz w:val="16"/>
              </w:rPr>
              <w:t xml:space="preserve"> </w:t>
            </w:r>
          </w:p>
        </w:tc>
        <w:tc>
          <w:tcPr>
            <w:tcW w:w="2171" w:type="dxa"/>
            <w:tcBorders>
              <w:top w:val="single" w:sz="4" w:space="0" w:color="000000"/>
              <w:left w:val="single" w:sz="4" w:space="0" w:color="000000"/>
              <w:bottom w:val="single" w:sz="4" w:space="0" w:color="000000"/>
              <w:right w:val="single" w:sz="4" w:space="0" w:color="000000"/>
            </w:tcBorders>
            <w:vAlign w:val="center"/>
          </w:tcPr>
          <w:p w14:paraId="10690C1F" w14:textId="77777777" w:rsidR="00A753A2" w:rsidRDefault="00D42923">
            <w:pPr>
              <w:spacing w:after="0" w:line="259" w:lineRule="auto"/>
              <w:ind w:left="0" w:firstLine="0"/>
              <w:jc w:val="left"/>
            </w:pPr>
            <w:r>
              <w:rPr>
                <w:sz w:val="16"/>
              </w:rPr>
              <w:t xml:space="preserve">Primary Router </w:t>
            </w:r>
          </w:p>
        </w:tc>
      </w:tr>
      <w:tr w:rsidR="00A753A2" w14:paraId="5660975C" w14:textId="77777777">
        <w:trPr>
          <w:trHeight w:val="401"/>
        </w:trPr>
        <w:tc>
          <w:tcPr>
            <w:tcW w:w="1085" w:type="dxa"/>
            <w:tcBorders>
              <w:top w:val="single" w:sz="4" w:space="0" w:color="000000"/>
              <w:left w:val="single" w:sz="4" w:space="0" w:color="000000"/>
              <w:bottom w:val="single" w:sz="4" w:space="0" w:color="000000"/>
              <w:right w:val="single" w:sz="4" w:space="0" w:color="000000"/>
            </w:tcBorders>
            <w:vAlign w:val="center"/>
          </w:tcPr>
          <w:p w14:paraId="69D67192" w14:textId="77777777" w:rsidR="00A753A2" w:rsidRDefault="00D42923">
            <w:pPr>
              <w:spacing w:after="0" w:line="259" w:lineRule="auto"/>
              <w:ind w:left="0" w:firstLine="0"/>
              <w:jc w:val="left"/>
            </w:pPr>
            <w:r>
              <w:rPr>
                <w:sz w:val="16"/>
              </w:rPr>
              <w:t xml:space="preserve">Moncton </w:t>
            </w:r>
          </w:p>
        </w:tc>
        <w:tc>
          <w:tcPr>
            <w:tcW w:w="1303" w:type="dxa"/>
            <w:tcBorders>
              <w:top w:val="single" w:sz="4" w:space="0" w:color="000000"/>
              <w:left w:val="single" w:sz="4" w:space="0" w:color="000000"/>
              <w:bottom w:val="single" w:sz="4" w:space="0" w:color="000000"/>
              <w:right w:val="single" w:sz="4" w:space="0" w:color="000000"/>
            </w:tcBorders>
            <w:vAlign w:val="center"/>
          </w:tcPr>
          <w:p w14:paraId="62CFCB06" w14:textId="77777777" w:rsidR="00A753A2" w:rsidRDefault="00D42923">
            <w:pPr>
              <w:spacing w:after="0" w:line="259" w:lineRule="auto"/>
              <w:ind w:left="0" w:firstLine="0"/>
              <w:jc w:val="left"/>
            </w:pPr>
            <w:r>
              <w:rPr>
                <w:sz w:val="16"/>
              </w:rPr>
              <w:t xml:space="preserve">CISCO Router </w:t>
            </w:r>
          </w:p>
        </w:tc>
        <w:tc>
          <w:tcPr>
            <w:tcW w:w="1333" w:type="dxa"/>
            <w:tcBorders>
              <w:top w:val="single" w:sz="4" w:space="0" w:color="000000"/>
              <w:left w:val="single" w:sz="4" w:space="0" w:color="000000"/>
              <w:bottom w:val="single" w:sz="4" w:space="0" w:color="000000"/>
              <w:right w:val="single" w:sz="4" w:space="0" w:color="000000"/>
            </w:tcBorders>
          </w:tcPr>
          <w:p w14:paraId="58AC8EFA" w14:textId="77777777" w:rsidR="00A753A2" w:rsidRDefault="00D42923">
            <w:pPr>
              <w:spacing w:after="0" w:line="259" w:lineRule="auto"/>
              <w:ind w:left="1" w:firstLine="0"/>
              <w:jc w:val="left"/>
            </w:pPr>
            <w:r>
              <w:rPr>
                <w:sz w:val="16"/>
              </w:rPr>
              <w:t xml:space="preserve">3945 Integrated </w:t>
            </w:r>
          </w:p>
          <w:p w14:paraId="6EF5F8F0" w14:textId="77777777" w:rsidR="00A753A2" w:rsidRDefault="00D42923">
            <w:pPr>
              <w:spacing w:after="0" w:line="259" w:lineRule="auto"/>
              <w:ind w:left="1" w:firstLine="0"/>
              <w:jc w:val="left"/>
            </w:pPr>
            <w:r>
              <w:rPr>
                <w:sz w:val="16"/>
              </w:rPr>
              <w:t xml:space="preserve">Services Router </w:t>
            </w:r>
          </w:p>
        </w:tc>
        <w:tc>
          <w:tcPr>
            <w:tcW w:w="2391" w:type="dxa"/>
            <w:tcBorders>
              <w:top w:val="single" w:sz="4" w:space="0" w:color="000000"/>
              <w:left w:val="single" w:sz="4" w:space="0" w:color="000000"/>
              <w:bottom w:val="single" w:sz="4" w:space="0" w:color="000000"/>
              <w:right w:val="single" w:sz="4" w:space="0" w:color="000000"/>
            </w:tcBorders>
            <w:vAlign w:val="center"/>
          </w:tcPr>
          <w:p w14:paraId="6D5C1382" w14:textId="77777777" w:rsidR="00A753A2" w:rsidRDefault="00D42923">
            <w:pPr>
              <w:spacing w:after="0" w:line="259" w:lineRule="auto"/>
              <w:ind w:left="0" w:firstLine="0"/>
              <w:jc w:val="left"/>
            </w:pPr>
            <w:r>
              <w:rPr>
                <w:sz w:val="16"/>
              </w:rPr>
              <w:t xml:space="preserve">FTX1543AH8Z </w:t>
            </w:r>
          </w:p>
        </w:tc>
        <w:tc>
          <w:tcPr>
            <w:tcW w:w="1116" w:type="dxa"/>
            <w:tcBorders>
              <w:top w:val="single" w:sz="4" w:space="0" w:color="000000"/>
              <w:left w:val="single" w:sz="4" w:space="0" w:color="000000"/>
              <w:bottom w:val="single" w:sz="4" w:space="0" w:color="000000"/>
              <w:right w:val="single" w:sz="4" w:space="0" w:color="000000"/>
            </w:tcBorders>
            <w:vAlign w:val="center"/>
          </w:tcPr>
          <w:p w14:paraId="00655A0B" w14:textId="77777777" w:rsidR="00A753A2" w:rsidRDefault="00D42923">
            <w:pPr>
              <w:spacing w:after="0" w:line="259" w:lineRule="auto"/>
              <w:ind w:left="0" w:firstLine="0"/>
              <w:jc w:val="left"/>
            </w:pPr>
            <w:proofErr w:type="spellStart"/>
            <w:r>
              <w:rPr>
                <w:sz w:val="16"/>
              </w:rPr>
              <w:t>na</w:t>
            </w:r>
            <w:proofErr w:type="spellEnd"/>
            <w:r>
              <w:rPr>
                <w:sz w:val="16"/>
              </w:rPr>
              <w:t xml:space="preserve"> </w:t>
            </w:r>
          </w:p>
        </w:tc>
        <w:tc>
          <w:tcPr>
            <w:tcW w:w="2171" w:type="dxa"/>
            <w:tcBorders>
              <w:top w:val="single" w:sz="4" w:space="0" w:color="000000"/>
              <w:left w:val="single" w:sz="4" w:space="0" w:color="000000"/>
              <w:bottom w:val="single" w:sz="4" w:space="0" w:color="000000"/>
              <w:right w:val="single" w:sz="4" w:space="0" w:color="000000"/>
            </w:tcBorders>
            <w:vAlign w:val="center"/>
          </w:tcPr>
          <w:p w14:paraId="4B3BF631" w14:textId="77777777" w:rsidR="00A753A2" w:rsidRDefault="00D42923">
            <w:pPr>
              <w:spacing w:after="0" w:line="259" w:lineRule="auto"/>
              <w:ind w:left="0" w:firstLine="0"/>
              <w:jc w:val="left"/>
            </w:pPr>
            <w:r>
              <w:rPr>
                <w:sz w:val="16"/>
              </w:rPr>
              <w:t xml:space="preserve">Secondary Router </w:t>
            </w:r>
          </w:p>
        </w:tc>
      </w:tr>
      <w:tr w:rsidR="00A753A2" w14:paraId="1F1DA0FB" w14:textId="77777777">
        <w:trPr>
          <w:trHeight w:val="401"/>
        </w:trPr>
        <w:tc>
          <w:tcPr>
            <w:tcW w:w="1085" w:type="dxa"/>
            <w:tcBorders>
              <w:top w:val="single" w:sz="4" w:space="0" w:color="000000"/>
              <w:left w:val="single" w:sz="4" w:space="0" w:color="000000"/>
              <w:bottom w:val="single" w:sz="4" w:space="0" w:color="000000"/>
              <w:right w:val="single" w:sz="4" w:space="0" w:color="000000"/>
            </w:tcBorders>
            <w:vAlign w:val="center"/>
          </w:tcPr>
          <w:p w14:paraId="529B7951" w14:textId="77777777" w:rsidR="00A753A2" w:rsidRDefault="00D42923">
            <w:pPr>
              <w:spacing w:after="0" w:line="259" w:lineRule="auto"/>
              <w:ind w:left="0" w:firstLine="0"/>
              <w:jc w:val="left"/>
            </w:pPr>
            <w:r>
              <w:rPr>
                <w:sz w:val="16"/>
              </w:rPr>
              <w:t xml:space="preserve">Moncton </w:t>
            </w:r>
          </w:p>
        </w:tc>
        <w:tc>
          <w:tcPr>
            <w:tcW w:w="1303" w:type="dxa"/>
            <w:tcBorders>
              <w:top w:val="single" w:sz="4" w:space="0" w:color="000000"/>
              <w:left w:val="single" w:sz="4" w:space="0" w:color="000000"/>
              <w:bottom w:val="single" w:sz="4" w:space="0" w:color="000000"/>
              <w:right w:val="single" w:sz="4" w:space="0" w:color="000000"/>
            </w:tcBorders>
          </w:tcPr>
          <w:p w14:paraId="3189EA8C" w14:textId="77777777" w:rsidR="00A753A2" w:rsidRDefault="00D42923">
            <w:pPr>
              <w:spacing w:after="0" w:line="259" w:lineRule="auto"/>
              <w:ind w:left="0" w:firstLine="0"/>
              <w:jc w:val="left"/>
            </w:pPr>
            <w:r>
              <w:rPr>
                <w:sz w:val="16"/>
              </w:rPr>
              <w:t xml:space="preserve">Cyclades </w:t>
            </w:r>
          </w:p>
          <w:p w14:paraId="12F7D9B3" w14:textId="77777777" w:rsidR="00A753A2" w:rsidRDefault="00D42923">
            <w:pPr>
              <w:spacing w:after="0" w:line="259" w:lineRule="auto"/>
              <w:ind w:left="0" w:firstLine="0"/>
              <w:jc w:val="left"/>
            </w:pPr>
            <w:r>
              <w:rPr>
                <w:sz w:val="16"/>
              </w:rPr>
              <w:t xml:space="preserve">Console Server </w:t>
            </w:r>
          </w:p>
        </w:tc>
        <w:tc>
          <w:tcPr>
            <w:tcW w:w="1333" w:type="dxa"/>
            <w:tcBorders>
              <w:top w:val="single" w:sz="4" w:space="0" w:color="000000"/>
              <w:left w:val="single" w:sz="4" w:space="0" w:color="000000"/>
              <w:bottom w:val="single" w:sz="4" w:space="0" w:color="000000"/>
              <w:right w:val="single" w:sz="4" w:space="0" w:color="000000"/>
            </w:tcBorders>
            <w:vAlign w:val="center"/>
          </w:tcPr>
          <w:p w14:paraId="49675D87" w14:textId="77777777" w:rsidR="00A753A2" w:rsidRDefault="00D42923">
            <w:pPr>
              <w:spacing w:after="0" w:line="259" w:lineRule="auto"/>
              <w:ind w:left="1" w:firstLine="0"/>
              <w:jc w:val="left"/>
            </w:pPr>
            <w:proofErr w:type="spellStart"/>
            <w:r>
              <w:rPr>
                <w:sz w:val="16"/>
              </w:rPr>
              <w:t>Alterpass</w:t>
            </w:r>
            <w:proofErr w:type="spellEnd"/>
            <w:r>
              <w:rPr>
                <w:sz w:val="16"/>
              </w:rPr>
              <w:t xml:space="preserve"> ACS8 </w:t>
            </w:r>
          </w:p>
        </w:tc>
        <w:tc>
          <w:tcPr>
            <w:tcW w:w="2391" w:type="dxa"/>
            <w:tcBorders>
              <w:top w:val="single" w:sz="4" w:space="0" w:color="000000"/>
              <w:left w:val="single" w:sz="4" w:space="0" w:color="000000"/>
              <w:bottom w:val="single" w:sz="4" w:space="0" w:color="000000"/>
              <w:right w:val="single" w:sz="4" w:space="0" w:color="000000"/>
            </w:tcBorders>
            <w:vAlign w:val="center"/>
          </w:tcPr>
          <w:p w14:paraId="1D7BD20C" w14:textId="77777777" w:rsidR="00A753A2" w:rsidRDefault="00D42923">
            <w:pPr>
              <w:spacing w:after="0" w:line="259" w:lineRule="auto"/>
              <w:ind w:left="0" w:firstLine="0"/>
              <w:jc w:val="left"/>
            </w:pPr>
            <w:r>
              <w:rPr>
                <w:sz w:val="16"/>
              </w:rPr>
              <w:t xml:space="preserve">ATP137809 </w:t>
            </w:r>
          </w:p>
        </w:tc>
        <w:tc>
          <w:tcPr>
            <w:tcW w:w="1116" w:type="dxa"/>
            <w:tcBorders>
              <w:top w:val="single" w:sz="4" w:space="0" w:color="000000"/>
              <w:left w:val="single" w:sz="4" w:space="0" w:color="000000"/>
              <w:bottom w:val="single" w:sz="4" w:space="0" w:color="000000"/>
              <w:right w:val="single" w:sz="4" w:space="0" w:color="000000"/>
            </w:tcBorders>
            <w:vAlign w:val="center"/>
          </w:tcPr>
          <w:p w14:paraId="3235CD35" w14:textId="77777777" w:rsidR="00A753A2" w:rsidRDefault="00D42923">
            <w:pPr>
              <w:spacing w:after="0" w:line="259" w:lineRule="auto"/>
              <w:ind w:left="0" w:firstLine="0"/>
              <w:jc w:val="left"/>
            </w:pPr>
            <w:proofErr w:type="spellStart"/>
            <w:r>
              <w:rPr>
                <w:sz w:val="16"/>
              </w:rPr>
              <w:t>na</w:t>
            </w:r>
            <w:proofErr w:type="spellEnd"/>
            <w:r>
              <w:rPr>
                <w:sz w:val="16"/>
              </w:rPr>
              <w:t xml:space="preserve"> </w:t>
            </w:r>
          </w:p>
        </w:tc>
        <w:tc>
          <w:tcPr>
            <w:tcW w:w="2171" w:type="dxa"/>
            <w:tcBorders>
              <w:top w:val="single" w:sz="4" w:space="0" w:color="000000"/>
              <w:left w:val="single" w:sz="4" w:space="0" w:color="000000"/>
              <w:bottom w:val="single" w:sz="4" w:space="0" w:color="000000"/>
              <w:right w:val="single" w:sz="4" w:space="0" w:color="000000"/>
            </w:tcBorders>
            <w:vAlign w:val="center"/>
          </w:tcPr>
          <w:p w14:paraId="550E4298" w14:textId="77777777" w:rsidR="00A753A2" w:rsidRDefault="00D42923">
            <w:pPr>
              <w:spacing w:after="0" w:line="259" w:lineRule="auto"/>
              <w:ind w:left="0" w:firstLine="0"/>
              <w:jc w:val="left"/>
            </w:pPr>
            <w:r>
              <w:rPr>
                <w:sz w:val="16"/>
              </w:rPr>
              <w:t xml:space="preserve">Cyclades Console Server </w:t>
            </w:r>
          </w:p>
        </w:tc>
      </w:tr>
    </w:tbl>
    <w:p w14:paraId="4EB575E7" w14:textId="77777777" w:rsidR="00A753A2" w:rsidRDefault="00D42923">
      <w:pPr>
        <w:spacing w:after="0" w:line="259" w:lineRule="auto"/>
        <w:ind w:left="0" w:firstLine="0"/>
        <w:jc w:val="left"/>
      </w:pPr>
      <w:r>
        <w:rPr>
          <w:b/>
        </w:rPr>
        <w:t xml:space="preserve"> </w:t>
      </w:r>
    </w:p>
    <w:p w14:paraId="22790C04" w14:textId="77777777" w:rsidR="00A753A2" w:rsidRDefault="00D42923">
      <w:pPr>
        <w:spacing w:after="0" w:line="259" w:lineRule="auto"/>
        <w:ind w:left="0" w:firstLine="0"/>
        <w:jc w:val="left"/>
      </w:pPr>
      <w:r>
        <w:rPr>
          <w:b/>
        </w:rPr>
        <w:t xml:space="preserve"> </w:t>
      </w:r>
    </w:p>
    <w:p w14:paraId="18CEBAEA" w14:textId="77777777" w:rsidR="00A753A2" w:rsidRDefault="00D42923">
      <w:pPr>
        <w:spacing w:after="17" w:line="259" w:lineRule="auto"/>
        <w:ind w:left="0" w:firstLine="0"/>
        <w:jc w:val="left"/>
      </w:pPr>
      <w:r>
        <w:rPr>
          <w:sz w:val="18"/>
        </w:rPr>
        <w:t xml:space="preserve"> </w:t>
      </w:r>
    </w:p>
    <w:p w14:paraId="4DE56518" w14:textId="77777777" w:rsidR="00A753A2" w:rsidRDefault="00D42923">
      <w:pPr>
        <w:spacing w:after="0" w:line="259" w:lineRule="auto"/>
        <w:ind w:left="0" w:firstLine="0"/>
        <w:jc w:val="left"/>
      </w:pPr>
      <w:r>
        <w:rPr>
          <w:b/>
        </w:rPr>
        <w:t xml:space="preserve"> </w:t>
      </w:r>
    </w:p>
    <w:p w14:paraId="74642B7F" w14:textId="77777777" w:rsidR="00A753A2" w:rsidRDefault="00D42923">
      <w:pPr>
        <w:spacing w:after="112" w:line="259" w:lineRule="auto"/>
        <w:ind w:left="0" w:firstLine="0"/>
        <w:jc w:val="left"/>
      </w:pPr>
      <w:r>
        <w:rPr>
          <w:b/>
        </w:rPr>
        <w:t xml:space="preserve"> </w:t>
      </w:r>
    </w:p>
    <w:p w14:paraId="41E5A8EA" w14:textId="77777777" w:rsidR="00A753A2" w:rsidRDefault="00D42923">
      <w:pPr>
        <w:spacing w:after="112" w:line="259" w:lineRule="auto"/>
        <w:ind w:left="36" w:firstLine="0"/>
        <w:jc w:val="center"/>
      </w:pPr>
      <w:r>
        <w:rPr>
          <w:b/>
        </w:rPr>
        <w:t xml:space="preserve">  </w:t>
      </w:r>
    </w:p>
    <w:p w14:paraId="228DE390" w14:textId="77777777" w:rsidR="00A753A2" w:rsidRDefault="00D42923">
      <w:pPr>
        <w:spacing w:after="127" w:line="259" w:lineRule="auto"/>
        <w:ind w:left="0" w:right="14" w:firstLine="0"/>
        <w:jc w:val="center"/>
      </w:pPr>
      <w:r>
        <w:rPr>
          <w:b/>
        </w:rPr>
        <w:t xml:space="preserve"> </w:t>
      </w:r>
    </w:p>
    <w:p w14:paraId="385FDAE3" w14:textId="77777777" w:rsidR="00A753A2" w:rsidRDefault="00D42923">
      <w:pPr>
        <w:spacing w:after="6851" w:line="259" w:lineRule="auto"/>
        <w:ind w:left="0" w:firstLine="0"/>
        <w:jc w:val="left"/>
      </w:pPr>
      <w:r>
        <w:t xml:space="preserve"> </w:t>
      </w:r>
      <w:r>
        <w:tab/>
      </w:r>
      <w:r>
        <w:rPr>
          <w:b/>
        </w:rPr>
        <w:t xml:space="preserve"> </w:t>
      </w:r>
    </w:p>
    <w:p w14:paraId="505D0C8F" w14:textId="77777777" w:rsidR="00A753A2" w:rsidRDefault="00D42923">
      <w:pPr>
        <w:spacing w:after="71" w:line="259" w:lineRule="auto"/>
        <w:ind w:left="-29" w:firstLine="0"/>
        <w:jc w:val="left"/>
      </w:pPr>
      <w:r>
        <w:rPr>
          <w:noProof/>
        </w:rPr>
        <w:lastRenderedPageBreak/>
        <mc:AlternateContent>
          <mc:Choice Requires="wpg">
            <w:drawing>
              <wp:inline distT="0" distB="0" distL="0" distR="0" wp14:anchorId="0C5E6BEF" wp14:editId="1D5F7775">
                <wp:extent cx="5981065" cy="6096"/>
                <wp:effectExtent l="0" t="0" r="0" b="0"/>
                <wp:docPr id="139603" name="Group 13960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6099" name="Shape 1460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603" style="width:470.95pt;height:0.47998pt;mso-position-horizontal-relative:char;mso-position-vertical-relative:line" coordsize="59810,60">
                <v:shape id="Shape 14610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CB7987A" w14:textId="77777777" w:rsidR="00A753A2" w:rsidRDefault="00D42923">
      <w:pPr>
        <w:tabs>
          <w:tab w:val="center" w:pos="4682"/>
          <w:tab w:val="right" w:pos="9425"/>
        </w:tabs>
        <w:spacing w:after="55" w:line="259" w:lineRule="auto"/>
        <w:ind w:left="-15" w:firstLine="0"/>
        <w:jc w:val="left"/>
      </w:pPr>
      <w:r>
        <w:rPr>
          <w:sz w:val="16"/>
        </w:rPr>
        <w:t xml:space="preserve"> Capital One Confidential and Supplier Confidential   </w:t>
      </w:r>
      <w:r>
        <w:rPr>
          <w:sz w:val="16"/>
        </w:rPr>
        <w:tab/>
        <w:t xml:space="preserve">- 1 - </w:t>
      </w:r>
      <w:r>
        <w:rPr>
          <w:sz w:val="16"/>
        </w:rPr>
        <w:tab/>
        <w:t xml:space="preserve">Exhibit 8 to SOW CW No. 80384 </w:t>
      </w:r>
    </w:p>
    <w:p w14:paraId="4A614195" w14:textId="77777777" w:rsidR="00A753A2" w:rsidRDefault="00D42923">
      <w:pPr>
        <w:spacing w:after="0" w:line="259" w:lineRule="auto"/>
        <w:ind w:left="0" w:firstLine="0"/>
        <w:jc w:val="left"/>
      </w:pPr>
      <w:r>
        <w:rPr>
          <w:rFonts w:ascii="Times New Roman" w:eastAsia="Times New Roman" w:hAnsi="Times New Roman" w:cs="Times New Roman"/>
          <w:b/>
          <w:sz w:val="24"/>
        </w:rPr>
        <w:t xml:space="preserve"> </w:t>
      </w:r>
    </w:p>
    <w:p w14:paraId="101DD2FD" w14:textId="77777777" w:rsidR="00A753A2" w:rsidRDefault="00D42923">
      <w:pPr>
        <w:spacing w:after="704" w:line="259" w:lineRule="auto"/>
        <w:ind w:left="0" w:firstLine="0"/>
      </w:pP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t xml:space="preserve"> </w:t>
      </w:r>
      <w:r>
        <w:rPr>
          <w:rFonts w:ascii="Bookman Old Style" w:eastAsia="Bookman Old Style" w:hAnsi="Bookman Old Style" w:cs="Bookman Old Style"/>
          <w:sz w:val="20"/>
        </w:rPr>
        <w:tab/>
        <w:t xml:space="preserve"> </w:t>
      </w:r>
    </w:p>
    <w:p w14:paraId="6333EFED" w14:textId="77777777" w:rsidR="00A753A2" w:rsidRDefault="00D42923">
      <w:pPr>
        <w:spacing w:after="106" w:line="265" w:lineRule="auto"/>
        <w:ind w:left="785" w:right="838"/>
        <w:jc w:val="center"/>
      </w:pPr>
      <w:r>
        <w:rPr>
          <w:b/>
        </w:rPr>
        <w:t xml:space="preserve">EXHIBIT 9 </w:t>
      </w:r>
    </w:p>
    <w:p w14:paraId="5A8843E4" w14:textId="77777777" w:rsidR="00A753A2" w:rsidRDefault="00D42923">
      <w:pPr>
        <w:spacing w:after="227" w:line="265" w:lineRule="auto"/>
        <w:ind w:left="785" w:right="840"/>
        <w:jc w:val="center"/>
      </w:pPr>
      <w:r>
        <w:rPr>
          <w:b/>
        </w:rPr>
        <w:t xml:space="preserve">SITE IMPROVEMENTS – MONCTON  </w:t>
      </w:r>
    </w:p>
    <w:p w14:paraId="38A17824" w14:textId="77777777" w:rsidR="00A753A2" w:rsidRDefault="00D42923">
      <w:pPr>
        <w:spacing w:after="95" w:line="259" w:lineRule="auto"/>
        <w:ind w:left="0" w:right="14" w:firstLine="0"/>
        <w:jc w:val="center"/>
      </w:pPr>
      <w:r>
        <w:rPr>
          <w:b/>
        </w:rPr>
        <w:t xml:space="preserve"> </w:t>
      </w:r>
    </w:p>
    <w:p w14:paraId="258ACFA7" w14:textId="77777777" w:rsidR="00A753A2" w:rsidRDefault="00D42923">
      <w:pPr>
        <w:spacing w:after="0"/>
        <w:ind w:left="-5"/>
      </w:pPr>
      <w:r>
        <w:t xml:space="preserve">Supplier will make the following site improvements to the Moncton facility which will commence upon contract signature date of this SOW and will be completed by June 30, 2019. </w:t>
      </w:r>
    </w:p>
    <w:p w14:paraId="594CF396" w14:textId="77777777" w:rsidR="00A753A2" w:rsidRDefault="00D42923">
      <w:pPr>
        <w:spacing w:after="24" w:line="259" w:lineRule="auto"/>
        <w:ind w:left="0" w:firstLine="0"/>
        <w:jc w:val="left"/>
      </w:pPr>
      <w:r>
        <w:t xml:space="preserve"> </w:t>
      </w:r>
    </w:p>
    <w:p w14:paraId="7829AAFD" w14:textId="77777777" w:rsidR="00A753A2" w:rsidRDefault="00D42923">
      <w:pPr>
        <w:numPr>
          <w:ilvl w:val="0"/>
          <w:numId w:val="139"/>
        </w:numPr>
        <w:spacing w:after="10"/>
        <w:ind w:hanging="360"/>
      </w:pPr>
      <w:r>
        <w:t xml:space="preserve">Locker Replacements  </w:t>
      </w:r>
    </w:p>
    <w:p w14:paraId="7191A285" w14:textId="77777777" w:rsidR="00A753A2" w:rsidRDefault="00D42923">
      <w:pPr>
        <w:numPr>
          <w:ilvl w:val="0"/>
          <w:numId w:val="139"/>
        </w:numPr>
        <w:spacing w:after="10"/>
        <w:ind w:hanging="360"/>
      </w:pPr>
      <w:r>
        <w:t xml:space="preserve">Chair Replacements  </w:t>
      </w:r>
    </w:p>
    <w:p w14:paraId="7B14B6D5" w14:textId="77777777" w:rsidR="00A753A2" w:rsidRDefault="00D42923">
      <w:pPr>
        <w:numPr>
          <w:ilvl w:val="0"/>
          <w:numId w:val="139"/>
        </w:numPr>
        <w:spacing w:after="10"/>
        <w:ind w:hanging="360"/>
      </w:pPr>
      <w:r>
        <w:t xml:space="preserve">Build Out Locker Room </w:t>
      </w:r>
    </w:p>
    <w:p w14:paraId="64B70695" w14:textId="77777777" w:rsidR="00A753A2" w:rsidRDefault="00D42923">
      <w:pPr>
        <w:numPr>
          <w:ilvl w:val="0"/>
          <w:numId w:val="139"/>
        </w:numPr>
        <w:spacing w:after="10"/>
        <w:ind w:hanging="360"/>
      </w:pPr>
      <w:r>
        <w:t xml:space="preserve">Carpet Replacement </w:t>
      </w:r>
    </w:p>
    <w:p w14:paraId="5C84700C" w14:textId="77777777" w:rsidR="00A753A2" w:rsidRDefault="00D42923">
      <w:pPr>
        <w:numPr>
          <w:ilvl w:val="0"/>
          <w:numId w:val="139"/>
        </w:numPr>
        <w:spacing w:after="10"/>
        <w:ind w:hanging="360"/>
      </w:pPr>
      <w:r>
        <w:t xml:space="preserve">Branding Upgrades </w:t>
      </w:r>
    </w:p>
    <w:p w14:paraId="5FCB681B" w14:textId="77777777" w:rsidR="00A753A2" w:rsidRDefault="00D42923">
      <w:pPr>
        <w:numPr>
          <w:ilvl w:val="0"/>
          <w:numId w:val="139"/>
        </w:numPr>
        <w:spacing w:after="10"/>
        <w:ind w:hanging="360"/>
      </w:pPr>
      <w:r>
        <w:t xml:space="preserve">Furniture Replacement – Desks &amp; Huddle Areas </w:t>
      </w:r>
    </w:p>
    <w:p w14:paraId="1965B54B" w14:textId="77777777" w:rsidR="00A753A2" w:rsidRDefault="00D42923">
      <w:pPr>
        <w:numPr>
          <w:ilvl w:val="0"/>
          <w:numId w:val="139"/>
        </w:numPr>
        <w:spacing w:after="10"/>
        <w:ind w:hanging="360"/>
      </w:pPr>
      <w:r>
        <w:t xml:space="preserve">Bathroom &amp; Kitchen Upfit (updated flooring, countertops, cabinet refurbishment, lighting) </w:t>
      </w:r>
    </w:p>
    <w:p w14:paraId="6DE8BDC8" w14:textId="77777777" w:rsidR="00A753A2" w:rsidRDefault="00D42923">
      <w:pPr>
        <w:numPr>
          <w:ilvl w:val="0"/>
          <w:numId w:val="139"/>
        </w:numPr>
        <w:spacing w:after="10"/>
        <w:ind w:hanging="360"/>
      </w:pPr>
      <w:r>
        <w:t xml:space="preserve">Break Out Area Improvements (flooring. lighting update) </w:t>
      </w:r>
    </w:p>
    <w:p w14:paraId="14C5A30F" w14:textId="77777777" w:rsidR="00A753A2" w:rsidRDefault="00D42923">
      <w:pPr>
        <w:numPr>
          <w:ilvl w:val="0"/>
          <w:numId w:val="139"/>
        </w:numPr>
        <w:spacing w:after="10"/>
        <w:ind w:hanging="360"/>
      </w:pPr>
      <w:r>
        <w:t xml:space="preserve">HVAC &amp; Data Room Improvements </w:t>
      </w:r>
    </w:p>
    <w:p w14:paraId="7D0D4499" w14:textId="77777777" w:rsidR="00A753A2" w:rsidRDefault="00D42923">
      <w:pPr>
        <w:spacing w:after="112" w:line="259" w:lineRule="auto"/>
        <w:ind w:left="0" w:firstLine="0"/>
        <w:jc w:val="left"/>
      </w:pPr>
      <w:r>
        <w:rPr>
          <w:b/>
        </w:rPr>
        <w:t xml:space="preserve"> </w:t>
      </w:r>
    </w:p>
    <w:p w14:paraId="010D8CBC" w14:textId="77777777" w:rsidR="00A753A2" w:rsidRDefault="00D42923">
      <w:pPr>
        <w:spacing w:after="7516"/>
        <w:ind w:left="-5"/>
      </w:pPr>
      <w:r>
        <w:t xml:space="preserve">Supplier will provide Capital One with a monthly progress report of the Moncton site improvements. </w:t>
      </w:r>
    </w:p>
    <w:p w14:paraId="7FDCB22E" w14:textId="77777777" w:rsidR="00A753A2" w:rsidRDefault="00D42923">
      <w:pPr>
        <w:tabs>
          <w:tab w:val="center" w:pos="3762"/>
          <w:tab w:val="center" w:pos="5423"/>
        </w:tabs>
        <w:spacing w:after="0" w:line="264" w:lineRule="auto"/>
        <w:ind w:left="0" w:firstLine="0"/>
        <w:jc w:val="left"/>
      </w:pPr>
      <w:r>
        <w:lastRenderedPageBreak/>
        <w:tab/>
      </w:r>
      <w:r>
        <w:rPr>
          <w:rFonts w:ascii="Lucida Console" w:eastAsia="Lucida Console" w:hAnsi="Lucida Console" w:cs="Lucida Console"/>
          <w:color w:val="FFFFFF"/>
          <w:sz w:val="24"/>
        </w:rPr>
        <w:t>.</w:t>
      </w:r>
      <w:r>
        <w:rPr>
          <w:rFonts w:ascii="Lucida Console" w:eastAsia="Lucida Console" w:hAnsi="Lucida Console" w:cs="Lucida Console"/>
          <w:color w:val="FFFFFF"/>
          <w:sz w:val="24"/>
        </w:rPr>
        <w:tab/>
        <w:t>.</w:t>
      </w:r>
    </w:p>
    <w:p w14:paraId="50AC7D28" w14:textId="77777777" w:rsidR="00A753A2" w:rsidRDefault="00D42923">
      <w:pPr>
        <w:spacing w:after="133" w:line="264" w:lineRule="auto"/>
        <w:ind w:right="135"/>
        <w:jc w:val="center"/>
      </w:pPr>
      <w:r>
        <w:rPr>
          <w:rFonts w:ascii="Lucida Console" w:eastAsia="Lucida Console" w:hAnsi="Lucida Console" w:cs="Lucida Console"/>
          <w:color w:val="FFFFFF"/>
          <w:sz w:val="24"/>
        </w:rPr>
        <w:t>.</w:t>
      </w:r>
    </w:p>
    <w:p w14:paraId="044A42DF" w14:textId="77777777" w:rsidR="00A753A2" w:rsidRDefault="00D42923">
      <w:pPr>
        <w:spacing w:after="71" w:line="259" w:lineRule="auto"/>
        <w:ind w:left="-29" w:firstLine="0"/>
        <w:jc w:val="left"/>
      </w:pPr>
      <w:r>
        <w:rPr>
          <w:noProof/>
        </w:rPr>
        <mc:AlternateContent>
          <mc:Choice Requires="wpg">
            <w:drawing>
              <wp:inline distT="0" distB="0" distL="0" distR="0" wp14:anchorId="72768FDA" wp14:editId="4979A1EB">
                <wp:extent cx="5981065" cy="6097"/>
                <wp:effectExtent l="0" t="0" r="0" b="0"/>
                <wp:docPr id="138459" name="Group 138459"/>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46101" name="Shape 1461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459" style="width:470.95pt;height:0.480042pt;mso-position-horizontal-relative:char;mso-position-vertical-relative:line" coordsize="59810,60">
                <v:shape id="Shape 14610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FF42899" w14:textId="77777777" w:rsidR="00A753A2" w:rsidRDefault="00D42923">
      <w:pPr>
        <w:tabs>
          <w:tab w:val="center" w:pos="4682"/>
          <w:tab w:val="right" w:pos="9425"/>
        </w:tabs>
        <w:spacing w:after="3" w:line="259" w:lineRule="auto"/>
        <w:ind w:left="-15" w:firstLine="0"/>
        <w:jc w:val="left"/>
      </w:pPr>
      <w:r>
        <w:rPr>
          <w:sz w:val="16"/>
        </w:rPr>
        <w:t xml:space="preserve"> Capital One Confidential and Supplier Confidential   </w:t>
      </w:r>
      <w:r>
        <w:rPr>
          <w:sz w:val="16"/>
        </w:rPr>
        <w:tab/>
        <w:t xml:space="preserve">- 1 - </w:t>
      </w:r>
      <w:r>
        <w:rPr>
          <w:sz w:val="16"/>
        </w:rPr>
        <w:tab/>
        <w:t xml:space="preserve">Exhibit 9 to SOW CW No. 80384 </w:t>
      </w:r>
    </w:p>
    <w:sectPr w:rsidR="00A753A2">
      <w:headerReference w:type="even" r:id="rId88"/>
      <w:headerReference w:type="default" r:id="rId89"/>
      <w:footerReference w:type="even" r:id="rId90"/>
      <w:footerReference w:type="default" r:id="rId91"/>
      <w:headerReference w:type="first" r:id="rId92"/>
      <w:footerReference w:type="first" r:id="rId93"/>
      <w:pgSz w:w="12240" w:h="15840"/>
      <w:pgMar w:top="551" w:right="1374" w:bottom="502" w:left="1440" w:header="249"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i Holsten" w:date="2021-09-21T16:23:00Z" w:initials="KH">
    <w:p w14:paraId="0303D5F9" w14:textId="77777777" w:rsidR="00782F81" w:rsidRDefault="00782F81">
      <w:pPr>
        <w:pStyle w:val="CommentText"/>
      </w:pPr>
      <w:r>
        <w:rPr>
          <w:rStyle w:val="CommentReference"/>
        </w:rPr>
        <w:annotationRef/>
      </w:r>
      <w:r w:rsidR="00037AD5">
        <w:t>Updated to include the follow CRs/</w:t>
      </w:r>
      <w:proofErr w:type="spellStart"/>
      <w:r w:rsidR="00037AD5">
        <w:t>Amds</w:t>
      </w:r>
      <w:proofErr w:type="spellEnd"/>
      <w:r w:rsidR="00037AD5">
        <w:t>:</w:t>
      </w:r>
    </w:p>
    <w:p w14:paraId="45346E00" w14:textId="77777777" w:rsidR="00037AD5" w:rsidRDefault="00037AD5">
      <w:pPr>
        <w:pStyle w:val="CommentText"/>
      </w:pPr>
      <w:r>
        <w:t>CR22, CO24, CO26, CO28, CO29, CO30, CO31, Amd37213, CO32, CO33, CO34, Amd40171, CO35, CO36</w:t>
      </w:r>
    </w:p>
  </w:comment>
  <w:comment w:id="41" w:author="Kari Holsten" w:date="2021-09-21T14:29:00Z" w:initials="KH">
    <w:p w14:paraId="076CC6DB" w14:textId="77777777" w:rsidR="00101301" w:rsidRDefault="00101301">
      <w:pPr>
        <w:pStyle w:val="CommentText"/>
      </w:pPr>
      <w:r>
        <w:rPr>
          <w:rStyle w:val="CommentReference"/>
        </w:rPr>
        <w:annotationRef/>
      </w:r>
      <w:r>
        <w:t xml:space="preserve">Updated via </w:t>
      </w:r>
      <w:proofErr w:type="spellStart"/>
      <w:r>
        <w:t>Amd</w:t>
      </w:r>
      <w:proofErr w:type="spellEnd"/>
      <w:r>
        <w:t xml:space="preserve"> #37213, effective 11/23/20</w:t>
      </w:r>
    </w:p>
  </w:comment>
  <w:comment w:id="50" w:author="Kari Holsten" w:date="2021-09-21T14:37:00Z" w:initials="KH">
    <w:p w14:paraId="7315634C" w14:textId="77777777" w:rsidR="00315AA7" w:rsidRDefault="00315AA7">
      <w:pPr>
        <w:pStyle w:val="CommentText"/>
      </w:pPr>
      <w:r>
        <w:rPr>
          <w:rStyle w:val="CommentReference"/>
        </w:rPr>
        <w:annotationRef/>
      </w:r>
      <w:r>
        <w:t xml:space="preserve">Updated via </w:t>
      </w:r>
      <w:proofErr w:type="spellStart"/>
      <w:r>
        <w:t>Amd</w:t>
      </w:r>
      <w:proofErr w:type="spellEnd"/>
      <w:r>
        <w:t xml:space="preserve"> #37213, effective 11/23/20</w:t>
      </w:r>
    </w:p>
  </w:comment>
  <w:comment w:id="56" w:author="Kari Holsten" w:date="2021-09-21T15:12:00Z" w:initials="KH">
    <w:p w14:paraId="168F4D1A" w14:textId="77777777" w:rsidR="00E71C7C" w:rsidRDefault="00E71C7C">
      <w:pPr>
        <w:pStyle w:val="CommentText"/>
      </w:pPr>
      <w:r>
        <w:rPr>
          <w:rStyle w:val="CommentReference"/>
        </w:rPr>
        <w:annotationRef/>
      </w:r>
      <w:r>
        <w:t xml:space="preserve">Added via </w:t>
      </w:r>
      <w:proofErr w:type="spellStart"/>
      <w:r>
        <w:t>Amd</w:t>
      </w:r>
      <w:proofErr w:type="spellEnd"/>
      <w:r>
        <w:t xml:space="preserve"> #40171, effective 3/11/21</w:t>
      </w:r>
    </w:p>
  </w:comment>
  <w:comment w:id="87" w:author="Kari Holsten" w:date="2021-09-21T15:16:00Z" w:initials="KH">
    <w:p w14:paraId="128DA6E7" w14:textId="77777777" w:rsidR="00E71C7C" w:rsidRDefault="00E71C7C">
      <w:pPr>
        <w:pStyle w:val="CommentText"/>
      </w:pPr>
      <w:r>
        <w:rPr>
          <w:rStyle w:val="CommentReference"/>
        </w:rPr>
        <w:annotationRef/>
      </w:r>
      <w:r>
        <w:t xml:space="preserve">Updated via </w:t>
      </w:r>
      <w:proofErr w:type="spellStart"/>
      <w:r>
        <w:t>Amd</w:t>
      </w:r>
      <w:proofErr w:type="spellEnd"/>
      <w:r>
        <w:t xml:space="preserve"> #40171, effective 3/11/21</w:t>
      </w:r>
    </w:p>
  </w:comment>
  <w:comment w:id="121" w:author="Kari Holsten" w:date="2021-09-21T15:22:00Z" w:initials="KH">
    <w:p w14:paraId="5F48B832" w14:textId="77777777" w:rsidR="008058BB" w:rsidRDefault="008058BB" w:rsidP="008058BB">
      <w:pPr>
        <w:pStyle w:val="CommentText"/>
      </w:pPr>
      <w:r>
        <w:rPr>
          <w:rStyle w:val="CommentReference"/>
        </w:rPr>
        <w:annotationRef/>
      </w:r>
      <w:r>
        <w:t xml:space="preserve">Added via </w:t>
      </w:r>
      <w:proofErr w:type="spellStart"/>
      <w:r>
        <w:t>Amd</w:t>
      </w:r>
      <w:proofErr w:type="spellEnd"/>
      <w:r>
        <w:t xml:space="preserve"> # 40171, effective 3/11/21</w:t>
      </w:r>
    </w:p>
  </w:comment>
  <w:comment w:id="164" w:author="Kari Holsten" w:date="2021-09-21T13:28:00Z" w:initials="KH">
    <w:p w14:paraId="03CF2C8F" w14:textId="77777777" w:rsidR="00930FEA" w:rsidRDefault="00930FEA">
      <w:pPr>
        <w:pStyle w:val="CommentText"/>
      </w:pPr>
      <w:r>
        <w:rPr>
          <w:rStyle w:val="CommentReference"/>
        </w:rPr>
        <w:annotationRef/>
      </w:r>
      <w:r>
        <w:t>Added via CR #24, effective 6/3/19</w:t>
      </w:r>
    </w:p>
  </w:comment>
  <w:comment w:id="179" w:author="Kari Holsten" w:date="2021-09-21T15:43:00Z" w:initials="KH">
    <w:p w14:paraId="3DED2DFC" w14:textId="77777777" w:rsidR="00894DF9" w:rsidRDefault="00894DF9">
      <w:pPr>
        <w:pStyle w:val="CommentText"/>
      </w:pPr>
      <w:r>
        <w:rPr>
          <w:rStyle w:val="CommentReference"/>
        </w:rPr>
        <w:annotationRef/>
      </w:r>
      <w:r>
        <w:t>Added via #36, effective 7/19/21</w:t>
      </w:r>
    </w:p>
  </w:comment>
  <w:comment w:id="394" w:author="Kari Holsten" w:date="2021-09-21T14:39:00Z" w:initials="KH">
    <w:p w14:paraId="4F09F3B0" w14:textId="77777777" w:rsidR="001D01DF" w:rsidRDefault="001D01DF">
      <w:pPr>
        <w:pStyle w:val="CommentText"/>
      </w:pPr>
      <w:r>
        <w:rPr>
          <w:rStyle w:val="CommentReference"/>
        </w:rPr>
        <w:annotationRef/>
      </w:r>
      <w:r>
        <w:t>Updated via CR #32, effective 12/15/20</w:t>
      </w:r>
    </w:p>
  </w:comment>
  <w:comment w:id="233" w:author="Kari Holsten" w:date="2021-09-21T15:03:00Z" w:initials="KH">
    <w:p w14:paraId="4BD68A4B" w14:textId="77777777" w:rsidR="004E7678" w:rsidRDefault="004E7678">
      <w:pPr>
        <w:pStyle w:val="CommentText"/>
      </w:pPr>
      <w:r>
        <w:rPr>
          <w:rStyle w:val="CommentReference"/>
        </w:rPr>
        <w:annotationRef/>
      </w:r>
      <w:r>
        <w:t>Updated via CR#33, effective 2/1/21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346E00" w15:done="0"/>
  <w15:commentEx w15:paraId="076CC6DB" w15:done="0"/>
  <w15:commentEx w15:paraId="7315634C" w15:done="0"/>
  <w15:commentEx w15:paraId="168F4D1A" w15:done="0"/>
  <w15:commentEx w15:paraId="128DA6E7" w15:done="0"/>
  <w15:commentEx w15:paraId="5F48B832" w15:done="0"/>
  <w15:commentEx w15:paraId="03CF2C8F" w15:done="0"/>
  <w15:commentEx w15:paraId="3DED2DFC" w15:done="0"/>
  <w15:commentEx w15:paraId="4F09F3B0" w15:done="0"/>
  <w15:commentEx w15:paraId="4BD68A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CC6DB" w16cid:durableId="24F46AB3"/>
  <w16cid:commentId w16cid:paraId="7315634C" w16cid:durableId="24F46CA2"/>
  <w16cid:commentId w16cid:paraId="168F4D1A" w16cid:durableId="24F474D9"/>
  <w16cid:commentId w16cid:paraId="128DA6E7" w16cid:durableId="24F475CE"/>
  <w16cid:commentId w16cid:paraId="5F48B832" w16cid:durableId="24F47731"/>
  <w16cid:commentId w16cid:paraId="03CF2C8F" w16cid:durableId="24F45C79"/>
  <w16cid:commentId w16cid:paraId="3DED2DFC" w16cid:durableId="24F47C10"/>
  <w16cid:commentId w16cid:paraId="4F09F3B0" w16cid:durableId="24F46D15"/>
  <w16cid:commentId w16cid:paraId="4BD68A4B" w16cid:durableId="24F472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AF408" w14:textId="77777777" w:rsidR="00D42923" w:rsidRDefault="00D42923">
      <w:pPr>
        <w:spacing w:after="0" w:line="240" w:lineRule="auto"/>
      </w:pPr>
      <w:r>
        <w:separator/>
      </w:r>
    </w:p>
  </w:endnote>
  <w:endnote w:type="continuationSeparator" w:id="0">
    <w:p w14:paraId="6F14AAA0" w14:textId="77777777" w:rsidR="00D42923" w:rsidRDefault="00D4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2849A" w14:textId="77777777" w:rsidR="00D42923" w:rsidRDefault="00D42923">
    <w:pPr>
      <w:tabs>
        <w:tab w:val="center" w:pos="4681"/>
        <w:tab w:val="center" w:pos="5041"/>
        <w:tab w:val="center" w:pos="5761"/>
        <w:tab w:val="center" w:pos="6481"/>
        <w:tab w:val="center" w:pos="7201"/>
        <w:tab w:val="right" w:pos="9367"/>
      </w:tabs>
      <w:spacing w:after="0" w:line="259" w:lineRule="auto"/>
      <w:ind w:left="0" w:firstLine="0"/>
      <w:jc w:val="left"/>
    </w:pPr>
    <w:r>
      <w:rPr>
        <w:sz w:val="16"/>
      </w:rPr>
      <w:t xml:space="preserve">Capital One and Supplier </w:t>
    </w:r>
    <w:proofErr w:type="gramStart"/>
    <w:r>
      <w:rPr>
        <w:sz w:val="16"/>
      </w:rPr>
      <w:t xml:space="preserve">Confidential  </w:t>
    </w:r>
    <w:r>
      <w:rPr>
        <w:sz w:val="16"/>
      </w:rPr>
      <w:tab/>
    </w:r>
    <w:proofErr w:type="gramEnd"/>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w:t>
    </w:r>
  </w:p>
  <w:p w14:paraId="4025B6A0" w14:textId="77777777" w:rsidR="00D42923" w:rsidRDefault="00D42923">
    <w:pPr>
      <w:spacing w:after="0" w:line="259" w:lineRule="auto"/>
      <w:ind w:left="0" w:firstLine="0"/>
      <w:jc w:val="left"/>
    </w:pPr>
    <w:r>
      <w:rPr>
        <w:sz w:val="16"/>
      </w:rPr>
      <w:t xml:space="preserve">SOW </w:t>
    </w:r>
    <w:proofErr w:type="gramStart"/>
    <w:r>
      <w:rPr>
        <w:sz w:val="16"/>
      </w:rPr>
      <w:t>No.CW</w:t>
    </w:r>
    <w:proofErr w:type="gramEnd"/>
    <w:r>
      <w:rPr>
        <w:sz w:val="16"/>
      </w:rPr>
      <w:t xml:space="preserve">80384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319A5" w14:textId="77777777" w:rsidR="00D42923" w:rsidRDefault="00D42923">
    <w:pPr>
      <w:tabs>
        <w:tab w:val="center" w:pos="4682"/>
        <w:tab w:val="right" w:pos="9365"/>
      </w:tabs>
      <w:spacing w:after="0" w:line="259" w:lineRule="auto"/>
      <w:ind w:left="0" w:firstLine="0"/>
      <w:jc w:val="left"/>
    </w:pPr>
    <w:r>
      <w:rPr>
        <w:noProof/>
      </w:rPr>
      <mc:AlternateContent>
        <mc:Choice Requires="wpg">
          <w:drawing>
            <wp:anchor distT="0" distB="0" distL="114300" distR="114300" simplePos="0" relativeHeight="251661312" behindDoc="0" locked="0" layoutInCell="1" allowOverlap="1" wp14:anchorId="04111C67" wp14:editId="1F7B4CB9">
              <wp:simplePos x="0" y="0"/>
              <wp:positionH relativeFrom="page">
                <wp:posOffset>896417</wp:posOffset>
              </wp:positionH>
              <wp:positionV relativeFrom="page">
                <wp:posOffset>9547555</wp:posOffset>
              </wp:positionV>
              <wp:extent cx="5981065" cy="6096"/>
              <wp:effectExtent l="0" t="0" r="0" b="0"/>
              <wp:wrapSquare wrapText="bothSides"/>
              <wp:docPr id="141464" name="Group 14146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6113" name="Shape 14611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464" style="width:470.95pt;height:0.47998pt;position:absolute;mso-position-horizontal-relative:page;mso-position-horizontal:absolute;margin-left:70.584pt;mso-position-vertical-relative:page;margin-top:751.776pt;" coordsize="59810,60">
              <v:shape id="Shape 14611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Confidential      </w:t>
    </w:r>
    <w:r>
      <w:rPr>
        <w:sz w:val="16"/>
      </w:rPr>
      <w:tab/>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 </w:t>
    </w:r>
    <w:r>
      <w:rPr>
        <w:sz w:val="16"/>
      </w:rPr>
      <w:tab/>
      <w:t xml:space="preserve">Annex 1-B to Exhibit 1 to SOW CW No. 80384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4FB0" w14:textId="77777777" w:rsidR="00D42923" w:rsidRDefault="00D42923">
    <w:pPr>
      <w:tabs>
        <w:tab w:val="center" w:pos="4682"/>
        <w:tab w:val="right" w:pos="9365"/>
      </w:tabs>
      <w:spacing w:after="0" w:line="259" w:lineRule="auto"/>
      <w:ind w:left="0" w:firstLine="0"/>
      <w:jc w:val="left"/>
    </w:pPr>
    <w:r>
      <w:rPr>
        <w:noProof/>
      </w:rPr>
      <mc:AlternateContent>
        <mc:Choice Requires="wpg">
          <w:drawing>
            <wp:anchor distT="0" distB="0" distL="114300" distR="114300" simplePos="0" relativeHeight="251662336" behindDoc="0" locked="0" layoutInCell="1" allowOverlap="1" wp14:anchorId="583B1C9D" wp14:editId="6EC590D8">
              <wp:simplePos x="0" y="0"/>
              <wp:positionH relativeFrom="page">
                <wp:posOffset>896417</wp:posOffset>
              </wp:positionH>
              <wp:positionV relativeFrom="page">
                <wp:posOffset>9547555</wp:posOffset>
              </wp:positionV>
              <wp:extent cx="5981065" cy="6096"/>
              <wp:effectExtent l="0" t="0" r="0" b="0"/>
              <wp:wrapSquare wrapText="bothSides"/>
              <wp:docPr id="141430" name="Group 14143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6111" name="Shape 14611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430" style="width:470.95pt;height:0.47998pt;position:absolute;mso-position-horizontal-relative:page;mso-position-horizontal:absolute;margin-left:70.584pt;mso-position-vertical-relative:page;margin-top:751.776pt;" coordsize="59810,60">
              <v:shape id="Shape 146112"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Confidential      </w:t>
    </w:r>
    <w:r>
      <w:rPr>
        <w:sz w:val="16"/>
      </w:rPr>
      <w:tab/>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 </w:t>
    </w:r>
    <w:r>
      <w:rPr>
        <w:sz w:val="16"/>
      </w:rPr>
      <w:tab/>
      <w:t xml:space="preserve">Annex 1-B to Exhibit 1 to SOW CW No. 80384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AA0B7" w14:textId="77777777" w:rsidR="00D42923" w:rsidRDefault="00D42923">
    <w:pPr>
      <w:tabs>
        <w:tab w:val="center" w:pos="4682"/>
        <w:tab w:val="right" w:pos="9365"/>
      </w:tabs>
      <w:spacing w:after="0" w:line="259" w:lineRule="auto"/>
      <w:ind w:left="0" w:firstLine="0"/>
      <w:jc w:val="left"/>
    </w:pPr>
    <w:r>
      <w:rPr>
        <w:noProof/>
      </w:rPr>
      <mc:AlternateContent>
        <mc:Choice Requires="wpg">
          <w:drawing>
            <wp:anchor distT="0" distB="0" distL="114300" distR="114300" simplePos="0" relativeHeight="251663360" behindDoc="0" locked="0" layoutInCell="1" allowOverlap="1" wp14:anchorId="2C529832" wp14:editId="77A57507">
              <wp:simplePos x="0" y="0"/>
              <wp:positionH relativeFrom="page">
                <wp:posOffset>896417</wp:posOffset>
              </wp:positionH>
              <wp:positionV relativeFrom="page">
                <wp:posOffset>9547555</wp:posOffset>
              </wp:positionV>
              <wp:extent cx="5981065" cy="6096"/>
              <wp:effectExtent l="0" t="0" r="0" b="0"/>
              <wp:wrapSquare wrapText="bothSides"/>
              <wp:docPr id="141396" name="Group 1413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6109" name="Shape 1461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96" style="width:470.95pt;height:0.47998pt;position:absolute;mso-position-horizontal-relative:page;mso-position-horizontal:absolute;margin-left:70.584pt;mso-position-vertical-relative:page;margin-top:751.776pt;" coordsize="59810,60">
              <v:shape id="Shape 146110"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Confidential      </w:t>
    </w:r>
    <w:r>
      <w:rPr>
        <w:sz w:val="16"/>
      </w:rPr>
      <w:tab/>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 </w:t>
    </w:r>
    <w:r>
      <w:rPr>
        <w:sz w:val="16"/>
      </w:rPr>
      <w:tab/>
      <w:t xml:space="preserve">Annex 1-B to Exhibit 1 to SOW CW No. 80384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0B9E4" w14:textId="77777777" w:rsidR="00D42923" w:rsidRDefault="00D42923">
    <w:pPr>
      <w:spacing w:after="40" w:line="260" w:lineRule="auto"/>
      <w:ind w:left="720" w:firstLine="0"/>
      <w:jc w:val="left"/>
    </w:pPr>
    <w:r>
      <w:rPr>
        <w:sz w:val="16"/>
      </w:rPr>
      <w:t xml:space="preserve">Capital One Confidential and Supplier </w:t>
    </w:r>
    <w:r>
      <w:rPr>
        <w:sz w:val="16"/>
      </w:rPr>
      <w:tab/>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1</w:t>
    </w:r>
    <w:r>
      <w:rPr>
        <w:rFonts w:ascii="Bookman Old Style" w:eastAsia="Bookman Old Style" w:hAnsi="Bookman Old Style" w:cs="Bookman Old Style"/>
        <w:sz w:val="16"/>
      </w:rPr>
      <w:fldChar w:fldCharType="end"/>
    </w:r>
    <w:r>
      <w:rPr>
        <w:rFonts w:ascii="Times New Roman" w:eastAsia="Times New Roman" w:hAnsi="Times New Roman" w:cs="Times New Roman"/>
        <w:sz w:val="16"/>
      </w:rPr>
      <w:t xml:space="preserve"> </w:t>
    </w:r>
    <w:r>
      <w:rPr>
        <w:rFonts w:ascii="Bookman Old Style" w:eastAsia="Bookman Old Style" w:hAnsi="Bookman Old Style" w:cs="Bookman Old Style"/>
        <w:sz w:val="16"/>
      </w:rPr>
      <w:t xml:space="preserve"> -</w:t>
    </w:r>
    <w:r>
      <w:rPr>
        <w:sz w:val="16"/>
      </w:rPr>
      <w:t>Confidential</w:t>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tab/>
    </w:r>
    <w:r>
      <w:rPr>
        <w:sz w:val="16"/>
      </w:rPr>
      <w:t xml:space="preserve"> </w:t>
    </w:r>
    <w:r>
      <w:rPr>
        <w:sz w:val="16"/>
      </w:rPr>
      <w:tab/>
      <w:t xml:space="preserve">                  Annex 1-C to Exhibit 1 to SOW CW80384 </w:t>
    </w:r>
  </w:p>
  <w:p w14:paraId="53185ED5" w14:textId="77777777" w:rsidR="00D42923" w:rsidRDefault="00D42923">
    <w:pPr>
      <w:spacing w:after="0" w:line="259" w:lineRule="auto"/>
      <w:ind w:left="720" w:firstLine="0"/>
      <w:jc w:val="left"/>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F3CE7" w14:textId="77777777" w:rsidR="00D42923" w:rsidRDefault="00D42923">
    <w:pPr>
      <w:spacing w:after="40" w:line="260" w:lineRule="auto"/>
      <w:ind w:left="720" w:firstLine="0"/>
      <w:jc w:val="left"/>
    </w:pPr>
    <w:r>
      <w:rPr>
        <w:sz w:val="16"/>
      </w:rPr>
      <w:t xml:space="preserve">Capital One Confidential and Supplier </w:t>
    </w:r>
    <w:r>
      <w:rPr>
        <w:sz w:val="16"/>
      </w:rPr>
      <w:tab/>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1</w:t>
    </w:r>
    <w:r>
      <w:rPr>
        <w:rFonts w:ascii="Bookman Old Style" w:eastAsia="Bookman Old Style" w:hAnsi="Bookman Old Style" w:cs="Bookman Old Style"/>
        <w:sz w:val="16"/>
      </w:rPr>
      <w:fldChar w:fldCharType="end"/>
    </w:r>
    <w:r>
      <w:rPr>
        <w:rFonts w:ascii="Times New Roman" w:eastAsia="Times New Roman" w:hAnsi="Times New Roman" w:cs="Times New Roman"/>
        <w:sz w:val="16"/>
      </w:rPr>
      <w:t xml:space="preserve"> </w:t>
    </w:r>
    <w:r>
      <w:rPr>
        <w:rFonts w:ascii="Bookman Old Style" w:eastAsia="Bookman Old Style" w:hAnsi="Bookman Old Style" w:cs="Bookman Old Style"/>
        <w:sz w:val="16"/>
      </w:rPr>
      <w:t xml:space="preserve"> -</w:t>
    </w:r>
    <w:r>
      <w:rPr>
        <w:sz w:val="16"/>
      </w:rPr>
      <w:t>Confidential</w:t>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tab/>
    </w:r>
    <w:r>
      <w:rPr>
        <w:sz w:val="16"/>
      </w:rPr>
      <w:t xml:space="preserve"> </w:t>
    </w:r>
    <w:r>
      <w:rPr>
        <w:sz w:val="16"/>
      </w:rPr>
      <w:tab/>
      <w:t xml:space="preserve">                  Annex 1-C to Exhibit 1 to SOW CW80384 </w:t>
    </w:r>
  </w:p>
  <w:p w14:paraId="52805883" w14:textId="77777777" w:rsidR="00D42923" w:rsidRDefault="00D42923">
    <w:pPr>
      <w:spacing w:after="0" w:line="259" w:lineRule="auto"/>
      <w:ind w:left="720" w:firstLine="0"/>
      <w:jc w:val="left"/>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26C90" w14:textId="77777777" w:rsidR="00D42923" w:rsidRDefault="00D42923">
    <w:pPr>
      <w:spacing w:after="40" w:line="260" w:lineRule="auto"/>
      <w:ind w:left="720" w:firstLine="0"/>
      <w:jc w:val="left"/>
    </w:pPr>
    <w:r>
      <w:rPr>
        <w:sz w:val="16"/>
      </w:rPr>
      <w:t xml:space="preserve">Capital One Confidential and Supplier </w:t>
    </w:r>
    <w:r>
      <w:rPr>
        <w:sz w:val="16"/>
      </w:rPr>
      <w:tab/>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1</w:t>
    </w:r>
    <w:r>
      <w:rPr>
        <w:rFonts w:ascii="Bookman Old Style" w:eastAsia="Bookman Old Style" w:hAnsi="Bookman Old Style" w:cs="Bookman Old Style"/>
        <w:sz w:val="16"/>
      </w:rPr>
      <w:fldChar w:fldCharType="end"/>
    </w:r>
    <w:r>
      <w:rPr>
        <w:rFonts w:ascii="Times New Roman" w:eastAsia="Times New Roman" w:hAnsi="Times New Roman" w:cs="Times New Roman"/>
        <w:sz w:val="16"/>
      </w:rPr>
      <w:t xml:space="preserve"> </w:t>
    </w:r>
    <w:r>
      <w:rPr>
        <w:rFonts w:ascii="Bookman Old Style" w:eastAsia="Bookman Old Style" w:hAnsi="Bookman Old Style" w:cs="Bookman Old Style"/>
        <w:sz w:val="16"/>
      </w:rPr>
      <w:t xml:space="preserve"> -</w:t>
    </w:r>
    <w:r>
      <w:rPr>
        <w:sz w:val="16"/>
      </w:rPr>
      <w:t>Confidential</w:t>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tab/>
    </w:r>
    <w:r>
      <w:rPr>
        <w:sz w:val="16"/>
      </w:rPr>
      <w:t xml:space="preserve"> </w:t>
    </w:r>
    <w:r>
      <w:rPr>
        <w:sz w:val="16"/>
      </w:rPr>
      <w:tab/>
      <w:t xml:space="preserve">                  Annex 1-C to Exhibit 1 to SOW CW80384 </w:t>
    </w:r>
  </w:p>
  <w:p w14:paraId="58EB9ADD" w14:textId="77777777" w:rsidR="00D42923" w:rsidRDefault="00D42923">
    <w:pPr>
      <w:spacing w:after="0" w:line="259" w:lineRule="auto"/>
      <w:ind w:left="720" w:firstLine="0"/>
      <w:jc w:val="left"/>
    </w:pP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99032" w14:textId="77777777" w:rsidR="00D42923" w:rsidRDefault="00D42923">
    <w:pPr>
      <w:tabs>
        <w:tab w:val="center" w:pos="4683"/>
        <w:tab w:val="right" w:pos="9006"/>
      </w:tabs>
      <w:spacing w:after="0" w:line="259" w:lineRule="auto"/>
      <w:ind w:left="0" w:firstLine="0"/>
      <w:jc w:val="left"/>
    </w:pPr>
    <w:r>
      <w:rPr>
        <w:noProof/>
      </w:rPr>
      <mc:AlternateContent>
        <mc:Choice Requires="wpg">
          <w:drawing>
            <wp:anchor distT="0" distB="0" distL="114300" distR="114300" simplePos="0" relativeHeight="251664384" behindDoc="0" locked="0" layoutInCell="1" allowOverlap="1" wp14:anchorId="21877698" wp14:editId="64DD722B">
              <wp:simplePos x="0" y="0"/>
              <wp:positionH relativeFrom="page">
                <wp:posOffset>1125017</wp:posOffset>
              </wp:positionH>
              <wp:positionV relativeFrom="page">
                <wp:posOffset>9471355</wp:posOffset>
              </wp:positionV>
              <wp:extent cx="5752465" cy="6096"/>
              <wp:effectExtent l="0" t="0" r="0" b="0"/>
              <wp:wrapSquare wrapText="bothSides"/>
              <wp:docPr id="141648" name="Group 141648"/>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146117" name="Shape 146117"/>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48" style="width:452.95pt;height:0.47998pt;position:absolute;mso-position-horizontal-relative:page;mso-position-horizontal:absolute;margin-left:88.584pt;mso-position-vertical-relative:page;margin-top:745.776pt;" coordsize="57524,60">
              <v:shape id="Shape 146118"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w:t>
    </w:r>
    <w:proofErr w:type="gramStart"/>
    <w:r>
      <w:rPr>
        <w:sz w:val="16"/>
      </w:rPr>
      <w:t xml:space="preserve">Confidential  </w:t>
    </w:r>
    <w:r>
      <w:rPr>
        <w:sz w:val="16"/>
      </w:rPr>
      <w:tab/>
    </w:r>
    <w:proofErr w:type="gramEnd"/>
    <w:r>
      <w:rPr>
        <w:sz w:val="16"/>
      </w:rPr>
      <w:t xml:space="preserve">- </w:t>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w:t>
    </w:r>
    <w:r>
      <w:t xml:space="preserve">               </w:t>
    </w:r>
    <w:r>
      <w:tab/>
    </w:r>
    <w:r>
      <w:rPr>
        <w:sz w:val="16"/>
      </w:rPr>
      <w:t xml:space="preserve">Exhibit 2 to SOW CW No. 80384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C2C95" w14:textId="77777777" w:rsidR="00D42923" w:rsidRDefault="00D42923">
    <w:pPr>
      <w:tabs>
        <w:tab w:val="center" w:pos="4683"/>
        <w:tab w:val="right" w:pos="9006"/>
      </w:tabs>
      <w:spacing w:after="0" w:line="259" w:lineRule="auto"/>
      <w:ind w:left="0" w:firstLine="0"/>
      <w:jc w:val="left"/>
    </w:pPr>
    <w:r>
      <w:rPr>
        <w:noProof/>
      </w:rPr>
      <mc:AlternateContent>
        <mc:Choice Requires="wpg">
          <w:drawing>
            <wp:anchor distT="0" distB="0" distL="114300" distR="114300" simplePos="0" relativeHeight="251665408" behindDoc="0" locked="0" layoutInCell="1" allowOverlap="1" wp14:anchorId="1E71CA5E" wp14:editId="0E6D3D76">
              <wp:simplePos x="0" y="0"/>
              <wp:positionH relativeFrom="page">
                <wp:posOffset>1125017</wp:posOffset>
              </wp:positionH>
              <wp:positionV relativeFrom="page">
                <wp:posOffset>9471355</wp:posOffset>
              </wp:positionV>
              <wp:extent cx="5752465" cy="6096"/>
              <wp:effectExtent l="0" t="0" r="0" b="0"/>
              <wp:wrapSquare wrapText="bothSides"/>
              <wp:docPr id="141619" name="Group 141619"/>
              <wp:cNvGraphicFramePr/>
              <a:graphic xmlns:a="http://schemas.openxmlformats.org/drawingml/2006/main">
                <a:graphicData uri="http://schemas.microsoft.com/office/word/2010/wordprocessingGroup">
                  <wpg:wgp>
                    <wpg:cNvGrpSpPr/>
                    <wpg:grpSpPr>
                      <a:xfrm>
                        <a:off x="0" y="0"/>
                        <a:ext cx="5752465" cy="6096"/>
                        <a:chOff x="0" y="0"/>
                        <a:chExt cx="5752465" cy="6096"/>
                      </a:xfrm>
                    </wpg:grpSpPr>
                    <wps:wsp>
                      <wps:cNvPr id="146115" name="Shape 146115"/>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19" style="width:452.95pt;height:0.47998pt;position:absolute;mso-position-horizontal-relative:page;mso-position-horizontal:absolute;margin-left:88.584pt;mso-position-vertical-relative:page;margin-top:745.776pt;" coordsize="57524,60">
              <v:shape id="Shape 146116" style="position:absolute;width:57524;height:91;left:0;top:0;" coordsize="5752465,9144" path="m0,0l5752465,0l57524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w:t>
    </w:r>
    <w:proofErr w:type="gramStart"/>
    <w:r>
      <w:rPr>
        <w:sz w:val="16"/>
      </w:rPr>
      <w:t xml:space="preserve">Confidential  </w:t>
    </w:r>
    <w:r>
      <w:rPr>
        <w:sz w:val="16"/>
      </w:rPr>
      <w:tab/>
    </w:r>
    <w:proofErr w:type="gramEnd"/>
    <w:r>
      <w:rPr>
        <w:sz w:val="16"/>
      </w:rPr>
      <w:t xml:space="preserve">- </w:t>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w:t>
    </w:r>
    <w:r>
      <w:t xml:space="preserve">               </w:t>
    </w:r>
    <w:r>
      <w:tab/>
    </w:r>
    <w:r>
      <w:rPr>
        <w:sz w:val="16"/>
      </w:rPr>
      <w:t xml:space="preserve">Exhibit 2 to SOW CW No. 80384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DB42" w14:textId="77777777" w:rsidR="00D42923" w:rsidRDefault="00D42923">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A3F3" w14:textId="77777777" w:rsidR="00D42923" w:rsidRDefault="00D42923">
    <w:pPr>
      <w:tabs>
        <w:tab w:val="center" w:pos="4683"/>
        <w:tab w:val="right" w:pos="8645"/>
      </w:tabs>
      <w:spacing w:after="0" w:line="259" w:lineRule="auto"/>
      <w:ind w:left="0" w:firstLine="0"/>
      <w:jc w:val="left"/>
    </w:pPr>
    <w:r>
      <w:rPr>
        <w:noProof/>
      </w:rPr>
      <mc:AlternateContent>
        <mc:Choice Requires="wpg">
          <w:drawing>
            <wp:anchor distT="0" distB="0" distL="114300" distR="114300" simplePos="0" relativeHeight="251666432" behindDoc="0" locked="0" layoutInCell="1" allowOverlap="1" wp14:anchorId="3DCFE2DD" wp14:editId="6B3F1AAA">
              <wp:simplePos x="0" y="0"/>
              <wp:positionH relativeFrom="page">
                <wp:posOffset>1125017</wp:posOffset>
              </wp:positionH>
              <wp:positionV relativeFrom="page">
                <wp:posOffset>9433255</wp:posOffset>
              </wp:positionV>
              <wp:extent cx="5523865" cy="6096"/>
              <wp:effectExtent l="0" t="0" r="0" b="0"/>
              <wp:wrapSquare wrapText="bothSides"/>
              <wp:docPr id="141760" name="Group 141760"/>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46123" name="Shape 146123"/>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60" style="width:434.95pt;height:0.47998pt;position:absolute;mso-position-horizontal-relative:page;mso-position-horizontal:absolute;margin-left:88.584pt;mso-position-vertical-relative:page;margin-top:742.776pt;" coordsize="55238,60">
              <v:shape id="Shape 146124" style="position:absolute;width:55238;height:91;left:0;top:0;" coordsize="5523865,9144" path="m0,0l5523865,0l55238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Confidential  </w:t>
    </w:r>
    <w:r>
      <w:rPr>
        <w:b/>
        <w:sz w:val="16"/>
      </w:rPr>
      <w:t xml:space="preserve"> </w:t>
    </w:r>
    <w:r>
      <w:t xml:space="preserve"> </w:t>
    </w:r>
    <w:r>
      <w:tab/>
    </w:r>
    <w:r>
      <w:rPr>
        <w:sz w:val="16"/>
      </w:rPr>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r>
      <w:tab/>
    </w:r>
    <w:r>
      <w:rPr>
        <w:sz w:val="16"/>
      </w:rPr>
      <w:t>Annex 2-A to</w:t>
    </w:r>
    <w:r>
      <w:t xml:space="preserve"> </w:t>
    </w:r>
    <w:r>
      <w:rPr>
        <w:sz w:val="16"/>
      </w:rPr>
      <w:t xml:space="preserve">Exhibit 2 to SOW CW80384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CF7AA" w14:textId="77777777" w:rsidR="00D42923" w:rsidRDefault="00D42923">
    <w:pPr>
      <w:tabs>
        <w:tab w:val="center" w:pos="4681"/>
        <w:tab w:val="center" w:pos="5041"/>
        <w:tab w:val="center" w:pos="5761"/>
        <w:tab w:val="center" w:pos="6481"/>
        <w:tab w:val="center" w:pos="7201"/>
        <w:tab w:val="right" w:pos="9367"/>
      </w:tabs>
      <w:spacing w:after="0" w:line="259" w:lineRule="auto"/>
      <w:ind w:left="0" w:firstLine="0"/>
      <w:jc w:val="left"/>
    </w:pPr>
    <w:r>
      <w:rPr>
        <w:sz w:val="16"/>
      </w:rPr>
      <w:t xml:space="preserve">Capital One and Supplier </w:t>
    </w:r>
    <w:proofErr w:type="gramStart"/>
    <w:r>
      <w:rPr>
        <w:sz w:val="16"/>
      </w:rPr>
      <w:t xml:space="preserve">Confidential  </w:t>
    </w:r>
    <w:r>
      <w:rPr>
        <w:sz w:val="16"/>
      </w:rPr>
      <w:tab/>
    </w:r>
    <w:proofErr w:type="gramEnd"/>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w:t>
    </w:r>
  </w:p>
  <w:p w14:paraId="484637BC" w14:textId="77777777" w:rsidR="00D42923" w:rsidRDefault="00D42923">
    <w:pPr>
      <w:spacing w:after="0" w:line="259" w:lineRule="auto"/>
      <w:ind w:left="0" w:firstLine="0"/>
      <w:jc w:val="left"/>
    </w:pPr>
    <w:r>
      <w:rPr>
        <w:sz w:val="16"/>
      </w:rPr>
      <w:t xml:space="preserve">SOW </w:t>
    </w:r>
    <w:proofErr w:type="gramStart"/>
    <w:r>
      <w:rPr>
        <w:sz w:val="16"/>
      </w:rPr>
      <w:t>No.CW</w:t>
    </w:r>
    <w:proofErr w:type="gramEnd"/>
    <w:r>
      <w:rPr>
        <w:sz w:val="16"/>
      </w:rPr>
      <w:t xml:space="preserve">80384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F8C81" w14:textId="77777777" w:rsidR="00D42923" w:rsidRDefault="00D42923">
    <w:pPr>
      <w:tabs>
        <w:tab w:val="center" w:pos="4683"/>
        <w:tab w:val="right" w:pos="8645"/>
      </w:tabs>
      <w:spacing w:after="0" w:line="259" w:lineRule="auto"/>
      <w:ind w:left="0" w:firstLine="0"/>
      <w:jc w:val="left"/>
    </w:pPr>
    <w:r>
      <w:rPr>
        <w:noProof/>
      </w:rPr>
      <mc:AlternateContent>
        <mc:Choice Requires="wpg">
          <w:drawing>
            <wp:anchor distT="0" distB="0" distL="114300" distR="114300" simplePos="0" relativeHeight="251667456" behindDoc="0" locked="0" layoutInCell="1" allowOverlap="1" wp14:anchorId="6EEED88D" wp14:editId="5BF68F88">
              <wp:simplePos x="0" y="0"/>
              <wp:positionH relativeFrom="page">
                <wp:posOffset>1125017</wp:posOffset>
              </wp:positionH>
              <wp:positionV relativeFrom="page">
                <wp:posOffset>9433255</wp:posOffset>
              </wp:positionV>
              <wp:extent cx="5523865" cy="6096"/>
              <wp:effectExtent l="0" t="0" r="0" b="0"/>
              <wp:wrapSquare wrapText="bothSides"/>
              <wp:docPr id="141723" name="Group 141723"/>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46121" name="Shape 146121"/>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23" style="width:434.95pt;height:0.47998pt;position:absolute;mso-position-horizontal-relative:page;mso-position-horizontal:absolute;margin-left:88.584pt;mso-position-vertical-relative:page;margin-top:742.776pt;" coordsize="55238,60">
              <v:shape id="Shape 146122" style="position:absolute;width:55238;height:91;left:0;top:0;" coordsize="5523865,9144" path="m0,0l5523865,0l55238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Confidential  </w:t>
    </w:r>
    <w:r>
      <w:rPr>
        <w:b/>
        <w:sz w:val="16"/>
      </w:rPr>
      <w:t xml:space="preserve"> </w:t>
    </w:r>
    <w:r>
      <w:t xml:space="preserve"> </w:t>
    </w:r>
    <w:r>
      <w:tab/>
    </w:r>
    <w:r>
      <w:rPr>
        <w:sz w:val="16"/>
      </w:rPr>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r>
      <w:tab/>
    </w:r>
    <w:r>
      <w:rPr>
        <w:sz w:val="16"/>
      </w:rPr>
      <w:t>Annex 2-A to</w:t>
    </w:r>
    <w:r>
      <w:t xml:space="preserve"> </w:t>
    </w:r>
    <w:r>
      <w:rPr>
        <w:sz w:val="16"/>
      </w:rPr>
      <w:t xml:space="preserve">Exhibit 2 to SOW CW80384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55EBA" w14:textId="77777777" w:rsidR="00D42923" w:rsidRDefault="00D42923">
    <w:pPr>
      <w:tabs>
        <w:tab w:val="center" w:pos="4683"/>
        <w:tab w:val="right" w:pos="8645"/>
      </w:tabs>
      <w:spacing w:after="0" w:line="259" w:lineRule="auto"/>
      <w:ind w:left="0" w:firstLine="0"/>
      <w:jc w:val="left"/>
    </w:pPr>
    <w:r>
      <w:rPr>
        <w:noProof/>
      </w:rPr>
      <mc:AlternateContent>
        <mc:Choice Requires="wpg">
          <w:drawing>
            <wp:anchor distT="0" distB="0" distL="114300" distR="114300" simplePos="0" relativeHeight="251668480" behindDoc="0" locked="0" layoutInCell="1" allowOverlap="1" wp14:anchorId="1CED4D6B" wp14:editId="56BFC2C2">
              <wp:simplePos x="0" y="0"/>
              <wp:positionH relativeFrom="page">
                <wp:posOffset>1125017</wp:posOffset>
              </wp:positionH>
              <wp:positionV relativeFrom="page">
                <wp:posOffset>9433255</wp:posOffset>
              </wp:positionV>
              <wp:extent cx="5523865" cy="6096"/>
              <wp:effectExtent l="0" t="0" r="0" b="0"/>
              <wp:wrapSquare wrapText="bothSides"/>
              <wp:docPr id="141686" name="Group 141686"/>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46119" name="Shape 146119"/>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86" style="width:434.95pt;height:0.47998pt;position:absolute;mso-position-horizontal-relative:page;mso-position-horizontal:absolute;margin-left:88.584pt;mso-position-vertical-relative:page;margin-top:742.776pt;" coordsize="55238,60">
              <v:shape id="Shape 146120" style="position:absolute;width:55238;height:91;left:0;top:0;" coordsize="5523865,9144" path="m0,0l5523865,0l55238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Confidential  </w:t>
    </w:r>
    <w:r>
      <w:rPr>
        <w:b/>
        <w:sz w:val="16"/>
      </w:rPr>
      <w:t xml:space="preserve"> </w:t>
    </w:r>
    <w:r>
      <w:t xml:space="preserve"> </w:t>
    </w:r>
    <w:r>
      <w:tab/>
    </w:r>
    <w:r>
      <w:rPr>
        <w:sz w:val="16"/>
      </w:rPr>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r>
      <w:tab/>
    </w:r>
    <w:r>
      <w:rPr>
        <w:sz w:val="16"/>
      </w:rPr>
      <w:t>Annex 2-A to</w:t>
    </w:r>
    <w:r>
      <w:t xml:space="preserve"> </w:t>
    </w:r>
    <w:r>
      <w:rPr>
        <w:sz w:val="16"/>
      </w:rPr>
      <w:t xml:space="preserve">Exhibit 2 to SOW CW80384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6072D" w14:textId="77777777" w:rsidR="00D42923" w:rsidRDefault="00D42923">
    <w:pPr>
      <w:tabs>
        <w:tab w:val="center" w:pos="1990"/>
        <w:tab w:val="center" w:pos="5043"/>
        <w:tab w:val="center" w:pos="5673"/>
        <w:tab w:val="center" w:pos="7538"/>
      </w:tabs>
      <w:spacing w:after="0" w:line="259" w:lineRule="auto"/>
      <w:ind w:left="0" w:firstLine="0"/>
      <w:jc w:val="left"/>
    </w:pPr>
    <w:r>
      <w:rPr>
        <w:noProof/>
      </w:rPr>
      <mc:AlternateContent>
        <mc:Choice Requires="wpg">
          <w:drawing>
            <wp:anchor distT="0" distB="0" distL="114300" distR="114300" simplePos="0" relativeHeight="251669504" behindDoc="0" locked="0" layoutInCell="1" allowOverlap="1" wp14:anchorId="66CCEFAC" wp14:editId="5F13969D">
              <wp:simplePos x="0" y="0"/>
              <wp:positionH relativeFrom="page">
                <wp:posOffset>1125017</wp:posOffset>
              </wp:positionH>
              <wp:positionV relativeFrom="page">
                <wp:posOffset>9446971</wp:posOffset>
              </wp:positionV>
              <wp:extent cx="5523865" cy="6096"/>
              <wp:effectExtent l="0" t="0" r="0" b="0"/>
              <wp:wrapSquare wrapText="bothSides"/>
              <wp:docPr id="141887" name="Group 141887"/>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46129" name="Shape 146129"/>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887" style="width:434.95pt;height:0.47998pt;position:absolute;mso-position-horizontal-relative:page;mso-position-horizontal:absolute;margin-left:88.584pt;mso-position-vertical-relative:page;margin-top:743.856pt;" coordsize="55238,60">
              <v:shape id="Shape 146130" style="position:absolute;width:55238;height:91;left:0;top:0;" coordsize="5523865,9144" path="m0,0l5523865,0l5523865,9144l0,9144l0,0">
                <v:stroke weight="0pt" endcap="flat" joinstyle="miter" miterlimit="10" on="false" color="#000000" opacity="0"/>
                <v:fill on="true" color="#000000"/>
              </v:shape>
              <w10:wrap type="square"/>
            </v:group>
          </w:pict>
        </mc:Fallback>
      </mc:AlternateContent>
    </w:r>
    <w:r>
      <w:tab/>
    </w:r>
    <w:r>
      <w:rPr>
        <w:sz w:val="16"/>
      </w:rPr>
      <w:t xml:space="preserve">Capital One Confidential and Supplier Confidential  </w:t>
    </w:r>
    <w:r>
      <w:rPr>
        <w:b/>
        <w:sz w:val="16"/>
      </w:rPr>
      <w:t xml:space="preserve"> </w:t>
    </w:r>
    <w:r>
      <w:t xml:space="preserve"> </w:t>
    </w:r>
    <w:r>
      <w:tab/>
    </w:r>
    <w:r>
      <w:rPr>
        <w:sz w:val="16"/>
      </w:rPr>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r>
      <w:tab/>
      <w:t xml:space="preserve"> </w:t>
    </w:r>
    <w:r>
      <w:tab/>
      <w:t xml:space="preserve"> </w:t>
    </w:r>
    <w:r>
      <w:rPr>
        <w:sz w:val="16"/>
      </w:rPr>
      <w:t>Annex 2-A to</w:t>
    </w:r>
    <w:r>
      <w:t xml:space="preserve"> </w:t>
    </w:r>
    <w:r>
      <w:rPr>
        <w:sz w:val="16"/>
      </w:rPr>
      <w:t xml:space="preserve">Exhibit 2 to SOW CW 80384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164D" w14:textId="77777777" w:rsidR="00D42923" w:rsidRDefault="00D42923">
    <w:pPr>
      <w:tabs>
        <w:tab w:val="center" w:pos="1990"/>
        <w:tab w:val="center" w:pos="5043"/>
        <w:tab w:val="center" w:pos="5673"/>
        <w:tab w:val="center" w:pos="7538"/>
      </w:tabs>
      <w:spacing w:after="0" w:line="259" w:lineRule="auto"/>
      <w:ind w:left="0" w:firstLine="0"/>
      <w:jc w:val="left"/>
    </w:pPr>
    <w:r>
      <w:rPr>
        <w:noProof/>
      </w:rPr>
      <mc:AlternateContent>
        <mc:Choice Requires="wpg">
          <w:drawing>
            <wp:anchor distT="0" distB="0" distL="114300" distR="114300" simplePos="0" relativeHeight="251670528" behindDoc="0" locked="0" layoutInCell="1" allowOverlap="1" wp14:anchorId="0D85EBEA" wp14:editId="65B8328B">
              <wp:simplePos x="0" y="0"/>
              <wp:positionH relativeFrom="page">
                <wp:posOffset>1125017</wp:posOffset>
              </wp:positionH>
              <wp:positionV relativeFrom="page">
                <wp:posOffset>9446971</wp:posOffset>
              </wp:positionV>
              <wp:extent cx="5523865" cy="6096"/>
              <wp:effectExtent l="0" t="0" r="0" b="0"/>
              <wp:wrapSquare wrapText="bothSides"/>
              <wp:docPr id="141846" name="Group 141846"/>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46127" name="Shape 146127"/>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846" style="width:434.95pt;height:0.47998pt;position:absolute;mso-position-horizontal-relative:page;mso-position-horizontal:absolute;margin-left:88.584pt;mso-position-vertical-relative:page;margin-top:743.856pt;" coordsize="55238,60">
              <v:shape id="Shape 146128" style="position:absolute;width:55238;height:91;left:0;top:0;" coordsize="5523865,9144" path="m0,0l5523865,0l5523865,9144l0,9144l0,0">
                <v:stroke weight="0pt" endcap="flat" joinstyle="miter" miterlimit="10" on="false" color="#000000" opacity="0"/>
                <v:fill on="true" color="#000000"/>
              </v:shape>
              <w10:wrap type="square"/>
            </v:group>
          </w:pict>
        </mc:Fallback>
      </mc:AlternateContent>
    </w:r>
    <w:r>
      <w:tab/>
    </w:r>
    <w:r>
      <w:rPr>
        <w:sz w:val="16"/>
      </w:rPr>
      <w:t xml:space="preserve">Capital One Confidential and Supplier Confidential  </w:t>
    </w:r>
    <w:r>
      <w:rPr>
        <w:b/>
        <w:sz w:val="16"/>
      </w:rPr>
      <w:t xml:space="preserve"> </w:t>
    </w:r>
    <w:r>
      <w:t xml:space="preserve"> </w:t>
    </w:r>
    <w:r>
      <w:tab/>
    </w:r>
    <w:r>
      <w:rPr>
        <w:sz w:val="16"/>
      </w:rPr>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r>
      <w:tab/>
      <w:t xml:space="preserve"> </w:t>
    </w:r>
    <w:r>
      <w:tab/>
      <w:t xml:space="preserve"> </w:t>
    </w:r>
    <w:r>
      <w:rPr>
        <w:sz w:val="16"/>
      </w:rPr>
      <w:t>Annex 2-A to</w:t>
    </w:r>
    <w:r>
      <w:t xml:space="preserve"> </w:t>
    </w:r>
    <w:r>
      <w:rPr>
        <w:sz w:val="16"/>
      </w:rPr>
      <w:t xml:space="preserve">Exhibit 2 to SOW CW 80384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CC10C" w14:textId="77777777" w:rsidR="00D42923" w:rsidRDefault="00D42923">
    <w:pPr>
      <w:tabs>
        <w:tab w:val="center" w:pos="1990"/>
        <w:tab w:val="center" w:pos="5043"/>
        <w:tab w:val="center" w:pos="5673"/>
        <w:tab w:val="center" w:pos="7538"/>
      </w:tabs>
      <w:spacing w:after="0" w:line="259" w:lineRule="auto"/>
      <w:ind w:left="0" w:firstLine="0"/>
      <w:jc w:val="left"/>
    </w:pPr>
    <w:r>
      <w:rPr>
        <w:noProof/>
      </w:rPr>
      <mc:AlternateContent>
        <mc:Choice Requires="wpg">
          <w:drawing>
            <wp:anchor distT="0" distB="0" distL="114300" distR="114300" simplePos="0" relativeHeight="251671552" behindDoc="0" locked="0" layoutInCell="1" allowOverlap="1" wp14:anchorId="6677E3B9" wp14:editId="20681942">
              <wp:simplePos x="0" y="0"/>
              <wp:positionH relativeFrom="page">
                <wp:posOffset>1125017</wp:posOffset>
              </wp:positionH>
              <wp:positionV relativeFrom="page">
                <wp:posOffset>9446971</wp:posOffset>
              </wp:positionV>
              <wp:extent cx="5523865" cy="6096"/>
              <wp:effectExtent l="0" t="0" r="0" b="0"/>
              <wp:wrapSquare wrapText="bothSides"/>
              <wp:docPr id="141805" name="Group 141805"/>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146125" name="Shape 146125"/>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805" style="width:434.95pt;height:0.47998pt;position:absolute;mso-position-horizontal-relative:page;mso-position-horizontal:absolute;margin-left:88.584pt;mso-position-vertical-relative:page;margin-top:743.856pt;" coordsize="55238,60">
              <v:shape id="Shape 146126" style="position:absolute;width:55238;height:91;left:0;top:0;" coordsize="5523865,9144" path="m0,0l5523865,0l5523865,9144l0,9144l0,0">
                <v:stroke weight="0pt" endcap="flat" joinstyle="miter" miterlimit="10" on="false" color="#000000" opacity="0"/>
                <v:fill on="true" color="#000000"/>
              </v:shape>
              <w10:wrap type="square"/>
            </v:group>
          </w:pict>
        </mc:Fallback>
      </mc:AlternateContent>
    </w:r>
    <w:r>
      <w:tab/>
    </w:r>
    <w:r>
      <w:rPr>
        <w:sz w:val="16"/>
      </w:rPr>
      <w:t xml:space="preserve">Capital One Confidential and Supplier Confidential  </w:t>
    </w:r>
    <w:r>
      <w:rPr>
        <w:b/>
        <w:sz w:val="16"/>
      </w:rPr>
      <w:t xml:space="preserve"> </w:t>
    </w:r>
    <w:r>
      <w:t xml:space="preserve"> </w:t>
    </w:r>
    <w:r>
      <w:tab/>
    </w:r>
    <w:r>
      <w:rPr>
        <w:sz w:val="16"/>
      </w:rPr>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r>
      <w:t xml:space="preserve">      </w:t>
    </w:r>
    <w:r>
      <w:tab/>
      <w:t xml:space="preserve"> </w:t>
    </w:r>
    <w:r>
      <w:tab/>
      <w:t xml:space="preserve"> </w:t>
    </w:r>
    <w:r>
      <w:rPr>
        <w:sz w:val="16"/>
      </w:rPr>
      <w:t>Annex 2-A to</w:t>
    </w:r>
    <w:r>
      <w:t xml:space="preserve"> </w:t>
    </w:r>
    <w:r>
      <w:rPr>
        <w:sz w:val="16"/>
      </w:rPr>
      <w:t xml:space="preserve">Exhibit 2 to SOW CW 80384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C415B" w14:textId="77777777" w:rsidR="00D42923" w:rsidRDefault="00D42923">
    <w:pPr>
      <w:tabs>
        <w:tab w:val="center" w:pos="4747"/>
        <w:tab w:val="right" w:pos="9367"/>
      </w:tabs>
      <w:spacing w:after="0" w:line="259" w:lineRule="auto"/>
      <w:ind w:left="0" w:firstLine="0"/>
      <w:jc w:val="left"/>
    </w:pPr>
    <w:r>
      <w:rPr>
        <w:noProof/>
      </w:rPr>
      <mc:AlternateContent>
        <mc:Choice Requires="wpg">
          <w:drawing>
            <wp:anchor distT="0" distB="0" distL="114300" distR="114300" simplePos="0" relativeHeight="251672576" behindDoc="0" locked="0" layoutInCell="1" allowOverlap="1" wp14:anchorId="549DC5C7" wp14:editId="43B9441A">
              <wp:simplePos x="0" y="0"/>
              <wp:positionH relativeFrom="page">
                <wp:posOffset>896417</wp:posOffset>
              </wp:positionH>
              <wp:positionV relativeFrom="page">
                <wp:posOffset>9546031</wp:posOffset>
              </wp:positionV>
              <wp:extent cx="5981142" cy="6096"/>
              <wp:effectExtent l="0" t="0" r="0" b="0"/>
              <wp:wrapSquare wrapText="bothSides"/>
              <wp:docPr id="141995" name="Group 141995"/>
              <wp:cNvGraphicFramePr/>
              <a:graphic xmlns:a="http://schemas.openxmlformats.org/drawingml/2006/main">
                <a:graphicData uri="http://schemas.microsoft.com/office/word/2010/wordprocessingGroup">
                  <wpg:wgp>
                    <wpg:cNvGrpSpPr/>
                    <wpg:grpSpPr>
                      <a:xfrm>
                        <a:off x="0" y="0"/>
                        <a:ext cx="5981142" cy="6096"/>
                        <a:chOff x="0" y="0"/>
                        <a:chExt cx="5981142" cy="6096"/>
                      </a:xfrm>
                    </wpg:grpSpPr>
                    <wps:wsp>
                      <wps:cNvPr id="146139" name="Shape 146139"/>
                      <wps:cNvSpPr/>
                      <wps:spPr>
                        <a:xfrm>
                          <a:off x="0" y="0"/>
                          <a:ext cx="2946146" cy="9144"/>
                        </a:xfrm>
                        <a:custGeom>
                          <a:avLst/>
                          <a:gdLst/>
                          <a:ahLst/>
                          <a:cxnLst/>
                          <a:rect l="0" t="0" r="0" b="0"/>
                          <a:pathLst>
                            <a:path w="2946146" h="9144">
                              <a:moveTo>
                                <a:pt x="0" y="0"/>
                              </a:moveTo>
                              <a:lnTo>
                                <a:pt x="2946146" y="0"/>
                              </a:lnTo>
                              <a:lnTo>
                                <a:pt x="29461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40" name="Shape 146140"/>
                      <wps:cNvSpPr/>
                      <wps:spPr>
                        <a:xfrm>
                          <a:off x="3118434" y="0"/>
                          <a:ext cx="2862708" cy="9144"/>
                        </a:xfrm>
                        <a:custGeom>
                          <a:avLst/>
                          <a:gdLst/>
                          <a:ahLst/>
                          <a:cxnLst/>
                          <a:rect l="0" t="0" r="0" b="0"/>
                          <a:pathLst>
                            <a:path w="2862708" h="9144">
                              <a:moveTo>
                                <a:pt x="0" y="0"/>
                              </a:moveTo>
                              <a:lnTo>
                                <a:pt x="2862708" y="0"/>
                              </a:lnTo>
                              <a:lnTo>
                                <a:pt x="2862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95" style="width:470.956pt;height:0.47998pt;position:absolute;mso-position-horizontal-relative:page;mso-position-horizontal:absolute;margin-left:70.584pt;mso-position-vertical-relative:page;margin-top:751.656pt;" coordsize="59811,60">
              <v:shape id="Shape 146141" style="position:absolute;width:29461;height:91;left:0;top:0;" coordsize="2946146,9144" path="m0,0l2946146,0l2946146,9144l0,9144l0,0">
                <v:stroke weight="0pt" endcap="flat" joinstyle="miter" miterlimit="10" on="false" color="#000000" opacity="0"/>
                <v:fill on="true" color="#000000"/>
              </v:shape>
              <v:shape id="Shape 146142" style="position:absolute;width:28627;height:91;left:31184;top:0;" coordsize="2862708,9144" path="m0,0l2862708,0l2862708,9144l0,9144l0,0">
                <v:stroke weight="0pt" endcap="flat" joinstyle="miter" miterlimit="10" on="false" color="#000000" opacity="0"/>
                <v:fill on="true" color="#000000"/>
              </v:shape>
              <w10:wrap type="square"/>
            </v:group>
          </w:pict>
        </mc:Fallback>
      </mc:AlternateContent>
    </w:r>
    <w:r>
      <w:rPr>
        <w:sz w:val="16"/>
      </w:rPr>
      <w:t>Capital One Confidential and Supplier Confidential</w:t>
    </w:r>
    <w:r>
      <w:t xml:space="preserve"> </w:t>
    </w:r>
    <w:r>
      <w:tab/>
      <w:t xml:space="preserve">                       </w:t>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1</w:t>
    </w:r>
    <w:r>
      <w:rPr>
        <w:rFonts w:ascii="Bookman Old Style" w:eastAsia="Bookman Old Style" w:hAnsi="Bookman Old Style" w:cs="Bookman Old Style"/>
        <w:sz w:val="16"/>
      </w:rPr>
      <w:fldChar w:fldCharType="end"/>
    </w:r>
    <w:r>
      <w:rPr>
        <w:rFonts w:ascii="Bookman Old Style" w:eastAsia="Bookman Old Style" w:hAnsi="Bookman Old Style" w:cs="Bookman Old Style"/>
        <w:sz w:val="16"/>
      </w:rPr>
      <w:t xml:space="preserve"> - </w:t>
    </w:r>
    <w:r>
      <w:rPr>
        <w:rFonts w:ascii="Bookman Old Style" w:eastAsia="Bookman Old Style" w:hAnsi="Bookman Old Style" w:cs="Bookman Old Style"/>
        <w:sz w:val="16"/>
      </w:rPr>
      <w:tab/>
    </w:r>
    <w:r>
      <w:rPr>
        <w:sz w:val="16"/>
      </w:rPr>
      <w:t xml:space="preserve">Annex 2-B to Exhibit 2 to SOW CW80384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7EE35" w14:textId="77777777" w:rsidR="00D42923" w:rsidRDefault="00D42923">
    <w:pPr>
      <w:tabs>
        <w:tab w:val="center" w:pos="4747"/>
        <w:tab w:val="right" w:pos="9367"/>
      </w:tabs>
      <w:spacing w:after="0" w:line="259" w:lineRule="auto"/>
      <w:ind w:left="0" w:firstLine="0"/>
      <w:jc w:val="left"/>
    </w:pPr>
    <w:r>
      <w:rPr>
        <w:noProof/>
      </w:rPr>
      <mc:AlternateContent>
        <mc:Choice Requires="wpg">
          <w:drawing>
            <wp:anchor distT="0" distB="0" distL="114300" distR="114300" simplePos="0" relativeHeight="251673600" behindDoc="0" locked="0" layoutInCell="1" allowOverlap="1" wp14:anchorId="357666FF" wp14:editId="1A5A1E67">
              <wp:simplePos x="0" y="0"/>
              <wp:positionH relativeFrom="page">
                <wp:posOffset>896417</wp:posOffset>
              </wp:positionH>
              <wp:positionV relativeFrom="page">
                <wp:posOffset>9546031</wp:posOffset>
              </wp:positionV>
              <wp:extent cx="5981142" cy="6096"/>
              <wp:effectExtent l="0" t="0" r="0" b="0"/>
              <wp:wrapSquare wrapText="bothSides"/>
              <wp:docPr id="141959" name="Group 141959"/>
              <wp:cNvGraphicFramePr/>
              <a:graphic xmlns:a="http://schemas.openxmlformats.org/drawingml/2006/main">
                <a:graphicData uri="http://schemas.microsoft.com/office/word/2010/wordprocessingGroup">
                  <wpg:wgp>
                    <wpg:cNvGrpSpPr/>
                    <wpg:grpSpPr>
                      <a:xfrm>
                        <a:off x="0" y="0"/>
                        <a:ext cx="5981142" cy="6096"/>
                        <a:chOff x="0" y="0"/>
                        <a:chExt cx="5981142" cy="6096"/>
                      </a:xfrm>
                    </wpg:grpSpPr>
                    <wps:wsp>
                      <wps:cNvPr id="146135" name="Shape 146135"/>
                      <wps:cNvSpPr/>
                      <wps:spPr>
                        <a:xfrm>
                          <a:off x="0" y="0"/>
                          <a:ext cx="2946146" cy="9144"/>
                        </a:xfrm>
                        <a:custGeom>
                          <a:avLst/>
                          <a:gdLst/>
                          <a:ahLst/>
                          <a:cxnLst/>
                          <a:rect l="0" t="0" r="0" b="0"/>
                          <a:pathLst>
                            <a:path w="2946146" h="9144">
                              <a:moveTo>
                                <a:pt x="0" y="0"/>
                              </a:moveTo>
                              <a:lnTo>
                                <a:pt x="2946146" y="0"/>
                              </a:lnTo>
                              <a:lnTo>
                                <a:pt x="29461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36" name="Shape 146136"/>
                      <wps:cNvSpPr/>
                      <wps:spPr>
                        <a:xfrm>
                          <a:off x="3118434" y="0"/>
                          <a:ext cx="2862708" cy="9144"/>
                        </a:xfrm>
                        <a:custGeom>
                          <a:avLst/>
                          <a:gdLst/>
                          <a:ahLst/>
                          <a:cxnLst/>
                          <a:rect l="0" t="0" r="0" b="0"/>
                          <a:pathLst>
                            <a:path w="2862708" h="9144">
                              <a:moveTo>
                                <a:pt x="0" y="0"/>
                              </a:moveTo>
                              <a:lnTo>
                                <a:pt x="2862708" y="0"/>
                              </a:lnTo>
                              <a:lnTo>
                                <a:pt x="2862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59" style="width:470.956pt;height:0.47998pt;position:absolute;mso-position-horizontal-relative:page;mso-position-horizontal:absolute;margin-left:70.584pt;mso-position-vertical-relative:page;margin-top:751.656pt;" coordsize="59811,60">
              <v:shape id="Shape 146137" style="position:absolute;width:29461;height:91;left:0;top:0;" coordsize="2946146,9144" path="m0,0l2946146,0l2946146,9144l0,9144l0,0">
                <v:stroke weight="0pt" endcap="flat" joinstyle="miter" miterlimit="10" on="false" color="#000000" opacity="0"/>
                <v:fill on="true" color="#000000"/>
              </v:shape>
              <v:shape id="Shape 146138" style="position:absolute;width:28627;height:91;left:31184;top:0;" coordsize="2862708,9144" path="m0,0l2862708,0l2862708,9144l0,9144l0,0">
                <v:stroke weight="0pt" endcap="flat" joinstyle="miter" miterlimit="10" on="false" color="#000000" opacity="0"/>
                <v:fill on="true" color="#000000"/>
              </v:shape>
              <w10:wrap type="square"/>
            </v:group>
          </w:pict>
        </mc:Fallback>
      </mc:AlternateContent>
    </w:r>
    <w:r>
      <w:rPr>
        <w:sz w:val="16"/>
      </w:rPr>
      <w:t>Capital One Confidential and Supplier Confidential</w:t>
    </w:r>
    <w:r>
      <w:t xml:space="preserve"> </w:t>
    </w:r>
    <w:r>
      <w:tab/>
      <w:t xml:space="preserve">                       </w:t>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1</w:t>
    </w:r>
    <w:r>
      <w:rPr>
        <w:rFonts w:ascii="Bookman Old Style" w:eastAsia="Bookman Old Style" w:hAnsi="Bookman Old Style" w:cs="Bookman Old Style"/>
        <w:sz w:val="16"/>
      </w:rPr>
      <w:fldChar w:fldCharType="end"/>
    </w:r>
    <w:r>
      <w:rPr>
        <w:rFonts w:ascii="Bookman Old Style" w:eastAsia="Bookman Old Style" w:hAnsi="Bookman Old Style" w:cs="Bookman Old Style"/>
        <w:sz w:val="16"/>
      </w:rPr>
      <w:t xml:space="preserve"> - </w:t>
    </w:r>
    <w:r>
      <w:rPr>
        <w:rFonts w:ascii="Bookman Old Style" w:eastAsia="Bookman Old Style" w:hAnsi="Bookman Old Style" w:cs="Bookman Old Style"/>
        <w:sz w:val="16"/>
      </w:rPr>
      <w:tab/>
    </w:r>
    <w:r>
      <w:rPr>
        <w:sz w:val="16"/>
      </w:rPr>
      <w:t xml:space="preserve">Annex 2-B to Exhibit 2 to SOW CW80384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604C" w14:textId="77777777" w:rsidR="00D42923" w:rsidRDefault="00D42923">
    <w:pPr>
      <w:tabs>
        <w:tab w:val="center" w:pos="4747"/>
        <w:tab w:val="right" w:pos="9367"/>
      </w:tabs>
      <w:spacing w:after="0" w:line="259" w:lineRule="auto"/>
      <w:ind w:left="0" w:firstLine="0"/>
      <w:jc w:val="left"/>
    </w:pPr>
    <w:r>
      <w:rPr>
        <w:noProof/>
      </w:rPr>
      <mc:AlternateContent>
        <mc:Choice Requires="wpg">
          <w:drawing>
            <wp:anchor distT="0" distB="0" distL="114300" distR="114300" simplePos="0" relativeHeight="251674624" behindDoc="0" locked="0" layoutInCell="1" allowOverlap="1" wp14:anchorId="0E4D2020" wp14:editId="3FD622C6">
              <wp:simplePos x="0" y="0"/>
              <wp:positionH relativeFrom="page">
                <wp:posOffset>896417</wp:posOffset>
              </wp:positionH>
              <wp:positionV relativeFrom="page">
                <wp:posOffset>9546031</wp:posOffset>
              </wp:positionV>
              <wp:extent cx="5981142" cy="6096"/>
              <wp:effectExtent l="0" t="0" r="0" b="0"/>
              <wp:wrapSquare wrapText="bothSides"/>
              <wp:docPr id="141923" name="Group 141923"/>
              <wp:cNvGraphicFramePr/>
              <a:graphic xmlns:a="http://schemas.openxmlformats.org/drawingml/2006/main">
                <a:graphicData uri="http://schemas.microsoft.com/office/word/2010/wordprocessingGroup">
                  <wpg:wgp>
                    <wpg:cNvGrpSpPr/>
                    <wpg:grpSpPr>
                      <a:xfrm>
                        <a:off x="0" y="0"/>
                        <a:ext cx="5981142" cy="6096"/>
                        <a:chOff x="0" y="0"/>
                        <a:chExt cx="5981142" cy="6096"/>
                      </a:xfrm>
                    </wpg:grpSpPr>
                    <wps:wsp>
                      <wps:cNvPr id="146131" name="Shape 146131"/>
                      <wps:cNvSpPr/>
                      <wps:spPr>
                        <a:xfrm>
                          <a:off x="0" y="0"/>
                          <a:ext cx="2946146" cy="9144"/>
                        </a:xfrm>
                        <a:custGeom>
                          <a:avLst/>
                          <a:gdLst/>
                          <a:ahLst/>
                          <a:cxnLst/>
                          <a:rect l="0" t="0" r="0" b="0"/>
                          <a:pathLst>
                            <a:path w="2946146" h="9144">
                              <a:moveTo>
                                <a:pt x="0" y="0"/>
                              </a:moveTo>
                              <a:lnTo>
                                <a:pt x="2946146" y="0"/>
                              </a:lnTo>
                              <a:lnTo>
                                <a:pt x="29461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32" name="Shape 146132"/>
                      <wps:cNvSpPr/>
                      <wps:spPr>
                        <a:xfrm>
                          <a:off x="3118434" y="0"/>
                          <a:ext cx="2862708" cy="9144"/>
                        </a:xfrm>
                        <a:custGeom>
                          <a:avLst/>
                          <a:gdLst/>
                          <a:ahLst/>
                          <a:cxnLst/>
                          <a:rect l="0" t="0" r="0" b="0"/>
                          <a:pathLst>
                            <a:path w="2862708" h="9144">
                              <a:moveTo>
                                <a:pt x="0" y="0"/>
                              </a:moveTo>
                              <a:lnTo>
                                <a:pt x="2862708" y="0"/>
                              </a:lnTo>
                              <a:lnTo>
                                <a:pt x="2862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23" style="width:470.956pt;height:0.47998pt;position:absolute;mso-position-horizontal-relative:page;mso-position-horizontal:absolute;margin-left:70.584pt;mso-position-vertical-relative:page;margin-top:751.656pt;" coordsize="59811,60">
              <v:shape id="Shape 146133" style="position:absolute;width:29461;height:91;left:0;top:0;" coordsize="2946146,9144" path="m0,0l2946146,0l2946146,9144l0,9144l0,0">
                <v:stroke weight="0pt" endcap="flat" joinstyle="miter" miterlimit="10" on="false" color="#000000" opacity="0"/>
                <v:fill on="true" color="#000000"/>
              </v:shape>
              <v:shape id="Shape 146134" style="position:absolute;width:28627;height:91;left:31184;top:0;" coordsize="2862708,9144" path="m0,0l2862708,0l2862708,9144l0,9144l0,0">
                <v:stroke weight="0pt" endcap="flat" joinstyle="miter" miterlimit="10" on="false" color="#000000" opacity="0"/>
                <v:fill on="true" color="#000000"/>
              </v:shape>
              <w10:wrap type="square"/>
            </v:group>
          </w:pict>
        </mc:Fallback>
      </mc:AlternateContent>
    </w:r>
    <w:r>
      <w:rPr>
        <w:sz w:val="16"/>
      </w:rPr>
      <w:t>Capital One Confidential and Supplier Confidential</w:t>
    </w:r>
    <w:r>
      <w:t xml:space="preserve"> </w:t>
    </w:r>
    <w:r>
      <w:tab/>
      <w:t xml:space="preserve">                       </w:t>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1</w:t>
    </w:r>
    <w:r>
      <w:rPr>
        <w:rFonts w:ascii="Bookman Old Style" w:eastAsia="Bookman Old Style" w:hAnsi="Bookman Old Style" w:cs="Bookman Old Style"/>
        <w:sz w:val="16"/>
      </w:rPr>
      <w:fldChar w:fldCharType="end"/>
    </w:r>
    <w:r>
      <w:rPr>
        <w:rFonts w:ascii="Bookman Old Style" w:eastAsia="Bookman Old Style" w:hAnsi="Bookman Old Style" w:cs="Bookman Old Style"/>
        <w:sz w:val="16"/>
      </w:rPr>
      <w:t xml:space="preserve"> - </w:t>
    </w:r>
    <w:r>
      <w:rPr>
        <w:rFonts w:ascii="Bookman Old Style" w:eastAsia="Bookman Old Style" w:hAnsi="Bookman Old Style" w:cs="Bookman Old Style"/>
        <w:sz w:val="16"/>
      </w:rPr>
      <w:tab/>
    </w:r>
    <w:r>
      <w:rPr>
        <w:sz w:val="16"/>
      </w:rPr>
      <w:t xml:space="preserve">Annex 2-B to Exhibit 2 to SOW CW80384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31D6D" w14:textId="77777777" w:rsidR="00D42923" w:rsidRDefault="00D42923">
    <w:pPr>
      <w:tabs>
        <w:tab w:val="center" w:pos="4680"/>
        <w:tab w:val="center" w:pos="7713"/>
      </w:tabs>
      <w:spacing w:after="0" w:line="259" w:lineRule="auto"/>
      <w:ind w:left="0" w:firstLine="0"/>
      <w:jc w:val="left"/>
    </w:pPr>
    <w:r>
      <w:rPr>
        <w:sz w:val="16"/>
      </w:rPr>
      <w:t xml:space="preserve">Capital One Confidential and Supplier </w:t>
    </w:r>
    <w:proofErr w:type="gramStart"/>
    <w:r>
      <w:rPr>
        <w:sz w:val="16"/>
      </w:rPr>
      <w:t xml:space="preserve">Confidential  </w:t>
    </w:r>
    <w:r>
      <w:rPr>
        <w:sz w:val="16"/>
      </w:rPr>
      <w:tab/>
    </w:r>
    <w:proofErr w:type="gramEnd"/>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2</w:t>
    </w:r>
    <w:r>
      <w:rPr>
        <w:rFonts w:ascii="Bookman Old Style" w:eastAsia="Bookman Old Style" w:hAnsi="Bookman Old Style" w:cs="Bookman Old Style"/>
        <w:sz w:val="16"/>
      </w:rPr>
      <w:fldChar w:fldCharType="end"/>
    </w:r>
    <w:r>
      <w:rPr>
        <w:rFonts w:ascii="Bookman Old Style" w:eastAsia="Bookman Old Style" w:hAnsi="Bookman Old Style" w:cs="Bookman Old Style"/>
        <w:sz w:val="16"/>
      </w:rPr>
      <w:t xml:space="preserve"> - </w:t>
    </w:r>
    <w:r>
      <w:rPr>
        <w:sz w:val="16"/>
      </w:rPr>
      <w:t xml:space="preserve"> </w:t>
    </w:r>
    <w:r>
      <w:rPr>
        <w:sz w:val="16"/>
      </w:rPr>
      <w:tab/>
      <w:t xml:space="preserve">      Exhibit 3 to SOW CW No. 80384 </w:t>
    </w:r>
  </w:p>
  <w:p w14:paraId="2A8CDA75" w14:textId="77777777" w:rsidR="00D42923" w:rsidRDefault="00D42923">
    <w:pPr>
      <w:spacing w:after="0" w:line="259" w:lineRule="auto"/>
      <w:ind w:left="0" w:firstLine="0"/>
      <w:jc w:val="left"/>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EB70A" w14:textId="77777777" w:rsidR="00D42923" w:rsidRDefault="00D42923">
    <w:pPr>
      <w:tabs>
        <w:tab w:val="center" w:pos="4680"/>
        <w:tab w:val="center" w:pos="7713"/>
      </w:tabs>
      <w:spacing w:after="0" w:line="259" w:lineRule="auto"/>
      <w:ind w:left="0" w:firstLine="0"/>
      <w:jc w:val="left"/>
    </w:pPr>
    <w:r>
      <w:rPr>
        <w:sz w:val="16"/>
      </w:rPr>
      <w:t xml:space="preserve">Capital One Confidential and Supplier </w:t>
    </w:r>
    <w:proofErr w:type="gramStart"/>
    <w:r>
      <w:rPr>
        <w:sz w:val="16"/>
      </w:rPr>
      <w:t xml:space="preserve">Confidential  </w:t>
    </w:r>
    <w:r>
      <w:rPr>
        <w:sz w:val="16"/>
      </w:rPr>
      <w:tab/>
    </w:r>
    <w:proofErr w:type="gramEnd"/>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2</w:t>
    </w:r>
    <w:r>
      <w:rPr>
        <w:rFonts w:ascii="Bookman Old Style" w:eastAsia="Bookman Old Style" w:hAnsi="Bookman Old Style" w:cs="Bookman Old Style"/>
        <w:sz w:val="16"/>
      </w:rPr>
      <w:fldChar w:fldCharType="end"/>
    </w:r>
    <w:r>
      <w:rPr>
        <w:rFonts w:ascii="Bookman Old Style" w:eastAsia="Bookman Old Style" w:hAnsi="Bookman Old Style" w:cs="Bookman Old Style"/>
        <w:sz w:val="16"/>
      </w:rPr>
      <w:t xml:space="preserve"> - </w:t>
    </w:r>
    <w:r>
      <w:rPr>
        <w:sz w:val="16"/>
      </w:rPr>
      <w:t xml:space="preserve"> </w:t>
    </w:r>
    <w:r>
      <w:rPr>
        <w:sz w:val="16"/>
      </w:rPr>
      <w:tab/>
      <w:t xml:space="preserve">      Exhibit 3 to SOW CW No. 80384 </w:t>
    </w:r>
  </w:p>
  <w:p w14:paraId="26F0FBBC" w14:textId="77777777" w:rsidR="00D42923" w:rsidRDefault="00D42923">
    <w:pPr>
      <w:spacing w:after="0" w:line="259" w:lineRule="auto"/>
      <w:ind w:left="0" w:firstLine="0"/>
      <w:jc w:val="left"/>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424A3" w14:textId="77777777" w:rsidR="00D42923" w:rsidRDefault="00D42923">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94F5F" w14:textId="77777777" w:rsidR="00D42923" w:rsidRDefault="00D42923">
    <w:pPr>
      <w:spacing w:after="0" w:line="259" w:lineRule="auto"/>
      <w:ind w:left="0" w:right="138" w:firstLine="0"/>
      <w:jc w:val="center"/>
    </w:pPr>
    <w:r>
      <w:rPr>
        <w:rFonts w:ascii="Bookman Old Style" w:eastAsia="Bookman Old Style" w:hAnsi="Bookman Old Style" w:cs="Bookman Old Style"/>
        <w:sz w:val="16"/>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3E0E1" w14:textId="77777777" w:rsidR="00D42923" w:rsidRDefault="00D42923">
    <w:pPr>
      <w:tabs>
        <w:tab w:val="center" w:pos="4680"/>
        <w:tab w:val="center" w:pos="7731"/>
      </w:tabs>
      <w:spacing w:after="0" w:line="259" w:lineRule="auto"/>
      <w:ind w:left="0" w:firstLine="0"/>
      <w:jc w:val="left"/>
    </w:pPr>
    <w:r>
      <w:rPr>
        <w:sz w:val="16"/>
      </w:rPr>
      <w:t xml:space="preserve">Capital One Confidential and Supplier Confidential   </w:t>
    </w:r>
    <w:r>
      <w:rPr>
        <w:sz w:val="16"/>
      </w:rPr>
      <w:tab/>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1</w:t>
    </w:r>
    <w:r>
      <w:rPr>
        <w:rFonts w:ascii="Bookman Old Style" w:eastAsia="Bookman Old Style" w:hAnsi="Bookman Old Style" w:cs="Bookman Old Style"/>
        <w:sz w:val="16"/>
      </w:rPr>
      <w:fldChar w:fldCharType="end"/>
    </w:r>
    <w:r>
      <w:rPr>
        <w:rFonts w:ascii="Bookman Old Style" w:eastAsia="Bookman Old Style" w:hAnsi="Bookman Old Style" w:cs="Bookman Old Style"/>
        <w:sz w:val="16"/>
      </w:rPr>
      <w:t xml:space="preserve"> </w:t>
    </w:r>
    <w:proofErr w:type="gramStart"/>
    <w:r>
      <w:rPr>
        <w:rFonts w:ascii="Bookman Old Style" w:eastAsia="Bookman Old Style" w:hAnsi="Bookman Old Style" w:cs="Bookman Old Style"/>
        <w:sz w:val="16"/>
      </w:rPr>
      <w:t xml:space="preserve">- </w:t>
    </w:r>
    <w:r>
      <w:rPr>
        <w:sz w:val="16"/>
      </w:rPr>
      <w:t xml:space="preserve"> </w:t>
    </w:r>
    <w:r>
      <w:rPr>
        <w:sz w:val="16"/>
      </w:rPr>
      <w:tab/>
    </w:r>
    <w:proofErr w:type="gramEnd"/>
    <w:r>
      <w:rPr>
        <w:sz w:val="16"/>
      </w:rPr>
      <w:t xml:space="preserve">       Exhibit 4 to SOW CW No. 80384  </w:t>
    </w:r>
  </w:p>
  <w:p w14:paraId="13D6F95F" w14:textId="77777777" w:rsidR="00D42923" w:rsidRDefault="00D42923">
    <w:pPr>
      <w:spacing w:after="48" w:line="259" w:lineRule="auto"/>
      <w:ind w:left="0" w:firstLine="0"/>
      <w:jc w:val="left"/>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p>
  <w:p w14:paraId="39297EFD" w14:textId="77777777" w:rsidR="00D42923" w:rsidRDefault="00D42923">
    <w:pPr>
      <w:spacing w:after="0" w:line="259" w:lineRule="auto"/>
      <w:ind w:left="0" w:firstLine="0"/>
      <w:jc w:val="left"/>
    </w:pPr>
    <w:r>
      <w:rPr>
        <w:rFonts w:ascii="Bookman Old Style" w:eastAsia="Bookman Old Style" w:hAnsi="Bookman Old Style" w:cs="Bookman Old Style"/>
      </w:rPr>
      <w:t xml:space="preserve"> </w:t>
    </w:r>
  </w:p>
  <w:p w14:paraId="07F982B6" w14:textId="77777777" w:rsidR="00D42923" w:rsidRDefault="00D42923">
    <w:pPr>
      <w:spacing w:after="0" w:line="259" w:lineRule="auto"/>
      <w:ind w:left="0" w:firstLine="0"/>
      <w:jc w:val="left"/>
    </w:pPr>
    <w:r>
      <w:rPr>
        <w:rFonts w:ascii="Bookman Old Style" w:eastAsia="Bookman Old Style" w:hAnsi="Bookman Old Style" w:cs="Bookman Old Style"/>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92E6" w14:textId="77777777" w:rsidR="00D42923" w:rsidRDefault="00D42923">
    <w:pPr>
      <w:tabs>
        <w:tab w:val="center" w:pos="4680"/>
        <w:tab w:val="center" w:pos="7731"/>
      </w:tabs>
      <w:spacing w:after="0" w:line="259" w:lineRule="auto"/>
      <w:ind w:left="0" w:firstLine="0"/>
      <w:jc w:val="left"/>
    </w:pPr>
    <w:r>
      <w:rPr>
        <w:sz w:val="16"/>
      </w:rPr>
      <w:t xml:space="preserve">Capital One Confidential and Supplier Confidential   </w:t>
    </w:r>
    <w:r>
      <w:rPr>
        <w:sz w:val="16"/>
      </w:rPr>
      <w:tab/>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1</w:t>
    </w:r>
    <w:r>
      <w:rPr>
        <w:rFonts w:ascii="Bookman Old Style" w:eastAsia="Bookman Old Style" w:hAnsi="Bookman Old Style" w:cs="Bookman Old Style"/>
        <w:sz w:val="16"/>
      </w:rPr>
      <w:fldChar w:fldCharType="end"/>
    </w:r>
    <w:r>
      <w:rPr>
        <w:rFonts w:ascii="Bookman Old Style" w:eastAsia="Bookman Old Style" w:hAnsi="Bookman Old Style" w:cs="Bookman Old Style"/>
        <w:sz w:val="16"/>
      </w:rPr>
      <w:t xml:space="preserve"> </w:t>
    </w:r>
    <w:proofErr w:type="gramStart"/>
    <w:r>
      <w:rPr>
        <w:rFonts w:ascii="Bookman Old Style" w:eastAsia="Bookman Old Style" w:hAnsi="Bookman Old Style" w:cs="Bookman Old Style"/>
        <w:sz w:val="16"/>
      </w:rPr>
      <w:t xml:space="preserve">- </w:t>
    </w:r>
    <w:r>
      <w:rPr>
        <w:sz w:val="16"/>
      </w:rPr>
      <w:t xml:space="preserve"> </w:t>
    </w:r>
    <w:r>
      <w:rPr>
        <w:sz w:val="16"/>
      </w:rPr>
      <w:tab/>
    </w:r>
    <w:proofErr w:type="gramEnd"/>
    <w:r>
      <w:rPr>
        <w:sz w:val="16"/>
      </w:rPr>
      <w:t xml:space="preserve">       Exhibit 4 to SOW CW No. 80384  </w:t>
    </w:r>
  </w:p>
  <w:p w14:paraId="44E5794A" w14:textId="77777777" w:rsidR="00D42923" w:rsidRDefault="00D42923">
    <w:pPr>
      <w:spacing w:after="48" w:line="259" w:lineRule="auto"/>
      <w:ind w:left="0" w:firstLine="0"/>
      <w:jc w:val="left"/>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p>
  <w:p w14:paraId="326AEFC3" w14:textId="77777777" w:rsidR="00D42923" w:rsidRDefault="00D42923">
    <w:pPr>
      <w:spacing w:after="0" w:line="259" w:lineRule="auto"/>
      <w:ind w:left="0" w:firstLine="0"/>
      <w:jc w:val="left"/>
    </w:pPr>
    <w:r>
      <w:rPr>
        <w:rFonts w:ascii="Bookman Old Style" w:eastAsia="Bookman Old Style" w:hAnsi="Bookman Old Style" w:cs="Bookman Old Style"/>
      </w:rPr>
      <w:t xml:space="preserve"> </w:t>
    </w:r>
  </w:p>
  <w:p w14:paraId="4B7CEA8D" w14:textId="77777777" w:rsidR="00D42923" w:rsidRDefault="00D42923">
    <w:pPr>
      <w:spacing w:after="0" w:line="259" w:lineRule="auto"/>
      <w:ind w:left="0" w:firstLine="0"/>
      <w:jc w:val="left"/>
    </w:pPr>
    <w:r>
      <w:rPr>
        <w:rFonts w:ascii="Bookman Old Style" w:eastAsia="Bookman Old Style" w:hAnsi="Bookman Old Style" w:cs="Bookman Old Style"/>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35C03" w14:textId="77777777" w:rsidR="00D42923" w:rsidRDefault="00D42923">
    <w:pPr>
      <w:tabs>
        <w:tab w:val="center" w:pos="4680"/>
        <w:tab w:val="center" w:pos="7731"/>
      </w:tabs>
      <w:spacing w:after="0" w:line="259" w:lineRule="auto"/>
      <w:ind w:left="0" w:firstLine="0"/>
      <w:jc w:val="left"/>
    </w:pPr>
    <w:r>
      <w:rPr>
        <w:sz w:val="16"/>
      </w:rPr>
      <w:t xml:space="preserve">Capital One Confidential and Supplier Confidential   </w:t>
    </w:r>
    <w:r>
      <w:rPr>
        <w:sz w:val="16"/>
      </w:rPr>
      <w:tab/>
    </w: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fldChar w:fldCharType="begin"/>
    </w:r>
    <w:r>
      <w:rPr>
        <w:rFonts w:ascii="Bookman Old Style" w:eastAsia="Bookman Old Style" w:hAnsi="Bookman Old Style" w:cs="Bookman Old Style"/>
        <w:sz w:val="16"/>
      </w:rPr>
      <w:instrText xml:space="preserve"> PAGE   \* MERGEFORMAT </w:instrText>
    </w:r>
    <w:r>
      <w:rPr>
        <w:rFonts w:ascii="Bookman Old Style" w:eastAsia="Bookman Old Style" w:hAnsi="Bookman Old Style" w:cs="Bookman Old Style"/>
        <w:sz w:val="16"/>
      </w:rPr>
      <w:fldChar w:fldCharType="separate"/>
    </w:r>
    <w:r>
      <w:rPr>
        <w:rFonts w:ascii="Bookman Old Style" w:eastAsia="Bookman Old Style" w:hAnsi="Bookman Old Style" w:cs="Bookman Old Style"/>
        <w:sz w:val="16"/>
      </w:rPr>
      <w:t>1</w:t>
    </w:r>
    <w:r>
      <w:rPr>
        <w:rFonts w:ascii="Bookman Old Style" w:eastAsia="Bookman Old Style" w:hAnsi="Bookman Old Style" w:cs="Bookman Old Style"/>
        <w:sz w:val="16"/>
      </w:rPr>
      <w:fldChar w:fldCharType="end"/>
    </w:r>
    <w:r>
      <w:rPr>
        <w:rFonts w:ascii="Bookman Old Style" w:eastAsia="Bookman Old Style" w:hAnsi="Bookman Old Style" w:cs="Bookman Old Style"/>
        <w:sz w:val="16"/>
      </w:rPr>
      <w:t xml:space="preserve"> </w:t>
    </w:r>
    <w:proofErr w:type="gramStart"/>
    <w:r>
      <w:rPr>
        <w:rFonts w:ascii="Bookman Old Style" w:eastAsia="Bookman Old Style" w:hAnsi="Bookman Old Style" w:cs="Bookman Old Style"/>
        <w:sz w:val="16"/>
      </w:rPr>
      <w:t xml:space="preserve">- </w:t>
    </w:r>
    <w:r>
      <w:rPr>
        <w:sz w:val="16"/>
      </w:rPr>
      <w:t xml:space="preserve"> </w:t>
    </w:r>
    <w:r>
      <w:rPr>
        <w:sz w:val="16"/>
      </w:rPr>
      <w:tab/>
    </w:r>
    <w:proofErr w:type="gramEnd"/>
    <w:r>
      <w:rPr>
        <w:sz w:val="16"/>
      </w:rPr>
      <w:t xml:space="preserve">       Exhibit 4 to SOW CW No. 80384  </w:t>
    </w:r>
  </w:p>
  <w:p w14:paraId="414DA047" w14:textId="77777777" w:rsidR="00D42923" w:rsidRDefault="00D42923">
    <w:pPr>
      <w:spacing w:after="48" w:line="259" w:lineRule="auto"/>
      <w:ind w:left="0" w:firstLine="0"/>
      <w:jc w:val="left"/>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p>
  <w:p w14:paraId="5A0A9EAE" w14:textId="77777777" w:rsidR="00D42923" w:rsidRDefault="00D42923">
    <w:pPr>
      <w:spacing w:after="0" w:line="259" w:lineRule="auto"/>
      <w:ind w:left="0" w:firstLine="0"/>
      <w:jc w:val="left"/>
    </w:pPr>
    <w:r>
      <w:rPr>
        <w:rFonts w:ascii="Bookman Old Style" w:eastAsia="Bookman Old Style" w:hAnsi="Bookman Old Style" w:cs="Bookman Old Style"/>
      </w:rPr>
      <w:t xml:space="preserve"> </w:t>
    </w:r>
  </w:p>
  <w:p w14:paraId="64765FB6" w14:textId="77777777" w:rsidR="00D42923" w:rsidRDefault="00D42923">
    <w:pPr>
      <w:spacing w:after="0" w:line="259" w:lineRule="auto"/>
      <w:ind w:left="0" w:firstLine="0"/>
      <w:jc w:val="left"/>
    </w:pPr>
    <w:r>
      <w:rPr>
        <w:rFonts w:ascii="Bookman Old Style" w:eastAsia="Bookman Old Style" w:hAnsi="Bookman Old Style" w:cs="Bookman Old Style"/>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0AB6E" w14:textId="77777777" w:rsidR="00D42923" w:rsidRDefault="00D42923">
    <w:pPr>
      <w:tabs>
        <w:tab w:val="center" w:pos="3260"/>
        <w:tab w:val="center" w:pos="4682"/>
        <w:tab w:val="center" w:pos="6399"/>
      </w:tabs>
      <w:spacing w:after="0" w:line="259" w:lineRule="auto"/>
      <w:ind w:left="0" w:firstLine="0"/>
      <w:jc w:val="left"/>
    </w:pPr>
    <w:r>
      <w:rPr>
        <w:noProof/>
      </w:rPr>
      <mc:AlternateContent>
        <mc:Choice Requires="wpg">
          <w:drawing>
            <wp:anchor distT="0" distB="0" distL="114300" distR="114300" simplePos="0" relativeHeight="251675648" behindDoc="0" locked="0" layoutInCell="1" allowOverlap="1" wp14:anchorId="1500D3C8" wp14:editId="5BC96EEE">
              <wp:simplePos x="0" y="0"/>
              <wp:positionH relativeFrom="page">
                <wp:posOffset>896417</wp:posOffset>
              </wp:positionH>
              <wp:positionV relativeFrom="page">
                <wp:posOffset>9608820</wp:posOffset>
              </wp:positionV>
              <wp:extent cx="5981065" cy="6096"/>
              <wp:effectExtent l="0" t="0" r="0" b="0"/>
              <wp:wrapSquare wrapText="bothSides"/>
              <wp:docPr id="142323" name="Group 14232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6147" name="Shape 14614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23" style="width:470.95pt;height:0.47998pt;position:absolute;mso-position-horizontal-relative:page;mso-position-horizontal:absolute;margin-left:70.584pt;mso-position-vertical-relative:page;margin-top:756.6pt;" coordsize="59810,60">
              <v:shape id="Shape 146148"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ab/>
    </w:r>
    <w:r>
      <w:rPr>
        <w:b/>
        <w:sz w:val="16"/>
      </w:rPr>
      <w:t xml:space="preserve">  </w:t>
    </w:r>
    <w:r>
      <w:rPr>
        <w:b/>
        <w:sz w:val="16"/>
      </w:rPr>
      <w:tab/>
    </w:r>
    <w:r>
      <w:rPr>
        <w:sz w:val="16"/>
      </w:rPr>
      <w:t>-  -</w:t>
    </w:r>
    <w:r>
      <w:rPr>
        <w:sz w:val="16"/>
      </w:rPr>
      <w:tab/>
    </w:r>
    <w: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E7448" w14:textId="77777777" w:rsidR="00D42923" w:rsidRDefault="00D42923">
    <w:pPr>
      <w:tabs>
        <w:tab w:val="center" w:pos="3260"/>
        <w:tab w:val="center" w:pos="4682"/>
        <w:tab w:val="center" w:pos="6399"/>
      </w:tabs>
      <w:spacing w:after="0" w:line="259" w:lineRule="auto"/>
      <w:ind w:left="0" w:firstLine="0"/>
      <w:jc w:val="left"/>
    </w:pPr>
    <w:r>
      <w:rPr>
        <w:noProof/>
      </w:rPr>
      <mc:AlternateContent>
        <mc:Choice Requires="wpg">
          <w:drawing>
            <wp:anchor distT="0" distB="0" distL="114300" distR="114300" simplePos="0" relativeHeight="251676672" behindDoc="0" locked="0" layoutInCell="1" allowOverlap="1" wp14:anchorId="59B1810B" wp14:editId="09B06202">
              <wp:simplePos x="0" y="0"/>
              <wp:positionH relativeFrom="page">
                <wp:posOffset>896417</wp:posOffset>
              </wp:positionH>
              <wp:positionV relativeFrom="page">
                <wp:posOffset>9608820</wp:posOffset>
              </wp:positionV>
              <wp:extent cx="5981065" cy="6096"/>
              <wp:effectExtent l="0" t="0" r="0" b="0"/>
              <wp:wrapSquare wrapText="bothSides"/>
              <wp:docPr id="142294" name="Group 1422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6145" name="Shape 14614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294" style="width:470.95pt;height:0.47998pt;position:absolute;mso-position-horizontal-relative:page;mso-position-horizontal:absolute;margin-left:70.584pt;mso-position-vertical-relative:page;margin-top:756.6pt;" coordsize="59810,60">
              <v:shape id="Shape 146146"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ab/>
    </w:r>
    <w:r>
      <w:rPr>
        <w:b/>
        <w:sz w:val="16"/>
      </w:rPr>
      <w:t xml:space="preserve">  </w:t>
    </w:r>
    <w:r>
      <w:rPr>
        <w:b/>
        <w:sz w:val="16"/>
      </w:rPr>
      <w:tab/>
    </w:r>
    <w:r>
      <w:rPr>
        <w:sz w:val="16"/>
      </w:rPr>
      <w:t>-  -</w:t>
    </w:r>
    <w:r>
      <w:rPr>
        <w:sz w:val="16"/>
      </w:rPr>
      <w:tab/>
    </w:r>
    <w: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1885F" w14:textId="77777777" w:rsidR="00D42923" w:rsidRDefault="00D42923">
    <w:pPr>
      <w:tabs>
        <w:tab w:val="center" w:pos="3260"/>
        <w:tab w:val="center" w:pos="4682"/>
        <w:tab w:val="center" w:pos="6399"/>
      </w:tabs>
      <w:spacing w:after="0" w:line="259" w:lineRule="auto"/>
      <w:ind w:left="0" w:firstLine="0"/>
      <w:jc w:val="left"/>
    </w:pPr>
    <w:r>
      <w:rPr>
        <w:noProof/>
      </w:rPr>
      <mc:AlternateContent>
        <mc:Choice Requires="wpg">
          <w:drawing>
            <wp:anchor distT="0" distB="0" distL="114300" distR="114300" simplePos="0" relativeHeight="251677696" behindDoc="0" locked="0" layoutInCell="1" allowOverlap="1" wp14:anchorId="4EACA67D" wp14:editId="507BF95A">
              <wp:simplePos x="0" y="0"/>
              <wp:positionH relativeFrom="page">
                <wp:posOffset>896417</wp:posOffset>
              </wp:positionH>
              <wp:positionV relativeFrom="page">
                <wp:posOffset>9608820</wp:posOffset>
              </wp:positionV>
              <wp:extent cx="5981065" cy="6096"/>
              <wp:effectExtent l="0" t="0" r="0" b="0"/>
              <wp:wrapSquare wrapText="bothSides"/>
              <wp:docPr id="142265" name="Group 14226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6143" name="Shape 1461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265" style="width:470.95pt;height:0.47998pt;position:absolute;mso-position-horizontal-relative:page;mso-position-horizontal:absolute;margin-left:70.584pt;mso-position-vertical-relative:page;margin-top:756.6pt;" coordsize="59810,60">
              <v:shape id="Shape 14614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tab/>
    </w:r>
    <w:r>
      <w:rPr>
        <w:b/>
        <w:sz w:val="16"/>
      </w:rPr>
      <w:t xml:space="preserve">  </w:t>
    </w:r>
    <w:r>
      <w:rPr>
        <w:b/>
        <w:sz w:val="16"/>
      </w:rPr>
      <w:tab/>
    </w:r>
    <w:r>
      <w:rPr>
        <w:sz w:val="16"/>
      </w:rPr>
      <w:t>-  -</w:t>
    </w:r>
    <w:r>
      <w:rPr>
        <w:sz w:val="16"/>
      </w:rPr>
      <w:tab/>
    </w:r>
    <w: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4E462" w14:textId="77777777" w:rsidR="00D42923" w:rsidRDefault="00D42923">
    <w:pPr>
      <w:spacing w:after="160" w:line="259" w:lineRule="auto"/>
      <w:ind w:left="0" w:firstLine="0"/>
      <w:jc w:val="left"/>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B70C7" w14:textId="77777777" w:rsidR="00D42923" w:rsidRDefault="00D42923">
    <w:pPr>
      <w:spacing w:after="160" w:line="259" w:lineRule="auto"/>
      <w:ind w:left="0" w:firstLine="0"/>
      <w:jc w:val="lef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EEEA" w14:textId="77777777" w:rsidR="00D42923" w:rsidRDefault="00D4292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CC2" w14:textId="77777777" w:rsidR="00D42923" w:rsidRDefault="00D42923">
    <w:pPr>
      <w:tabs>
        <w:tab w:val="center" w:pos="4681"/>
        <w:tab w:val="center" w:pos="5041"/>
        <w:tab w:val="center" w:pos="5761"/>
        <w:tab w:val="center" w:pos="6481"/>
        <w:tab w:val="right" w:pos="9367"/>
      </w:tabs>
      <w:spacing w:after="0" w:line="259" w:lineRule="auto"/>
      <w:ind w:left="0" w:firstLine="0"/>
      <w:jc w:val="left"/>
    </w:pPr>
    <w:r>
      <w:rPr>
        <w:sz w:val="16"/>
      </w:rPr>
      <w:t xml:space="preserve">Capital One Confidential and Supplier Confidential    </w:t>
    </w:r>
    <w:r>
      <w:rPr>
        <w:sz w:val="16"/>
      </w:rPr>
      <w:tab/>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16"/>
      </w:rPr>
      <w:t xml:space="preserve"> </w:t>
    </w:r>
    <w:r>
      <w:rPr>
        <w:sz w:val="20"/>
      </w:rPr>
      <w:t xml:space="preserve"> </w:t>
    </w:r>
    <w:r>
      <w:rPr>
        <w:sz w:val="20"/>
      </w:rPr>
      <w:tab/>
    </w:r>
    <w:r>
      <w:rPr>
        <w:sz w:val="16"/>
      </w:rPr>
      <w:t xml:space="preserve"> </w:t>
    </w:r>
    <w:r>
      <w:rPr>
        <w:sz w:val="16"/>
      </w:rPr>
      <w:tab/>
      <w:t xml:space="preserve"> </w:t>
    </w:r>
    <w:r>
      <w:rPr>
        <w:sz w:val="16"/>
      </w:rPr>
      <w:tab/>
      <w:t xml:space="preserve"> </w:t>
    </w:r>
    <w:r>
      <w:rPr>
        <w:sz w:val="16"/>
      </w:rPr>
      <w:tab/>
      <w:t xml:space="preserve">   Exhibit 1 to SOW No. CW80384 </w:t>
    </w:r>
  </w:p>
  <w:p w14:paraId="797EB684" w14:textId="77777777" w:rsidR="00D42923" w:rsidRDefault="00D42923">
    <w:pPr>
      <w:spacing w:after="0" w:line="259" w:lineRule="auto"/>
      <w:ind w:left="0" w:right="685" w:firstLine="0"/>
      <w:jc w:val="right"/>
    </w:pP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tab/>
      <w:t xml:space="preserve"> </w:t>
    </w:r>
    <w:r>
      <w:rPr>
        <w:rFonts w:ascii="Bookman Old Style" w:eastAsia="Bookman Old Style" w:hAnsi="Bookman Old Style" w:cs="Bookman Old Style"/>
        <w:sz w:val="16"/>
      </w:rPr>
      <w:tab/>
      <w:t xml:space="preserve"> </w:t>
    </w:r>
    <w:r>
      <w:rPr>
        <w:rFonts w:ascii="Bookman Old Style" w:eastAsia="Bookman Old Style" w:hAnsi="Bookman Old Style" w:cs="Bookman Old Style"/>
        <w:sz w:val="16"/>
      </w:rPr>
      <w:tab/>
      <w:t xml:space="preserve"> </w:t>
    </w:r>
    <w:r>
      <w:rPr>
        <w:rFonts w:ascii="Bookman Old Style" w:eastAsia="Bookman Old Style" w:hAnsi="Bookman Old Style" w:cs="Bookman Old Style"/>
        <w:sz w:val="16"/>
      </w:rPr>
      <w:tab/>
      <w:t xml:space="preserve">       </w:t>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p>
  <w:p w14:paraId="0D2CD034" w14:textId="77777777" w:rsidR="00D42923" w:rsidRDefault="00D42923">
    <w:pPr>
      <w:spacing w:after="0" w:line="259" w:lineRule="auto"/>
      <w:ind w:left="0" w:firstLine="0"/>
      <w:jc w:val="left"/>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7580F" w14:textId="77777777" w:rsidR="00D42923" w:rsidRDefault="00D42923">
    <w:pPr>
      <w:tabs>
        <w:tab w:val="center" w:pos="4681"/>
        <w:tab w:val="center" w:pos="5041"/>
        <w:tab w:val="center" w:pos="5761"/>
        <w:tab w:val="center" w:pos="6481"/>
        <w:tab w:val="right" w:pos="9367"/>
      </w:tabs>
      <w:spacing w:after="0" w:line="259" w:lineRule="auto"/>
      <w:ind w:left="0" w:firstLine="0"/>
      <w:jc w:val="left"/>
    </w:pPr>
    <w:r>
      <w:rPr>
        <w:sz w:val="16"/>
      </w:rPr>
      <w:t xml:space="preserve">Capital One Confidential and Supplier Confidential    </w:t>
    </w:r>
    <w:r>
      <w:rPr>
        <w:sz w:val="16"/>
      </w:rPr>
      <w:tab/>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16"/>
      </w:rPr>
      <w:t xml:space="preserve"> </w:t>
    </w:r>
    <w:r>
      <w:rPr>
        <w:sz w:val="20"/>
      </w:rPr>
      <w:t xml:space="preserve"> </w:t>
    </w:r>
    <w:r>
      <w:rPr>
        <w:sz w:val="20"/>
      </w:rPr>
      <w:tab/>
    </w:r>
    <w:r>
      <w:rPr>
        <w:sz w:val="16"/>
      </w:rPr>
      <w:t xml:space="preserve"> </w:t>
    </w:r>
    <w:r>
      <w:rPr>
        <w:sz w:val="16"/>
      </w:rPr>
      <w:tab/>
      <w:t xml:space="preserve"> </w:t>
    </w:r>
    <w:r>
      <w:rPr>
        <w:sz w:val="16"/>
      </w:rPr>
      <w:tab/>
      <w:t xml:space="preserve"> </w:t>
    </w:r>
    <w:r>
      <w:rPr>
        <w:sz w:val="16"/>
      </w:rPr>
      <w:tab/>
      <w:t xml:space="preserve">   Exhibit 1 to SOW No. CW80384 </w:t>
    </w:r>
  </w:p>
  <w:p w14:paraId="550A02C0" w14:textId="77777777" w:rsidR="00D42923" w:rsidRDefault="00D42923">
    <w:pPr>
      <w:spacing w:after="0" w:line="259" w:lineRule="auto"/>
      <w:ind w:left="0" w:right="685" w:firstLine="0"/>
      <w:jc w:val="right"/>
    </w:pP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tab/>
      <w:t xml:space="preserve"> </w:t>
    </w:r>
    <w:r>
      <w:rPr>
        <w:rFonts w:ascii="Bookman Old Style" w:eastAsia="Bookman Old Style" w:hAnsi="Bookman Old Style" w:cs="Bookman Old Style"/>
        <w:sz w:val="16"/>
      </w:rPr>
      <w:tab/>
      <w:t xml:space="preserve"> </w:t>
    </w:r>
    <w:r>
      <w:rPr>
        <w:rFonts w:ascii="Bookman Old Style" w:eastAsia="Bookman Old Style" w:hAnsi="Bookman Old Style" w:cs="Bookman Old Style"/>
        <w:sz w:val="16"/>
      </w:rPr>
      <w:tab/>
      <w:t xml:space="preserve"> </w:t>
    </w:r>
    <w:r>
      <w:rPr>
        <w:rFonts w:ascii="Bookman Old Style" w:eastAsia="Bookman Old Style" w:hAnsi="Bookman Old Style" w:cs="Bookman Old Style"/>
        <w:sz w:val="16"/>
      </w:rPr>
      <w:tab/>
      <w:t xml:space="preserve">       </w:t>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p>
  <w:p w14:paraId="7C186EA4" w14:textId="77777777" w:rsidR="00D42923" w:rsidRDefault="00D42923">
    <w:pPr>
      <w:spacing w:after="0" w:line="259" w:lineRule="auto"/>
      <w:ind w:left="0" w:firstLine="0"/>
      <w:jc w:val="left"/>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048E" w14:textId="77777777" w:rsidR="00D42923" w:rsidRDefault="00D42923">
    <w:pPr>
      <w:tabs>
        <w:tab w:val="center" w:pos="4702"/>
        <w:tab w:val="center" w:pos="5041"/>
        <w:tab w:val="center" w:pos="5761"/>
        <w:tab w:val="center" w:pos="6481"/>
        <w:tab w:val="right" w:pos="9367"/>
      </w:tabs>
      <w:spacing w:after="0" w:line="259" w:lineRule="auto"/>
      <w:ind w:left="0" w:firstLine="0"/>
      <w:jc w:val="left"/>
    </w:pPr>
    <w:r>
      <w:rPr>
        <w:sz w:val="16"/>
      </w:rPr>
      <w:t xml:space="preserve">Capital One Confidential and Supplier Confidential    </w:t>
    </w:r>
    <w:proofErr w:type="gramStart"/>
    <w:r>
      <w:rPr>
        <w:sz w:val="16"/>
      </w:rPr>
      <w:tab/>
    </w:r>
    <w:r>
      <w:rPr>
        <w:sz w:val="20"/>
      </w:rPr>
      <w:t xml:space="preserve"> </w:t>
    </w:r>
    <w:r>
      <w:rPr>
        <w:sz w:val="16"/>
      </w:rPr>
      <w:t xml:space="preserve"> </w:t>
    </w:r>
    <w:r>
      <w:rPr>
        <w:sz w:val="16"/>
      </w:rPr>
      <w:tab/>
    </w:r>
    <w:proofErr w:type="gramEnd"/>
    <w:r>
      <w:rPr>
        <w:sz w:val="16"/>
      </w:rPr>
      <w:t xml:space="preserve"> </w:t>
    </w:r>
    <w:r>
      <w:rPr>
        <w:sz w:val="16"/>
      </w:rPr>
      <w:tab/>
      <w:t xml:space="preserve"> </w:t>
    </w:r>
    <w:r>
      <w:rPr>
        <w:sz w:val="16"/>
      </w:rPr>
      <w:tab/>
      <w:t xml:space="preserve"> </w:t>
    </w:r>
    <w:r>
      <w:rPr>
        <w:sz w:val="16"/>
      </w:rPr>
      <w:tab/>
      <w:t xml:space="preserve">   Exhibit 1 to SOW No. CW80384 </w:t>
    </w:r>
  </w:p>
  <w:p w14:paraId="58DF8AB6" w14:textId="77777777" w:rsidR="00D42923" w:rsidRDefault="00D42923">
    <w:pPr>
      <w:spacing w:after="0" w:line="259" w:lineRule="auto"/>
      <w:ind w:left="0" w:right="685" w:firstLine="0"/>
      <w:jc w:val="right"/>
    </w:pPr>
    <w:r>
      <w:rPr>
        <w:rFonts w:ascii="Bookman Old Style" w:eastAsia="Bookman Old Style" w:hAnsi="Bookman Old Style" w:cs="Bookman Old Style"/>
        <w:sz w:val="16"/>
      </w:rPr>
      <w:t xml:space="preserve"> </w:t>
    </w:r>
    <w:r>
      <w:rPr>
        <w:rFonts w:ascii="Bookman Old Style" w:eastAsia="Bookman Old Style" w:hAnsi="Bookman Old Style" w:cs="Bookman Old Style"/>
        <w:sz w:val="16"/>
      </w:rPr>
      <w:tab/>
      <w:t xml:space="preserve"> </w:t>
    </w:r>
    <w:r>
      <w:rPr>
        <w:rFonts w:ascii="Bookman Old Style" w:eastAsia="Bookman Old Style" w:hAnsi="Bookman Old Style" w:cs="Bookman Old Style"/>
        <w:sz w:val="16"/>
      </w:rPr>
      <w:tab/>
      <w:t xml:space="preserve"> </w:t>
    </w:r>
    <w:r>
      <w:rPr>
        <w:rFonts w:ascii="Bookman Old Style" w:eastAsia="Bookman Old Style" w:hAnsi="Bookman Old Style" w:cs="Bookman Old Style"/>
        <w:sz w:val="16"/>
      </w:rPr>
      <w:tab/>
      <w:t xml:space="preserve"> </w:t>
    </w:r>
    <w:r>
      <w:rPr>
        <w:rFonts w:ascii="Bookman Old Style" w:eastAsia="Bookman Old Style" w:hAnsi="Bookman Old Style" w:cs="Bookman Old Style"/>
        <w:sz w:val="16"/>
      </w:rPr>
      <w:tab/>
      <w:t xml:space="preserve">       </w:t>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p>
  <w:p w14:paraId="12D93AC4" w14:textId="77777777" w:rsidR="00D42923" w:rsidRDefault="00D42923">
    <w:pPr>
      <w:spacing w:after="0" w:line="259" w:lineRule="auto"/>
      <w:ind w:left="0" w:firstLine="0"/>
      <w:jc w:val="left"/>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ACAEB" w14:textId="77777777" w:rsidR="00D42923" w:rsidRDefault="00D42923">
    <w:pPr>
      <w:tabs>
        <w:tab w:val="center" w:pos="4682"/>
        <w:tab w:val="right" w:pos="9365"/>
      </w:tabs>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14:anchorId="6097ACDB" wp14:editId="35CF442C">
              <wp:simplePos x="0" y="0"/>
              <wp:positionH relativeFrom="page">
                <wp:posOffset>896417</wp:posOffset>
              </wp:positionH>
              <wp:positionV relativeFrom="page">
                <wp:posOffset>9572244</wp:posOffset>
              </wp:positionV>
              <wp:extent cx="5981065" cy="6096"/>
              <wp:effectExtent l="0" t="0" r="0" b="0"/>
              <wp:wrapSquare wrapText="bothSides"/>
              <wp:docPr id="141361" name="Group 14136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6107" name="Shape 1461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61" style="width:470.95pt;height:0.47998pt;position:absolute;mso-position-horizontal-relative:page;mso-position-horizontal:absolute;margin-left:70.584pt;mso-position-vertical-relative:page;margin-top:753.72pt;" coordsize="59810,60">
              <v:shape id="Shape 146108"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Confidential     </w:t>
    </w:r>
    <w:r>
      <w:rPr>
        <w:sz w:val="16"/>
      </w:rPr>
      <w:tab/>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 </w:t>
    </w:r>
    <w:r>
      <w:rPr>
        <w:sz w:val="16"/>
      </w:rPr>
      <w:tab/>
      <w:t xml:space="preserve">Annex 1-A to Exhibit 1 to SOW CW No. 80384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9DBC" w14:textId="77777777" w:rsidR="00D42923" w:rsidRDefault="00D42923">
    <w:pPr>
      <w:tabs>
        <w:tab w:val="center" w:pos="4682"/>
        <w:tab w:val="right" w:pos="9365"/>
      </w:tabs>
      <w:spacing w:after="0" w:line="259" w:lineRule="auto"/>
      <w:ind w:left="0" w:firstLine="0"/>
      <w:jc w:val="left"/>
    </w:pPr>
    <w:r>
      <w:rPr>
        <w:noProof/>
      </w:rPr>
      <mc:AlternateContent>
        <mc:Choice Requires="wpg">
          <w:drawing>
            <wp:anchor distT="0" distB="0" distL="114300" distR="114300" simplePos="0" relativeHeight="251659264" behindDoc="0" locked="0" layoutInCell="1" allowOverlap="1" wp14:anchorId="6B771410" wp14:editId="52499FF9">
              <wp:simplePos x="0" y="0"/>
              <wp:positionH relativeFrom="page">
                <wp:posOffset>896417</wp:posOffset>
              </wp:positionH>
              <wp:positionV relativeFrom="page">
                <wp:posOffset>9572244</wp:posOffset>
              </wp:positionV>
              <wp:extent cx="5981065" cy="6096"/>
              <wp:effectExtent l="0" t="0" r="0" b="0"/>
              <wp:wrapSquare wrapText="bothSides"/>
              <wp:docPr id="141328" name="Group 1413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6105" name="Shape 1461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28" style="width:470.95pt;height:0.47998pt;position:absolute;mso-position-horizontal-relative:page;mso-position-horizontal:absolute;margin-left:70.584pt;mso-position-vertical-relative:page;margin-top:753.72pt;" coordsize="59810,60">
              <v:shape id="Shape 146106"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Confidential     </w:t>
    </w:r>
    <w:r>
      <w:rPr>
        <w:sz w:val="16"/>
      </w:rPr>
      <w:tab/>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 </w:t>
    </w:r>
    <w:r>
      <w:rPr>
        <w:sz w:val="16"/>
      </w:rPr>
      <w:tab/>
      <w:t xml:space="preserve">Annex 1-A to Exhibit 1 to SOW CW No. 80384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78E" w14:textId="77777777" w:rsidR="00D42923" w:rsidRDefault="00D42923">
    <w:pPr>
      <w:tabs>
        <w:tab w:val="center" w:pos="4682"/>
        <w:tab w:val="right" w:pos="9365"/>
      </w:tabs>
      <w:spacing w:after="0" w:line="259" w:lineRule="auto"/>
      <w:ind w:left="0" w:firstLine="0"/>
      <w:jc w:val="left"/>
    </w:pPr>
    <w:r>
      <w:rPr>
        <w:noProof/>
      </w:rPr>
      <mc:AlternateContent>
        <mc:Choice Requires="wpg">
          <w:drawing>
            <wp:anchor distT="0" distB="0" distL="114300" distR="114300" simplePos="0" relativeHeight="251660288" behindDoc="0" locked="0" layoutInCell="1" allowOverlap="1" wp14:anchorId="6D8AFE87" wp14:editId="0853708A">
              <wp:simplePos x="0" y="0"/>
              <wp:positionH relativeFrom="page">
                <wp:posOffset>896417</wp:posOffset>
              </wp:positionH>
              <wp:positionV relativeFrom="page">
                <wp:posOffset>9572244</wp:posOffset>
              </wp:positionV>
              <wp:extent cx="5981065" cy="6096"/>
              <wp:effectExtent l="0" t="0" r="0" b="0"/>
              <wp:wrapSquare wrapText="bothSides"/>
              <wp:docPr id="141295" name="Group 14129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6103" name="Shape 1461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95" style="width:470.95pt;height:0.47998pt;position:absolute;mso-position-horizontal-relative:page;mso-position-horizontal:absolute;margin-left:70.584pt;mso-position-vertical-relative:page;margin-top:753.72pt;" coordsize="59810,60">
              <v:shape id="Shape 14610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16"/>
      </w:rPr>
      <w:t xml:space="preserve">Capital One Confidential and Supplier Confidential     </w:t>
    </w:r>
    <w:r>
      <w:rPr>
        <w:sz w:val="16"/>
      </w:rPr>
      <w:tab/>
      <w:t xml:space="preserve">-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 </w:t>
    </w:r>
    <w:r>
      <w:rPr>
        <w:sz w:val="16"/>
      </w:rPr>
      <w:tab/>
      <w:t xml:space="preserve">Annex 1-A to Exhibit 1 to SOW CW No. 80384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A1C3B" w14:textId="77777777" w:rsidR="00D42923" w:rsidRDefault="00D42923">
      <w:pPr>
        <w:spacing w:after="0" w:line="240" w:lineRule="auto"/>
      </w:pPr>
      <w:r>
        <w:separator/>
      </w:r>
    </w:p>
  </w:footnote>
  <w:footnote w:type="continuationSeparator" w:id="0">
    <w:p w14:paraId="466E657D" w14:textId="77777777" w:rsidR="00D42923" w:rsidRDefault="00D4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3B867" w14:textId="77777777" w:rsidR="00D42923" w:rsidRDefault="00D42923">
    <w:pPr>
      <w:spacing w:after="0" w:line="259" w:lineRule="auto"/>
      <w:ind w:left="-1100" w:firstLine="0"/>
      <w:jc w:val="left"/>
    </w:pPr>
    <w:r>
      <w:rPr>
        <w:rFonts w:ascii="Arial" w:eastAsia="Arial" w:hAnsi="Arial" w:cs="Arial"/>
        <w:sz w:val="16"/>
      </w:rPr>
      <w:t>DocuSign Envelope ID: 34666408-1D05-4CB4-A30E-E956B3BA4D00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DEEA1"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0C287BA5"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73851"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21F85BDC"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A97B"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19029938"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E61A" w14:textId="77777777" w:rsidR="00D42923" w:rsidRDefault="00D42923">
    <w:pPr>
      <w:spacing w:after="383" w:line="259" w:lineRule="auto"/>
      <w:ind w:left="-740" w:firstLine="0"/>
      <w:jc w:val="left"/>
    </w:pPr>
    <w:r>
      <w:rPr>
        <w:rFonts w:ascii="Arial" w:eastAsia="Arial" w:hAnsi="Arial" w:cs="Arial"/>
        <w:sz w:val="16"/>
      </w:rPr>
      <w:t>DocuSign Envelope ID: 34666408-1D05-4CB4-A30E-E956B3BA4D00</w:t>
    </w:r>
  </w:p>
  <w:p w14:paraId="4F182E6A" w14:textId="77777777" w:rsidR="00D42923" w:rsidRDefault="00D42923">
    <w:pPr>
      <w:spacing w:after="0" w:line="259" w:lineRule="auto"/>
      <w:ind w:left="720" w:firstLine="0"/>
      <w:jc w:val="left"/>
    </w:pPr>
    <w:r>
      <w:rPr>
        <w:rFonts w:ascii="Bookman Old Style" w:eastAsia="Bookman Old Style" w:hAnsi="Bookman Old Style" w:cs="Bookman Old Style"/>
        <w:sz w:val="24"/>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CB53C" w14:textId="77777777" w:rsidR="00D42923" w:rsidRDefault="00D42923">
    <w:pPr>
      <w:spacing w:after="383" w:line="259" w:lineRule="auto"/>
      <w:ind w:left="-740" w:firstLine="0"/>
      <w:jc w:val="left"/>
    </w:pPr>
    <w:r>
      <w:rPr>
        <w:rFonts w:ascii="Arial" w:eastAsia="Arial" w:hAnsi="Arial" w:cs="Arial"/>
        <w:sz w:val="16"/>
      </w:rPr>
      <w:t>DocuSign Envelope ID: 34666408-1D05-4CB4-A30E-E956B3BA4D00</w:t>
    </w:r>
  </w:p>
  <w:p w14:paraId="2E61B290" w14:textId="77777777" w:rsidR="00D42923" w:rsidRDefault="00D42923">
    <w:pPr>
      <w:spacing w:after="0" w:line="259" w:lineRule="auto"/>
      <w:ind w:left="720" w:firstLine="0"/>
      <w:jc w:val="left"/>
    </w:pPr>
    <w:r>
      <w:rPr>
        <w:rFonts w:ascii="Bookman Old Style" w:eastAsia="Bookman Old Style" w:hAnsi="Bookman Old Style" w:cs="Bookman Old Style"/>
        <w:sz w:val="24"/>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8DE8" w14:textId="77777777" w:rsidR="00D42923" w:rsidRDefault="00D42923">
    <w:pPr>
      <w:spacing w:after="383" w:line="259" w:lineRule="auto"/>
      <w:ind w:left="-740" w:firstLine="0"/>
      <w:jc w:val="left"/>
    </w:pPr>
    <w:r>
      <w:rPr>
        <w:rFonts w:ascii="Arial" w:eastAsia="Arial" w:hAnsi="Arial" w:cs="Arial"/>
        <w:sz w:val="16"/>
      </w:rPr>
      <w:t>DocuSign Envelope ID: 34666408-1D05-4CB4-A30E-E956B3BA4D00</w:t>
    </w:r>
  </w:p>
  <w:p w14:paraId="2A16E68F" w14:textId="77777777" w:rsidR="00D42923" w:rsidRDefault="00D42923">
    <w:pPr>
      <w:spacing w:after="0" w:line="259" w:lineRule="auto"/>
      <w:ind w:left="720" w:firstLine="0"/>
      <w:jc w:val="left"/>
    </w:pPr>
    <w:r>
      <w:rPr>
        <w:rFonts w:ascii="Bookman Old Style" w:eastAsia="Bookman Old Style" w:hAnsi="Bookman Old Style" w:cs="Bookman Old Style"/>
        <w:sz w:val="24"/>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88ECC" w14:textId="77777777" w:rsidR="00D42923" w:rsidRDefault="00D42923">
    <w:pPr>
      <w:spacing w:after="383" w:line="259" w:lineRule="auto"/>
      <w:ind w:left="-1460" w:firstLine="0"/>
      <w:jc w:val="left"/>
    </w:pPr>
    <w:r>
      <w:rPr>
        <w:rFonts w:ascii="Arial" w:eastAsia="Arial" w:hAnsi="Arial" w:cs="Arial"/>
        <w:sz w:val="16"/>
      </w:rPr>
      <w:t>DocuSign Envelope ID: 34666408-1D05-4CB4-A30E-E956B3BA4D00</w:t>
    </w:r>
  </w:p>
  <w:p w14:paraId="210B1D00"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1CE33" w14:textId="77777777" w:rsidR="00D42923" w:rsidRDefault="00D42923">
    <w:pPr>
      <w:spacing w:after="383" w:line="259" w:lineRule="auto"/>
      <w:ind w:left="-1460" w:firstLine="0"/>
      <w:jc w:val="left"/>
    </w:pPr>
    <w:r>
      <w:rPr>
        <w:rFonts w:ascii="Arial" w:eastAsia="Arial" w:hAnsi="Arial" w:cs="Arial"/>
        <w:sz w:val="16"/>
      </w:rPr>
      <w:t>DocuSign Envelope ID: 34666408-1D05-4CB4-A30E-E956B3BA4D00</w:t>
    </w:r>
  </w:p>
  <w:p w14:paraId="3AD0368C"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E7F4" w14:textId="77777777" w:rsidR="00D42923" w:rsidRDefault="00D42923">
    <w:pPr>
      <w:spacing w:after="383" w:line="259" w:lineRule="auto"/>
      <w:ind w:left="-1460" w:firstLine="0"/>
      <w:jc w:val="left"/>
    </w:pPr>
    <w:r>
      <w:rPr>
        <w:rFonts w:ascii="Arial" w:eastAsia="Arial" w:hAnsi="Arial" w:cs="Arial"/>
        <w:sz w:val="16"/>
      </w:rPr>
      <w:t>DocuSign Envelope ID: 34666408-1D05-4CB4-A30E-E956B3BA4D00</w:t>
    </w:r>
  </w:p>
  <w:p w14:paraId="01B143CD"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265B" w14:textId="77777777" w:rsidR="00D42923" w:rsidRDefault="00D42923">
    <w:pPr>
      <w:spacing w:after="383" w:line="259" w:lineRule="auto"/>
      <w:ind w:left="-1460" w:firstLine="0"/>
      <w:jc w:val="left"/>
    </w:pPr>
    <w:r>
      <w:rPr>
        <w:rFonts w:ascii="Arial" w:eastAsia="Arial" w:hAnsi="Arial" w:cs="Arial"/>
        <w:sz w:val="16"/>
      </w:rPr>
      <w:t>DocuSign Envelope ID: 34666408-1D05-4CB4-A30E-E956B3BA4D00</w:t>
    </w:r>
  </w:p>
  <w:p w14:paraId="704B4922"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4ECA5" w14:textId="77777777" w:rsidR="00D42923" w:rsidRDefault="00D42923">
    <w:pPr>
      <w:spacing w:after="0" w:line="259" w:lineRule="auto"/>
      <w:ind w:left="-1100" w:firstLine="0"/>
      <w:jc w:val="left"/>
    </w:pPr>
    <w:r>
      <w:rPr>
        <w:rFonts w:ascii="Arial" w:eastAsia="Arial" w:hAnsi="Arial" w:cs="Arial"/>
        <w:sz w:val="16"/>
      </w:rPr>
      <w:t>DocuSign Envelope ID: 34666408-1D05-4CB4-A30E-E956B3BA4D00</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00118" w14:textId="77777777" w:rsidR="00D42923" w:rsidRDefault="00D42923">
    <w:pPr>
      <w:spacing w:after="383" w:line="259" w:lineRule="auto"/>
      <w:ind w:left="-1460" w:firstLine="0"/>
      <w:jc w:val="left"/>
    </w:pPr>
    <w:r>
      <w:rPr>
        <w:rFonts w:ascii="Arial" w:eastAsia="Arial" w:hAnsi="Arial" w:cs="Arial"/>
        <w:sz w:val="16"/>
      </w:rPr>
      <w:t>DocuSign Envelope ID: 34666408-1D05-4CB4-A30E-E956B3BA4D00</w:t>
    </w:r>
  </w:p>
  <w:p w14:paraId="1916D062"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0BEE9" w14:textId="77777777" w:rsidR="00D42923" w:rsidRDefault="00D42923">
    <w:pPr>
      <w:spacing w:after="383" w:line="259" w:lineRule="auto"/>
      <w:ind w:left="-1460" w:firstLine="0"/>
      <w:jc w:val="left"/>
    </w:pPr>
    <w:r>
      <w:rPr>
        <w:rFonts w:ascii="Arial" w:eastAsia="Arial" w:hAnsi="Arial" w:cs="Arial"/>
        <w:sz w:val="16"/>
      </w:rPr>
      <w:t>DocuSign Envelope ID: 34666408-1D05-4CB4-A30E-E956B3BA4D00</w:t>
    </w:r>
  </w:p>
  <w:p w14:paraId="5B08C34A"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B9E75" w14:textId="77777777" w:rsidR="00D42923" w:rsidRDefault="00D42923">
    <w:pPr>
      <w:spacing w:after="383" w:line="259" w:lineRule="auto"/>
      <w:ind w:left="-1100" w:firstLine="0"/>
      <w:jc w:val="left"/>
    </w:pPr>
    <w:r>
      <w:rPr>
        <w:rFonts w:ascii="Arial" w:eastAsia="Arial" w:hAnsi="Arial" w:cs="Arial"/>
        <w:sz w:val="16"/>
      </w:rPr>
      <w:t>DocuSign Envelope ID: 34666408-1D05-4CB4-A30E-E956B3BA4D00</w:t>
    </w:r>
  </w:p>
  <w:p w14:paraId="7D6AAC9E" w14:textId="77777777" w:rsidR="00D42923" w:rsidRDefault="00D42923">
    <w:pPr>
      <w:spacing w:after="0" w:line="259" w:lineRule="auto"/>
      <w:ind w:left="360" w:firstLine="0"/>
      <w:jc w:val="left"/>
    </w:pPr>
    <w:r>
      <w:rPr>
        <w:rFonts w:ascii="Bookman Old Style" w:eastAsia="Bookman Old Style" w:hAnsi="Bookman Old Style" w:cs="Bookman Old Style"/>
        <w:sz w:val="24"/>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7C66B" w14:textId="77777777" w:rsidR="00D42923" w:rsidRDefault="00D42923">
    <w:pPr>
      <w:spacing w:after="383" w:line="259" w:lineRule="auto"/>
      <w:ind w:left="-1100" w:firstLine="0"/>
      <w:jc w:val="left"/>
    </w:pPr>
    <w:r>
      <w:rPr>
        <w:rFonts w:ascii="Arial" w:eastAsia="Arial" w:hAnsi="Arial" w:cs="Arial"/>
        <w:sz w:val="16"/>
      </w:rPr>
      <w:t>DocuSign Envelope ID: 34666408-1D05-4CB4-A30E-E956B3BA4D00</w:t>
    </w:r>
  </w:p>
  <w:p w14:paraId="3203FA4C" w14:textId="77777777" w:rsidR="00D42923" w:rsidRDefault="00D42923">
    <w:pPr>
      <w:spacing w:after="0" w:line="259" w:lineRule="auto"/>
      <w:ind w:left="360" w:firstLine="0"/>
      <w:jc w:val="left"/>
    </w:pPr>
    <w:r>
      <w:rPr>
        <w:rFonts w:ascii="Bookman Old Style" w:eastAsia="Bookman Old Style" w:hAnsi="Bookman Old Style" w:cs="Bookman Old Style"/>
        <w:sz w:val="24"/>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51F57" w14:textId="77777777" w:rsidR="00D42923" w:rsidRDefault="00D42923">
    <w:pPr>
      <w:spacing w:after="383" w:line="259" w:lineRule="auto"/>
      <w:ind w:left="-1100" w:firstLine="0"/>
      <w:jc w:val="left"/>
    </w:pPr>
    <w:r>
      <w:rPr>
        <w:rFonts w:ascii="Arial" w:eastAsia="Arial" w:hAnsi="Arial" w:cs="Arial"/>
        <w:sz w:val="16"/>
      </w:rPr>
      <w:t>DocuSign Envelope ID: 34666408-1D05-4CB4-A30E-E956B3BA4D00</w:t>
    </w:r>
  </w:p>
  <w:p w14:paraId="681FF298" w14:textId="77777777" w:rsidR="00D42923" w:rsidRDefault="00D42923">
    <w:pPr>
      <w:spacing w:after="0" w:line="259" w:lineRule="auto"/>
      <w:ind w:left="360" w:firstLine="0"/>
      <w:jc w:val="left"/>
    </w:pPr>
    <w:r>
      <w:rPr>
        <w:rFonts w:ascii="Bookman Old Style" w:eastAsia="Bookman Old Style" w:hAnsi="Bookman Old Style" w:cs="Bookman Old Style"/>
        <w:sz w:val="24"/>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660DC"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32EE978A"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3503F"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751A6570"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731DE"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7440DFA5"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1CE51"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3584E267"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60F0C"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005C2EC8"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A6625" w14:textId="77777777" w:rsidR="00D42923" w:rsidRDefault="00D42923">
    <w:pPr>
      <w:spacing w:after="0" w:line="259" w:lineRule="auto"/>
      <w:ind w:left="-1100" w:firstLine="0"/>
      <w:jc w:val="left"/>
    </w:pPr>
    <w:r>
      <w:rPr>
        <w:rFonts w:ascii="Arial" w:eastAsia="Arial" w:hAnsi="Arial" w:cs="Arial"/>
        <w:sz w:val="16"/>
      </w:rPr>
      <w:t>DocuSign Envelope ID: 34666408-1D05-4CB4-A30E-E956B3BA4D00</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35375"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39157E1B"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DA632"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4D0D8782"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4728"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21A1BF19"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93B63"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2FD8052E"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429B" w14:textId="77777777" w:rsidR="00D42923" w:rsidRDefault="00D42923">
    <w:pPr>
      <w:spacing w:after="151" w:line="259" w:lineRule="auto"/>
      <w:ind w:left="-1100" w:firstLine="0"/>
      <w:jc w:val="left"/>
    </w:pPr>
    <w:r>
      <w:rPr>
        <w:rFonts w:ascii="Arial" w:eastAsia="Arial" w:hAnsi="Arial" w:cs="Arial"/>
        <w:sz w:val="16"/>
      </w:rPr>
      <w:t>DocuSign Envelope ID: 34666408-1D05-4CB4-A30E-E956B3BA4D00</w:t>
    </w:r>
  </w:p>
  <w:p w14:paraId="7A76F51E" w14:textId="77777777" w:rsidR="00D42923" w:rsidRDefault="00D42923">
    <w:pPr>
      <w:spacing w:after="0" w:line="259" w:lineRule="auto"/>
      <w:ind w:left="0" w:right="-60" w:firstLine="0"/>
      <w:jc w:val="right"/>
    </w:pP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t xml:space="preserve"> </w:t>
    </w:r>
    <w:r>
      <w:rPr>
        <w:rFonts w:ascii="Bookman Old Style" w:eastAsia="Bookman Old Style" w:hAnsi="Bookman Old Style" w:cs="Bookman Old Style"/>
        <w:sz w:val="20"/>
      </w:rPr>
      <w:tab/>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C8F3A" w14:textId="77777777" w:rsidR="00D42923" w:rsidRDefault="00D42923">
    <w:pPr>
      <w:spacing w:after="151" w:line="259" w:lineRule="auto"/>
      <w:ind w:left="-1100" w:firstLine="0"/>
      <w:jc w:val="left"/>
    </w:pPr>
    <w:r>
      <w:rPr>
        <w:rFonts w:ascii="Arial" w:eastAsia="Arial" w:hAnsi="Arial" w:cs="Arial"/>
        <w:sz w:val="16"/>
      </w:rPr>
      <w:t>DocuSign Envelope ID: 34666408-1D05-4CB4-A30E-E956B3BA4D00</w:t>
    </w:r>
  </w:p>
  <w:p w14:paraId="614F8E9E" w14:textId="77777777" w:rsidR="00D42923" w:rsidRDefault="00D42923">
    <w:pPr>
      <w:spacing w:after="0" w:line="259" w:lineRule="auto"/>
      <w:ind w:left="0" w:right="-60" w:firstLine="0"/>
      <w:jc w:val="right"/>
    </w:pP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t xml:space="preserve"> </w:t>
    </w:r>
    <w:r>
      <w:rPr>
        <w:rFonts w:ascii="Bookman Old Style" w:eastAsia="Bookman Old Style" w:hAnsi="Bookman Old Style" w:cs="Bookman Old Style"/>
        <w:sz w:val="20"/>
      </w:rPr>
      <w:tab/>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A7055" w14:textId="77777777" w:rsidR="00D42923" w:rsidRDefault="00D42923">
    <w:pPr>
      <w:spacing w:after="151" w:line="259" w:lineRule="auto"/>
      <w:ind w:left="-1100" w:firstLine="0"/>
      <w:jc w:val="left"/>
    </w:pPr>
    <w:r>
      <w:rPr>
        <w:rFonts w:ascii="Arial" w:eastAsia="Arial" w:hAnsi="Arial" w:cs="Arial"/>
        <w:sz w:val="16"/>
      </w:rPr>
      <w:t>DocuSign Envelope ID: 34666408-1D05-4CB4-A30E-E956B3BA4D00</w:t>
    </w:r>
  </w:p>
  <w:p w14:paraId="08C45A94" w14:textId="77777777" w:rsidR="00D42923" w:rsidRDefault="00D42923">
    <w:pPr>
      <w:spacing w:after="0" w:line="259" w:lineRule="auto"/>
      <w:ind w:left="0" w:right="-60" w:firstLine="0"/>
      <w:jc w:val="right"/>
    </w:pP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t xml:space="preserve"> </w:t>
    </w:r>
    <w:r>
      <w:rPr>
        <w:rFonts w:ascii="Bookman Old Style" w:eastAsia="Bookman Old Style" w:hAnsi="Bookman Old Style" w:cs="Bookman Old Style"/>
        <w:sz w:val="20"/>
      </w:rPr>
      <w:tab/>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AC372" w14:textId="77777777" w:rsidR="00D42923" w:rsidRDefault="00D42923">
    <w:pPr>
      <w:spacing w:after="0" w:line="259" w:lineRule="auto"/>
      <w:ind w:left="-1100" w:firstLine="0"/>
      <w:jc w:val="left"/>
    </w:pPr>
    <w:r>
      <w:rPr>
        <w:rFonts w:ascii="Arial" w:eastAsia="Arial" w:hAnsi="Arial" w:cs="Arial"/>
        <w:sz w:val="16"/>
      </w:rPr>
      <w:t>DocuSign Envelope ID: 34666408-1D05-4CB4-A30E-E956B3BA4D00</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EF98D" w14:textId="77777777" w:rsidR="00D42923" w:rsidRDefault="00D42923">
    <w:pPr>
      <w:spacing w:after="0" w:line="259" w:lineRule="auto"/>
      <w:ind w:left="-1100" w:firstLine="0"/>
      <w:jc w:val="left"/>
    </w:pPr>
    <w:r>
      <w:rPr>
        <w:rFonts w:ascii="Arial" w:eastAsia="Arial" w:hAnsi="Arial" w:cs="Arial"/>
        <w:sz w:val="16"/>
      </w:rPr>
      <w:t>DocuSign Envelope ID: 34666408-1D05-4CB4-A30E-E956B3BA4D00</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DB9A5" w14:textId="77777777" w:rsidR="00D42923" w:rsidRDefault="00D42923">
    <w:pPr>
      <w:spacing w:after="0" w:line="259" w:lineRule="auto"/>
      <w:ind w:left="-1100" w:firstLine="0"/>
      <w:jc w:val="left"/>
    </w:pPr>
    <w:r>
      <w:rPr>
        <w:rFonts w:ascii="Arial" w:eastAsia="Arial" w:hAnsi="Arial" w:cs="Arial"/>
        <w:sz w:val="16"/>
      </w:rPr>
      <w:t>DocuSign Envelope ID: 34666408-1D05-4CB4-A30E-E956B3BA4D00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C593E" w14:textId="77777777" w:rsidR="00D42923" w:rsidRDefault="00D42923">
    <w:pPr>
      <w:spacing w:after="0" w:line="259" w:lineRule="auto"/>
      <w:ind w:left="-1100" w:firstLine="0"/>
      <w:jc w:val="left"/>
    </w:pPr>
    <w:r>
      <w:rPr>
        <w:rFonts w:ascii="Arial" w:eastAsia="Arial" w:hAnsi="Arial" w:cs="Arial"/>
        <w:sz w:val="16"/>
      </w:rPr>
      <w:t>DocuSign Envelope ID: 34666408-1D05-4CB4-A30E-E956B3BA4D00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4FDD" w14:textId="77777777" w:rsidR="00D42923" w:rsidRDefault="00D42923">
    <w:pPr>
      <w:spacing w:after="0" w:line="259" w:lineRule="auto"/>
      <w:ind w:left="-1100" w:firstLine="0"/>
      <w:jc w:val="left"/>
    </w:pPr>
    <w:r>
      <w:rPr>
        <w:rFonts w:ascii="Arial" w:eastAsia="Arial" w:hAnsi="Arial" w:cs="Arial"/>
        <w:sz w:val="16"/>
      </w:rPr>
      <w:t>DocuSign Envelope ID: 34666408-1D05-4CB4-A30E-E956B3BA4D00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A9AC9" w14:textId="77777777" w:rsidR="00D42923" w:rsidRDefault="00D42923">
    <w:pPr>
      <w:spacing w:after="0" w:line="259" w:lineRule="auto"/>
      <w:ind w:left="-1100" w:firstLine="0"/>
      <w:jc w:val="left"/>
    </w:pPr>
    <w:r>
      <w:rPr>
        <w:rFonts w:ascii="Arial" w:eastAsia="Arial" w:hAnsi="Arial" w:cs="Arial"/>
        <w:sz w:val="16"/>
      </w:rPr>
      <w:t>DocuSign Envelope ID: 34666408-1D05-4CB4-A30E-E956B3BA4D00</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E81BC"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0C43D9EC"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AD9CE"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61227A57"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7C2B9" w14:textId="77777777" w:rsidR="00D42923" w:rsidRDefault="00D42923">
    <w:pPr>
      <w:spacing w:after="224" w:line="259" w:lineRule="auto"/>
      <w:ind w:left="-1100" w:firstLine="0"/>
      <w:jc w:val="left"/>
    </w:pPr>
    <w:r>
      <w:rPr>
        <w:rFonts w:ascii="Arial" w:eastAsia="Arial" w:hAnsi="Arial" w:cs="Arial"/>
        <w:sz w:val="16"/>
      </w:rPr>
      <w:t>DocuSign Envelope ID: 34666408-1D05-4CB4-A30E-E956B3BA4D00</w:t>
    </w:r>
  </w:p>
  <w:p w14:paraId="55B617D6" w14:textId="77777777" w:rsidR="00D42923" w:rsidRDefault="00D42923">
    <w:pPr>
      <w:spacing w:after="0" w:line="259" w:lineRule="auto"/>
      <w:ind w:left="0" w:firstLine="0"/>
      <w:jc w:val="left"/>
    </w:pPr>
    <w:r>
      <w:rPr>
        <w:rFonts w:ascii="Bookman Old Style" w:eastAsia="Bookman Old Style" w:hAnsi="Bookman Old Style" w:cs="Bookman Old Style"/>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4E2"/>
    <w:multiLevelType w:val="hybridMultilevel"/>
    <w:tmpl w:val="AFCEDFDA"/>
    <w:lvl w:ilvl="0" w:tplc="7368E4F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88FEA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44DCC8">
      <w:start w:val="1"/>
      <w:numFmt w:val="lowerRoman"/>
      <w:lvlRestart w:val="0"/>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EA70A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3692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623DD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12425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DC5D3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E429E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211331"/>
    <w:multiLevelType w:val="hybridMultilevel"/>
    <w:tmpl w:val="F4422EB2"/>
    <w:lvl w:ilvl="0" w:tplc="C7A803D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BA2E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420C36">
      <w:start w:val="1"/>
      <w:numFmt w:val="lowerRoman"/>
      <w:lvlRestart w:val="0"/>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3092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AE84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C2BE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769D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DA22F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76415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0A85D4E"/>
    <w:multiLevelType w:val="hybridMultilevel"/>
    <w:tmpl w:val="93AE19D2"/>
    <w:lvl w:ilvl="0" w:tplc="079C529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B022A4">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C8247A">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B82EC2">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D8D266">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14C204">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087A4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860902">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727EDA">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0EF0477"/>
    <w:multiLevelType w:val="hybridMultilevel"/>
    <w:tmpl w:val="DDDA9344"/>
    <w:lvl w:ilvl="0" w:tplc="3DBE1B9A">
      <w:start w:val="1"/>
      <w:numFmt w:val="lowerLetter"/>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04E7D4">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9EFEEA">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E41464">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BC9E8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60DDC4">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6E7CC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EA148A">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DC28C0">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2F80C7D"/>
    <w:multiLevelType w:val="hybridMultilevel"/>
    <w:tmpl w:val="71F07932"/>
    <w:lvl w:ilvl="0" w:tplc="EEA28126">
      <w:start w:val="1"/>
      <w:numFmt w:val="low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68AD54">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92BBEC">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AEFC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AE2B2C">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606484">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96615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040E0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4974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C26157"/>
    <w:multiLevelType w:val="hybridMultilevel"/>
    <w:tmpl w:val="0F9AEC44"/>
    <w:lvl w:ilvl="0" w:tplc="AF4A42B4">
      <w:start w:val="1"/>
      <w:numFmt w:val="lowerLetter"/>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04C0B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4C12F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7C020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64BD8">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C69ACC">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E28568">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964A1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1481A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54BD2"/>
    <w:multiLevelType w:val="hybridMultilevel"/>
    <w:tmpl w:val="02942AB0"/>
    <w:lvl w:ilvl="0" w:tplc="050C15F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A04B48">
      <w:start w:val="1"/>
      <w:numFmt w:val="lowerRoman"/>
      <w:lvlText w:val="(%2)"/>
      <w:lvlJc w:val="left"/>
      <w:pPr>
        <w:ind w:left="2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E026F0">
      <w:start w:val="1"/>
      <w:numFmt w:val="lowerRoman"/>
      <w:lvlText w:val="%3"/>
      <w:lvlJc w:val="left"/>
      <w:pPr>
        <w:ind w:left="3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5E30E0">
      <w:start w:val="1"/>
      <w:numFmt w:val="decimal"/>
      <w:lvlText w:val="%4"/>
      <w:lvlJc w:val="left"/>
      <w:pPr>
        <w:ind w:left="4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0E9A24">
      <w:start w:val="1"/>
      <w:numFmt w:val="lowerLetter"/>
      <w:lvlText w:val="%5"/>
      <w:lvlJc w:val="left"/>
      <w:pPr>
        <w:ind w:left="4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0C4DE2">
      <w:start w:val="1"/>
      <w:numFmt w:val="lowerRoman"/>
      <w:lvlText w:val="%6"/>
      <w:lvlJc w:val="left"/>
      <w:pPr>
        <w:ind w:left="5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5C5106">
      <w:start w:val="1"/>
      <w:numFmt w:val="decimal"/>
      <w:lvlText w:val="%7"/>
      <w:lvlJc w:val="left"/>
      <w:pPr>
        <w:ind w:left="6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0E29F0">
      <w:start w:val="1"/>
      <w:numFmt w:val="lowerLetter"/>
      <w:lvlText w:val="%8"/>
      <w:lvlJc w:val="left"/>
      <w:pPr>
        <w:ind w:left="6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3D96">
      <w:start w:val="1"/>
      <w:numFmt w:val="lowerRoman"/>
      <w:lvlText w:val="%9"/>
      <w:lvlJc w:val="left"/>
      <w:pPr>
        <w:ind w:left="7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9C1507"/>
    <w:multiLevelType w:val="hybridMultilevel"/>
    <w:tmpl w:val="E7928488"/>
    <w:lvl w:ilvl="0" w:tplc="DFD8F5D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CCB0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649D14">
      <w:start w:val="1"/>
      <w:numFmt w:val="lowerRoman"/>
      <w:lvlRestart w:val="0"/>
      <w:lvlText w:val="(%3)"/>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4897B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34FC9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72509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169FB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542D7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50EA0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7CF3231"/>
    <w:multiLevelType w:val="hybridMultilevel"/>
    <w:tmpl w:val="8DA8FC72"/>
    <w:lvl w:ilvl="0" w:tplc="5622DE7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E2BFD0">
      <w:start w:val="1"/>
      <w:numFmt w:val="lowerLetter"/>
      <w:lvlText w:val="%2"/>
      <w:lvlJc w:val="left"/>
      <w:pPr>
        <w:ind w:left="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72A04A">
      <w:start w:val="1"/>
      <w:numFmt w:val="lowerRoman"/>
      <w:lvlRestart w:val="0"/>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6A33AA">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05EC2">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0A6386">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68F154">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7C1B16">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601B7A">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82051BC"/>
    <w:multiLevelType w:val="hybridMultilevel"/>
    <w:tmpl w:val="ACF83252"/>
    <w:lvl w:ilvl="0" w:tplc="C300541C">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D25794">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BC926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BE1FBE">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62FA0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10866A">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D83C6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9EE4D6">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FC262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8CF2520"/>
    <w:multiLevelType w:val="hybridMultilevel"/>
    <w:tmpl w:val="DDA6A39A"/>
    <w:lvl w:ilvl="0" w:tplc="C0C03600">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12DD7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7AC884">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D29FFC">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88F9F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32FB38">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085D0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92F5FC">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28CE2">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BAF5B10"/>
    <w:multiLevelType w:val="hybridMultilevel"/>
    <w:tmpl w:val="62E2CF58"/>
    <w:lvl w:ilvl="0" w:tplc="E2D49430">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6AC36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74335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56D71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5E0EBE">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5A94B4">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D2F58E">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329F7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4EB58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BFD1F8F"/>
    <w:multiLevelType w:val="hybridMultilevel"/>
    <w:tmpl w:val="D9CADE78"/>
    <w:lvl w:ilvl="0" w:tplc="62B8A5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4A81E4">
      <w:start w:val="1"/>
      <w:numFmt w:val="upperLetter"/>
      <w:lvlRestart w:val="0"/>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3E2C1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0ACAC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24E1D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00EAF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A2B9B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BC12F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92519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D0D4AC6"/>
    <w:multiLevelType w:val="hybridMultilevel"/>
    <w:tmpl w:val="86D64C78"/>
    <w:lvl w:ilvl="0" w:tplc="EAAE9800">
      <w:start w:val="1"/>
      <w:numFmt w:val="lowerLetter"/>
      <w:lvlText w:val="(%1)"/>
      <w:lvlJc w:val="left"/>
      <w:pPr>
        <w:ind w:left="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F41C34">
      <w:start w:val="1"/>
      <w:numFmt w:val="lowerLetter"/>
      <w:lvlText w:val="%2"/>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7A571E">
      <w:start w:val="1"/>
      <w:numFmt w:val="lowerRoman"/>
      <w:lvlText w:val="%3"/>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88763E">
      <w:start w:val="1"/>
      <w:numFmt w:val="decimal"/>
      <w:lvlText w:val="%4"/>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D4936A">
      <w:start w:val="1"/>
      <w:numFmt w:val="lowerLetter"/>
      <w:lvlText w:val="%5"/>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9A3592">
      <w:start w:val="1"/>
      <w:numFmt w:val="lowerRoman"/>
      <w:lvlText w:val="%6"/>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16A554">
      <w:start w:val="1"/>
      <w:numFmt w:val="decimal"/>
      <w:lvlText w:val="%7"/>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907CB4">
      <w:start w:val="1"/>
      <w:numFmt w:val="lowerLetter"/>
      <w:lvlText w:val="%8"/>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8C71E2">
      <w:start w:val="1"/>
      <w:numFmt w:val="lowerRoman"/>
      <w:lvlText w:val="%9"/>
      <w:lvlJc w:val="left"/>
      <w:pPr>
        <w:ind w:left="8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456D33"/>
    <w:multiLevelType w:val="hybridMultilevel"/>
    <w:tmpl w:val="372AAD60"/>
    <w:lvl w:ilvl="0" w:tplc="AC7EEC3C">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4283DE">
      <w:start w:val="1"/>
      <w:numFmt w:val="lowerRoman"/>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925B50">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34E258">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9A199C">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4409BA">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FE182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6A1FE6">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82FC58">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9B63B8"/>
    <w:multiLevelType w:val="hybridMultilevel"/>
    <w:tmpl w:val="BABC5086"/>
    <w:lvl w:ilvl="0" w:tplc="7D64CD18">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1A27D4">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D08F30">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EA1836">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2040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3E4FC8">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C046F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DE4BCC">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9A61C8">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635801"/>
    <w:multiLevelType w:val="hybridMultilevel"/>
    <w:tmpl w:val="BCC20EBA"/>
    <w:lvl w:ilvl="0" w:tplc="7A06AAC4">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D23A5A">
      <w:start w:val="1"/>
      <w:numFmt w:val="lowerLetter"/>
      <w:lvlText w:val="%2"/>
      <w:lvlJc w:val="left"/>
      <w:pPr>
        <w:ind w:left="1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94F6A6">
      <w:start w:val="1"/>
      <w:numFmt w:val="lowerRoman"/>
      <w:lvlText w:val="%3"/>
      <w:lvlJc w:val="left"/>
      <w:pPr>
        <w:ind w:left="2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1229D2">
      <w:start w:val="1"/>
      <w:numFmt w:val="decimal"/>
      <w:lvlText w:val="%4"/>
      <w:lvlJc w:val="left"/>
      <w:pPr>
        <w:ind w:left="3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56F7A0">
      <w:start w:val="1"/>
      <w:numFmt w:val="lowerLetter"/>
      <w:lvlText w:val="%5"/>
      <w:lvlJc w:val="left"/>
      <w:pPr>
        <w:ind w:left="4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76C9C2">
      <w:start w:val="1"/>
      <w:numFmt w:val="lowerRoman"/>
      <w:lvlText w:val="%6"/>
      <w:lvlJc w:val="left"/>
      <w:pPr>
        <w:ind w:left="4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AA6BE2">
      <w:start w:val="1"/>
      <w:numFmt w:val="decimal"/>
      <w:lvlText w:val="%7"/>
      <w:lvlJc w:val="left"/>
      <w:pPr>
        <w:ind w:left="5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D466B0">
      <w:start w:val="1"/>
      <w:numFmt w:val="lowerLetter"/>
      <w:lvlText w:val="%8"/>
      <w:lvlJc w:val="left"/>
      <w:pPr>
        <w:ind w:left="6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76CFDE">
      <w:start w:val="1"/>
      <w:numFmt w:val="lowerRoman"/>
      <w:lvlText w:val="%9"/>
      <w:lvlJc w:val="left"/>
      <w:pPr>
        <w:ind w:left="6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3E31BB7"/>
    <w:multiLevelType w:val="hybridMultilevel"/>
    <w:tmpl w:val="FF20F484"/>
    <w:lvl w:ilvl="0" w:tplc="2F10F030">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28F890">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AED3A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C49B62">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94A0E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8A045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2AD8CE">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2E784E">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24DAFE">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45D5564"/>
    <w:multiLevelType w:val="hybridMultilevel"/>
    <w:tmpl w:val="380A2D82"/>
    <w:lvl w:ilvl="0" w:tplc="3D7A0492">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EB902">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64BD3A">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4A86F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F44EC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4AC62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AEA020">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0C185C">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A0EB88">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8517FC4"/>
    <w:multiLevelType w:val="hybridMultilevel"/>
    <w:tmpl w:val="A2D09004"/>
    <w:lvl w:ilvl="0" w:tplc="5EFC4EC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804AD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745338">
      <w:start w:val="1"/>
      <w:numFmt w:val="upperLetter"/>
      <w:lvlRestart w:val="0"/>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D061E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7C509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6CD93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D8603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A04EB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561FE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8E004F0"/>
    <w:multiLevelType w:val="hybridMultilevel"/>
    <w:tmpl w:val="46020C6A"/>
    <w:lvl w:ilvl="0" w:tplc="B8B694C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52E188">
      <w:start w:val="1"/>
      <w:numFmt w:val="lowerLetter"/>
      <w:lvlText w:val="%2"/>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02C4DE">
      <w:start w:val="1"/>
      <w:numFmt w:val="lowerRoman"/>
      <w:lvlRestart w:val="0"/>
      <w:lvlText w:val="(%3)"/>
      <w:lvlJc w:val="left"/>
      <w:pPr>
        <w:ind w:left="2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7C43E8">
      <w:start w:val="1"/>
      <w:numFmt w:val="decimal"/>
      <w:lvlText w:val="%4"/>
      <w:lvlJc w:val="left"/>
      <w:pPr>
        <w:ind w:left="3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0691BA">
      <w:start w:val="1"/>
      <w:numFmt w:val="lowerLetter"/>
      <w:lvlText w:val="%5"/>
      <w:lvlJc w:val="left"/>
      <w:pPr>
        <w:ind w:left="4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62B3BA">
      <w:start w:val="1"/>
      <w:numFmt w:val="lowerRoman"/>
      <w:lvlText w:val="%6"/>
      <w:lvlJc w:val="left"/>
      <w:pPr>
        <w:ind w:left="4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9EFBDA">
      <w:start w:val="1"/>
      <w:numFmt w:val="decimal"/>
      <w:lvlText w:val="%7"/>
      <w:lvlJc w:val="left"/>
      <w:pPr>
        <w:ind w:left="5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4A7780">
      <w:start w:val="1"/>
      <w:numFmt w:val="lowerLetter"/>
      <w:lvlText w:val="%8"/>
      <w:lvlJc w:val="left"/>
      <w:pPr>
        <w:ind w:left="6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C4DFFC">
      <w:start w:val="1"/>
      <w:numFmt w:val="lowerRoman"/>
      <w:lvlText w:val="%9"/>
      <w:lvlJc w:val="left"/>
      <w:pPr>
        <w:ind w:left="6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8F527E0"/>
    <w:multiLevelType w:val="hybridMultilevel"/>
    <w:tmpl w:val="F84AD27C"/>
    <w:lvl w:ilvl="0" w:tplc="6ECCE81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9C2D10">
      <w:start w:val="1"/>
      <w:numFmt w:val="lowerLetter"/>
      <w:lvlText w:val="%2"/>
      <w:lvlJc w:val="left"/>
      <w:pPr>
        <w:ind w:left="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C25782">
      <w:start w:val="1"/>
      <w:numFmt w:val="lowerRoman"/>
      <w:lvlRestart w:val="0"/>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72CFBE">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B6230C">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78523E">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34C43E">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B47AD4">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22AFB4">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9AA4420"/>
    <w:multiLevelType w:val="hybridMultilevel"/>
    <w:tmpl w:val="83B8C52A"/>
    <w:lvl w:ilvl="0" w:tplc="5F362812">
      <w:start w:val="2"/>
      <w:numFmt w:val="decimal"/>
      <w:lvlText w:val="%1)"/>
      <w:lvlJc w:val="left"/>
      <w:pPr>
        <w:ind w:left="2153"/>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B634A0F8">
      <w:start w:val="1"/>
      <w:numFmt w:val="lowerLetter"/>
      <w:lvlText w:val="%2"/>
      <w:lvlJc w:val="left"/>
      <w:pPr>
        <w:ind w:left="30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0DE640A">
      <w:start w:val="1"/>
      <w:numFmt w:val="lowerRoman"/>
      <w:lvlText w:val="%3"/>
      <w:lvlJc w:val="left"/>
      <w:pPr>
        <w:ind w:left="38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716A8F7A">
      <w:start w:val="1"/>
      <w:numFmt w:val="decimal"/>
      <w:lvlText w:val="%4"/>
      <w:lvlJc w:val="left"/>
      <w:pPr>
        <w:ind w:left="45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A502AC94">
      <w:start w:val="1"/>
      <w:numFmt w:val="lowerLetter"/>
      <w:lvlText w:val="%5"/>
      <w:lvlJc w:val="left"/>
      <w:pPr>
        <w:ind w:left="52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50309A88">
      <w:start w:val="1"/>
      <w:numFmt w:val="lowerRoman"/>
      <w:lvlText w:val="%6"/>
      <w:lvlJc w:val="left"/>
      <w:pPr>
        <w:ind w:left="59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C81A2146">
      <w:start w:val="1"/>
      <w:numFmt w:val="decimal"/>
      <w:lvlText w:val="%7"/>
      <w:lvlJc w:val="left"/>
      <w:pPr>
        <w:ind w:left="66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C040D98E">
      <w:start w:val="1"/>
      <w:numFmt w:val="lowerLetter"/>
      <w:lvlText w:val="%8"/>
      <w:lvlJc w:val="left"/>
      <w:pPr>
        <w:ind w:left="74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B8065240">
      <w:start w:val="1"/>
      <w:numFmt w:val="lowerRoman"/>
      <w:lvlText w:val="%9"/>
      <w:lvlJc w:val="left"/>
      <w:pPr>
        <w:ind w:left="81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3" w15:restartNumberingAfterBreak="0">
    <w:nsid w:val="1AB83BD9"/>
    <w:multiLevelType w:val="hybridMultilevel"/>
    <w:tmpl w:val="5A12CD2C"/>
    <w:lvl w:ilvl="0" w:tplc="A860F268">
      <w:start w:val="1"/>
      <w:numFmt w:val="lowerLetter"/>
      <w:lvlText w:val="(%1)"/>
      <w:lvlJc w:val="left"/>
      <w:pPr>
        <w:ind w:left="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FEC42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FCEA3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0E2FF0">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C24DAA">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ECD598">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E2704E">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7E32B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6B8A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AC10172"/>
    <w:multiLevelType w:val="hybridMultilevel"/>
    <w:tmpl w:val="41DC217C"/>
    <w:lvl w:ilvl="0" w:tplc="D4485466">
      <w:start w:val="1"/>
      <w:numFmt w:val="lowerLetter"/>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92DCF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72E63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AE959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845974">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A467C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8A846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3C9D56">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8C1F82">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D08621F"/>
    <w:multiLevelType w:val="hybridMultilevel"/>
    <w:tmpl w:val="2CD431BE"/>
    <w:lvl w:ilvl="0" w:tplc="A2DEBE08">
      <w:start w:val="1"/>
      <w:numFmt w:val="lowerLetter"/>
      <w:lvlText w:val="(%1)"/>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E41388">
      <w:start w:val="1"/>
      <w:numFmt w:val="lowerLetter"/>
      <w:lvlText w:val="%2"/>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8453A8">
      <w:start w:val="1"/>
      <w:numFmt w:val="lowerRoman"/>
      <w:lvlText w:val="%3"/>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FC7422">
      <w:start w:val="1"/>
      <w:numFmt w:val="decimal"/>
      <w:lvlText w:val="%4"/>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A69F9A">
      <w:start w:val="1"/>
      <w:numFmt w:val="lowerLetter"/>
      <w:lvlText w:val="%5"/>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365B48">
      <w:start w:val="1"/>
      <w:numFmt w:val="lowerRoman"/>
      <w:lvlText w:val="%6"/>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1A0F48">
      <w:start w:val="1"/>
      <w:numFmt w:val="decimal"/>
      <w:lvlText w:val="%7"/>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34D87C">
      <w:start w:val="1"/>
      <w:numFmt w:val="lowerLetter"/>
      <w:lvlText w:val="%8"/>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F05DEA">
      <w:start w:val="1"/>
      <w:numFmt w:val="lowerRoman"/>
      <w:lvlText w:val="%9"/>
      <w:lvlJc w:val="left"/>
      <w:pPr>
        <w:ind w:left="8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D631A9C"/>
    <w:multiLevelType w:val="hybridMultilevel"/>
    <w:tmpl w:val="26EEBEA8"/>
    <w:lvl w:ilvl="0" w:tplc="CD8C2124">
      <w:start w:val="1"/>
      <w:numFmt w:val="lowerLetter"/>
      <w:lvlText w:val="(%1)"/>
      <w:lvlJc w:val="left"/>
      <w:pPr>
        <w:ind w:left="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B8821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5A297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4CD13E">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C45D28">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988DF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0E720E">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6601BC">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E4842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DC24074"/>
    <w:multiLevelType w:val="hybridMultilevel"/>
    <w:tmpl w:val="B0C4F92A"/>
    <w:lvl w:ilvl="0" w:tplc="5E2AC570">
      <w:start w:val="1"/>
      <w:numFmt w:val="lowerLetter"/>
      <w:lvlText w:val="(%1)"/>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2ABDD4">
      <w:start w:val="1"/>
      <w:numFmt w:val="lowerLetter"/>
      <w:lvlText w:val="%2"/>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44792E">
      <w:start w:val="1"/>
      <w:numFmt w:val="lowerRoman"/>
      <w:lvlText w:val="%3"/>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12C288">
      <w:start w:val="1"/>
      <w:numFmt w:val="decimal"/>
      <w:lvlText w:val="%4"/>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762028">
      <w:start w:val="1"/>
      <w:numFmt w:val="lowerLetter"/>
      <w:lvlText w:val="%5"/>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A0A412">
      <w:start w:val="1"/>
      <w:numFmt w:val="lowerRoman"/>
      <w:lvlText w:val="%6"/>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682424">
      <w:start w:val="1"/>
      <w:numFmt w:val="decimal"/>
      <w:lvlText w:val="%7"/>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42DDA">
      <w:start w:val="1"/>
      <w:numFmt w:val="lowerLetter"/>
      <w:lvlText w:val="%8"/>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AA7140">
      <w:start w:val="1"/>
      <w:numFmt w:val="lowerRoman"/>
      <w:lvlText w:val="%9"/>
      <w:lvlJc w:val="left"/>
      <w:pPr>
        <w:ind w:left="8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DD775FB"/>
    <w:multiLevelType w:val="hybridMultilevel"/>
    <w:tmpl w:val="BD76E3F2"/>
    <w:lvl w:ilvl="0" w:tplc="4EF8D67A">
      <w:start w:val="1"/>
      <w:numFmt w:val="lowerLetter"/>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E80E52">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447BA0">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54CBA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764CA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2EDFA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04689C">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C5E5E">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9080DE">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DDE7B3D"/>
    <w:multiLevelType w:val="hybridMultilevel"/>
    <w:tmpl w:val="3C6EAE56"/>
    <w:lvl w:ilvl="0" w:tplc="A73655A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FA479E">
      <w:start w:val="1"/>
      <w:numFmt w:val="lowerLetter"/>
      <w:lvlText w:val="%2"/>
      <w:lvlJc w:val="left"/>
      <w:pPr>
        <w:ind w:left="1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52122A">
      <w:start w:val="1"/>
      <w:numFmt w:val="upperLetter"/>
      <w:lvlRestart w:val="0"/>
      <w:lvlText w:val="(%3)"/>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9E20B2">
      <w:start w:val="1"/>
      <w:numFmt w:val="decimal"/>
      <w:lvlText w:val="%4"/>
      <w:lvlJc w:val="left"/>
      <w:pPr>
        <w:ind w:left="3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72DDBA">
      <w:start w:val="1"/>
      <w:numFmt w:val="lowerLetter"/>
      <w:lvlText w:val="%5"/>
      <w:lvlJc w:val="left"/>
      <w:pPr>
        <w:ind w:left="4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C6517C">
      <w:start w:val="1"/>
      <w:numFmt w:val="lowerRoman"/>
      <w:lvlText w:val="%6"/>
      <w:lvlJc w:val="left"/>
      <w:pPr>
        <w:ind w:left="48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98529C">
      <w:start w:val="1"/>
      <w:numFmt w:val="decimal"/>
      <w:lvlText w:val="%7"/>
      <w:lvlJc w:val="left"/>
      <w:pPr>
        <w:ind w:left="5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3CC640">
      <w:start w:val="1"/>
      <w:numFmt w:val="lowerLetter"/>
      <w:lvlText w:val="%8"/>
      <w:lvlJc w:val="left"/>
      <w:pPr>
        <w:ind w:left="63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8A8006">
      <w:start w:val="1"/>
      <w:numFmt w:val="lowerRoman"/>
      <w:lvlText w:val="%9"/>
      <w:lvlJc w:val="left"/>
      <w:pPr>
        <w:ind w:left="70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F203ECA"/>
    <w:multiLevelType w:val="hybridMultilevel"/>
    <w:tmpl w:val="31D8AB56"/>
    <w:lvl w:ilvl="0" w:tplc="9578A2D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9CC0A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92A126">
      <w:start w:val="1"/>
      <w:numFmt w:val="lowerRoman"/>
      <w:lvlRestart w:val="0"/>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AFE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38DA9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CA3B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249FF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663F0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96781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F8025A1"/>
    <w:multiLevelType w:val="multilevel"/>
    <w:tmpl w:val="7CD473F2"/>
    <w:lvl w:ilvl="0">
      <w:start w:val="1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21185994"/>
    <w:multiLevelType w:val="hybridMultilevel"/>
    <w:tmpl w:val="8120314E"/>
    <w:lvl w:ilvl="0" w:tplc="0BCE1BF4">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CEB83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BE153C">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5AF61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5E217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AACB7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A6DB3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AC98BE">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7EC76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21B8507A"/>
    <w:multiLevelType w:val="hybridMultilevel"/>
    <w:tmpl w:val="60B2EE60"/>
    <w:lvl w:ilvl="0" w:tplc="59626F1C">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966D0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FC98B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E098C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64AB34">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D0DF38">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BAA67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E8C0C6">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4A942E">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230D6470"/>
    <w:multiLevelType w:val="hybridMultilevel"/>
    <w:tmpl w:val="BA863D2E"/>
    <w:lvl w:ilvl="0" w:tplc="632286D0">
      <w:start w:val="1"/>
      <w:numFmt w:val="lowerLetter"/>
      <w:lvlText w:val="(%1)"/>
      <w:lvlJc w:val="left"/>
      <w:pPr>
        <w:ind w:left="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BCDDA8">
      <w:start w:val="1"/>
      <w:numFmt w:val="lowerLetter"/>
      <w:lvlText w:val="%2"/>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92D8DC">
      <w:start w:val="1"/>
      <w:numFmt w:val="lowerRoman"/>
      <w:lvlText w:val="%3"/>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F228B2">
      <w:start w:val="1"/>
      <w:numFmt w:val="decimal"/>
      <w:lvlText w:val="%4"/>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CE6378">
      <w:start w:val="1"/>
      <w:numFmt w:val="lowerLetter"/>
      <w:lvlText w:val="%5"/>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942F5E">
      <w:start w:val="1"/>
      <w:numFmt w:val="lowerRoman"/>
      <w:lvlText w:val="%6"/>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B2AE40">
      <w:start w:val="1"/>
      <w:numFmt w:val="decimal"/>
      <w:lvlText w:val="%7"/>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60E9FA">
      <w:start w:val="1"/>
      <w:numFmt w:val="lowerLetter"/>
      <w:lvlText w:val="%8"/>
      <w:lvlJc w:val="left"/>
      <w:pPr>
        <w:ind w:left="7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E8E8E6">
      <w:start w:val="1"/>
      <w:numFmt w:val="lowerRoman"/>
      <w:lvlText w:val="%9"/>
      <w:lvlJc w:val="left"/>
      <w:pPr>
        <w:ind w:left="8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23EA72BE"/>
    <w:multiLevelType w:val="hybridMultilevel"/>
    <w:tmpl w:val="7B9CAF34"/>
    <w:lvl w:ilvl="0" w:tplc="CDC45B82">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10519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BC74D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E046AC">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24CC3E">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07DAE">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9266CC">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DE1B6A">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6E245A">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25833C45"/>
    <w:multiLevelType w:val="hybridMultilevel"/>
    <w:tmpl w:val="B7060596"/>
    <w:lvl w:ilvl="0" w:tplc="B2D29F8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4ABC04">
      <w:start w:val="1"/>
      <w:numFmt w:val="lowerLetter"/>
      <w:lvlText w:val="%2"/>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7E0662">
      <w:start w:val="1"/>
      <w:numFmt w:val="lowerRoman"/>
      <w:lvlRestart w:val="0"/>
      <w:lvlText w:val="(%3)"/>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EC444">
      <w:start w:val="1"/>
      <w:numFmt w:val="decimal"/>
      <w:lvlText w:val="%4"/>
      <w:lvlJc w:val="left"/>
      <w:pPr>
        <w:ind w:left="3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1E7CC4">
      <w:start w:val="1"/>
      <w:numFmt w:val="lowerLetter"/>
      <w:lvlText w:val="%5"/>
      <w:lvlJc w:val="left"/>
      <w:pPr>
        <w:ind w:left="4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0E6F72">
      <w:start w:val="1"/>
      <w:numFmt w:val="lowerRoman"/>
      <w:lvlText w:val="%6"/>
      <w:lvlJc w:val="left"/>
      <w:pPr>
        <w:ind w:left="4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30EC48">
      <w:start w:val="1"/>
      <w:numFmt w:val="decimal"/>
      <w:lvlText w:val="%7"/>
      <w:lvlJc w:val="left"/>
      <w:pPr>
        <w:ind w:left="5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962140">
      <w:start w:val="1"/>
      <w:numFmt w:val="lowerLetter"/>
      <w:lvlText w:val="%8"/>
      <w:lvlJc w:val="left"/>
      <w:pPr>
        <w:ind w:left="6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D0DD60">
      <w:start w:val="1"/>
      <w:numFmt w:val="lowerRoman"/>
      <w:lvlText w:val="%9"/>
      <w:lvlJc w:val="left"/>
      <w:pPr>
        <w:ind w:left="6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624685C"/>
    <w:multiLevelType w:val="multilevel"/>
    <w:tmpl w:val="C06CA030"/>
    <w:lvl w:ilvl="0">
      <w:start w:val="1"/>
      <w:numFmt w:val="decimal"/>
      <w:lvlText w:val="%1."/>
      <w:lvlJc w:val="left"/>
      <w:pPr>
        <w:ind w:left="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82E2E6C"/>
    <w:multiLevelType w:val="hybridMultilevel"/>
    <w:tmpl w:val="2782FDCA"/>
    <w:lvl w:ilvl="0" w:tplc="D782295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3E2A50">
      <w:start w:val="1"/>
      <w:numFmt w:val="lowerLetter"/>
      <w:lvlText w:val="%2"/>
      <w:lvlJc w:val="left"/>
      <w:pPr>
        <w:ind w:left="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CEEE02">
      <w:start w:val="1"/>
      <w:numFmt w:val="lowerRoman"/>
      <w:lvlRestart w:val="0"/>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723566">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64D7F4">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348A98">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FA579A">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702528">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E81ED2">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8602E0D"/>
    <w:multiLevelType w:val="hybridMultilevel"/>
    <w:tmpl w:val="E500CDA4"/>
    <w:lvl w:ilvl="0" w:tplc="81FAFD0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8268C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00F406">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56107E">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92C14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588C0A">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A82E40">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10E916">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4C09CE">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A70538D"/>
    <w:multiLevelType w:val="hybridMultilevel"/>
    <w:tmpl w:val="FF2AB384"/>
    <w:lvl w:ilvl="0" w:tplc="3D02F5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10B16A">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7AA7A4">
      <w:start w:val="1"/>
      <w:numFmt w:val="upperLetter"/>
      <w:lvlRestart w:val="0"/>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FC493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FA6FD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30291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F6856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72251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A4DE3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B32492C"/>
    <w:multiLevelType w:val="hybridMultilevel"/>
    <w:tmpl w:val="AF223990"/>
    <w:lvl w:ilvl="0" w:tplc="A76C6B7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CA1C96">
      <w:start w:val="1"/>
      <w:numFmt w:val="lowerLetter"/>
      <w:lvlText w:val="%2"/>
      <w:lvlJc w:val="left"/>
      <w:pPr>
        <w:ind w:left="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1EAEB8">
      <w:start w:val="1"/>
      <w:numFmt w:val="lowerRoman"/>
      <w:lvlRestart w:val="0"/>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4A44CA">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E62EF8">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1C85D0">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36B0A6">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EA011A">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7AA806">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BBF79AD"/>
    <w:multiLevelType w:val="hybridMultilevel"/>
    <w:tmpl w:val="599E5A7A"/>
    <w:lvl w:ilvl="0" w:tplc="918E904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12F44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34975A">
      <w:start w:val="1"/>
      <w:numFmt w:val="lowerRoman"/>
      <w:lvlRestart w:val="0"/>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44BF78">
      <w:start w:val="1"/>
      <w:numFmt w:val="decimal"/>
      <w:lvlText w:val="%4"/>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0E801C">
      <w:start w:val="1"/>
      <w:numFmt w:val="lowerLetter"/>
      <w:lvlText w:val="%5"/>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18F6FA">
      <w:start w:val="1"/>
      <w:numFmt w:val="lowerRoman"/>
      <w:lvlText w:val="%6"/>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20C83C">
      <w:start w:val="1"/>
      <w:numFmt w:val="decimal"/>
      <w:lvlText w:val="%7"/>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3E68B8">
      <w:start w:val="1"/>
      <w:numFmt w:val="lowerLetter"/>
      <w:lvlText w:val="%8"/>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06DA5E">
      <w:start w:val="1"/>
      <w:numFmt w:val="lowerRoman"/>
      <w:lvlText w:val="%9"/>
      <w:lvlJc w:val="left"/>
      <w:pPr>
        <w:ind w:left="7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BD94D2A"/>
    <w:multiLevelType w:val="hybridMultilevel"/>
    <w:tmpl w:val="ED383F7E"/>
    <w:lvl w:ilvl="0" w:tplc="498861AE">
      <w:start w:val="5"/>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B962AA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5D8243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31A4E8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19E14C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FF8531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E8AFC4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A00C0A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94AB06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F521C9C"/>
    <w:multiLevelType w:val="hybridMultilevel"/>
    <w:tmpl w:val="9978159C"/>
    <w:lvl w:ilvl="0" w:tplc="86F035AE">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22918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726EC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E817F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CC7CE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AC96B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227C1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DC198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AA62D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F5A584C"/>
    <w:multiLevelType w:val="hybridMultilevel"/>
    <w:tmpl w:val="2C1690D8"/>
    <w:lvl w:ilvl="0" w:tplc="5B1005B6">
      <w:start w:val="1"/>
      <w:numFmt w:val="lowerLetter"/>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AC519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52EBFA">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BEB68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1CA048">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0C33BE">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CCB05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18947A">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AA40A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641F17"/>
    <w:multiLevelType w:val="hybridMultilevel"/>
    <w:tmpl w:val="E6341608"/>
    <w:lvl w:ilvl="0" w:tplc="866EC5E0">
      <w:start w:val="1"/>
      <w:numFmt w:val="lowerRoman"/>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58DFFA">
      <w:start w:val="1"/>
      <w:numFmt w:val="lowerLetter"/>
      <w:lvlText w:val="%2"/>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BCC37C">
      <w:start w:val="1"/>
      <w:numFmt w:val="lowerRoman"/>
      <w:lvlText w:val="%3"/>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E9D66">
      <w:start w:val="1"/>
      <w:numFmt w:val="decimal"/>
      <w:lvlText w:val="%4"/>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0217B2">
      <w:start w:val="1"/>
      <w:numFmt w:val="lowerLetter"/>
      <w:lvlText w:val="%5"/>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5CA6E4">
      <w:start w:val="1"/>
      <w:numFmt w:val="lowerRoman"/>
      <w:lvlText w:val="%6"/>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3CEACC">
      <w:start w:val="1"/>
      <w:numFmt w:val="decimal"/>
      <w:lvlText w:val="%7"/>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1C436A">
      <w:start w:val="1"/>
      <w:numFmt w:val="lowerLetter"/>
      <w:lvlText w:val="%8"/>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3880F2">
      <w:start w:val="1"/>
      <w:numFmt w:val="lowerRoman"/>
      <w:lvlText w:val="%9"/>
      <w:lvlJc w:val="left"/>
      <w:pPr>
        <w:ind w:left="7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1E549F7"/>
    <w:multiLevelType w:val="hybridMultilevel"/>
    <w:tmpl w:val="7842DAD8"/>
    <w:lvl w:ilvl="0" w:tplc="22022E52">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B01F76">
      <w:start w:val="1"/>
      <w:numFmt w:val="lowerRoman"/>
      <w:lvlText w:val="(%2)"/>
      <w:lvlJc w:val="left"/>
      <w:pPr>
        <w:ind w:left="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E0E8E">
      <w:start w:val="1"/>
      <w:numFmt w:val="lowerRoman"/>
      <w:lvlText w:val="%3"/>
      <w:lvlJc w:val="left"/>
      <w:pPr>
        <w:ind w:left="2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9872E0">
      <w:start w:val="1"/>
      <w:numFmt w:val="decimal"/>
      <w:lvlText w:val="%4"/>
      <w:lvlJc w:val="left"/>
      <w:pPr>
        <w:ind w:left="2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AE0330">
      <w:start w:val="1"/>
      <w:numFmt w:val="lowerLetter"/>
      <w:lvlText w:val="%5"/>
      <w:lvlJc w:val="left"/>
      <w:pPr>
        <w:ind w:left="3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60ED90">
      <w:start w:val="1"/>
      <w:numFmt w:val="lowerRoman"/>
      <w:lvlText w:val="%6"/>
      <w:lvlJc w:val="left"/>
      <w:pPr>
        <w:ind w:left="4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EA48F0">
      <w:start w:val="1"/>
      <w:numFmt w:val="decimal"/>
      <w:lvlText w:val="%7"/>
      <w:lvlJc w:val="left"/>
      <w:pPr>
        <w:ind w:left="4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528A3C">
      <w:start w:val="1"/>
      <w:numFmt w:val="lowerLetter"/>
      <w:lvlText w:val="%8"/>
      <w:lvlJc w:val="left"/>
      <w:pPr>
        <w:ind w:left="5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28F35A">
      <w:start w:val="1"/>
      <w:numFmt w:val="lowerRoman"/>
      <w:lvlText w:val="%9"/>
      <w:lvlJc w:val="left"/>
      <w:pPr>
        <w:ind w:left="6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320E0B9A"/>
    <w:multiLevelType w:val="hybridMultilevel"/>
    <w:tmpl w:val="A2869176"/>
    <w:lvl w:ilvl="0" w:tplc="CC10037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AC17EE">
      <w:start w:val="1"/>
      <w:numFmt w:val="lowerLetter"/>
      <w:lvlText w:val="%2"/>
      <w:lvlJc w:val="left"/>
      <w:pPr>
        <w:ind w:left="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0CA2E8">
      <w:start w:val="1"/>
      <w:numFmt w:val="lowerRoman"/>
      <w:lvlRestart w:val="0"/>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E40EA6">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7CE662">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0203C0">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F0AEC4">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82A2C">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0003AC">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22F66F7"/>
    <w:multiLevelType w:val="hybridMultilevel"/>
    <w:tmpl w:val="DB5C187C"/>
    <w:lvl w:ilvl="0" w:tplc="A5869ACA">
      <w:start w:val="1"/>
      <w:numFmt w:val="lowerLetter"/>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C06652">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66F3D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0AEEC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C8B02A">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E854DA">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44D75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48ED62">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4CED1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33073E1C"/>
    <w:multiLevelType w:val="hybridMultilevel"/>
    <w:tmpl w:val="1744F550"/>
    <w:lvl w:ilvl="0" w:tplc="9294BA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A02A6E">
      <w:start w:val="1"/>
      <w:numFmt w:val="lowerRoman"/>
      <w:lvlRestart w:val="0"/>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2EDB68">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7016AC">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02EE80">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2ECFE6">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82A55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BCDC34">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860F52">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C84B31"/>
    <w:multiLevelType w:val="hybridMultilevel"/>
    <w:tmpl w:val="BDE80590"/>
    <w:lvl w:ilvl="0" w:tplc="BCF69AE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BEADD8">
      <w:start w:val="1"/>
      <w:numFmt w:val="lowerLetter"/>
      <w:lvlText w:val="%2"/>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54AB6E">
      <w:start w:val="1"/>
      <w:numFmt w:val="lowerRoman"/>
      <w:lvlRestart w:val="0"/>
      <w:lvlText w:val="(%3)"/>
      <w:lvlJc w:val="left"/>
      <w:pPr>
        <w:ind w:left="1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94E1F4">
      <w:start w:val="1"/>
      <w:numFmt w:val="decimal"/>
      <w:lvlText w:val="%4"/>
      <w:lvlJc w:val="left"/>
      <w:pPr>
        <w:ind w:left="3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203718">
      <w:start w:val="1"/>
      <w:numFmt w:val="lowerLetter"/>
      <w:lvlText w:val="%5"/>
      <w:lvlJc w:val="left"/>
      <w:pPr>
        <w:ind w:left="4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1EEBF0">
      <w:start w:val="1"/>
      <w:numFmt w:val="lowerRoman"/>
      <w:lvlText w:val="%6"/>
      <w:lvlJc w:val="left"/>
      <w:pPr>
        <w:ind w:left="4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D694C8">
      <w:start w:val="1"/>
      <w:numFmt w:val="decimal"/>
      <w:lvlText w:val="%7"/>
      <w:lvlJc w:val="left"/>
      <w:pPr>
        <w:ind w:left="5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7CBC0A">
      <w:start w:val="1"/>
      <w:numFmt w:val="lowerLetter"/>
      <w:lvlText w:val="%8"/>
      <w:lvlJc w:val="left"/>
      <w:pPr>
        <w:ind w:left="6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5C1982">
      <w:start w:val="1"/>
      <w:numFmt w:val="lowerRoman"/>
      <w:lvlText w:val="%9"/>
      <w:lvlJc w:val="left"/>
      <w:pPr>
        <w:ind w:left="6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43472E9"/>
    <w:multiLevelType w:val="hybridMultilevel"/>
    <w:tmpl w:val="380CB11C"/>
    <w:lvl w:ilvl="0" w:tplc="2408AB9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D426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66AB3C">
      <w:start w:val="1"/>
      <w:numFmt w:val="lowerRoman"/>
      <w:lvlRestart w:val="0"/>
      <w:lvlText w:val="(%3)"/>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08D06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02B96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36E83A">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C8234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3A0BF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AE0A4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51A71F6"/>
    <w:multiLevelType w:val="hybridMultilevel"/>
    <w:tmpl w:val="6BD8D3F8"/>
    <w:lvl w:ilvl="0" w:tplc="84A88F76">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F05220">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A29A2C">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D6970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9CF858">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5292B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C4202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2A7B4E">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92B2C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6D84B67"/>
    <w:multiLevelType w:val="hybridMultilevel"/>
    <w:tmpl w:val="CFB83B4A"/>
    <w:lvl w:ilvl="0" w:tplc="FAD4596E">
      <w:start w:val="1"/>
      <w:numFmt w:val="lowerLetter"/>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36ADF4">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E437EA">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7EA0E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02280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88EF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FE198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5E29C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24838A">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7741B85"/>
    <w:multiLevelType w:val="hybridMultilevel"/>
    <w:tmpl w:val="D834FB44"/>
    <w:lvl w:ilvl="0" w:tplc="2BB2C6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F4A6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8CE6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7456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F2B9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FEF7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D655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1E6A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0073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7754A70"/>
    <w:multiLevelType w:val="hybridMultilevel"/>
    <w:tmpl w:val="C9A2FF3C"/>
    <w:lvl w:ilvl="0" w:tplc="558AFB2A">
      <w:start w:val="1"/>
      <w:numFmt w:val="lowerLetter"/>
      <w:lvlText w:val="(%1)"/>
      <w:lvlJc w:val="left"/>
      <w:pPr>
        <w:ind w:left="2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420878">
      <w:start w:val="1"/>
      <w:numFmt w:val="lowerLetter"/>
      <w:lvlText w:val="%2"/>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F218BA">
      <w:start w:val="1"/>
      <w:numFmt w:val="lowerRoman"/>
      <w:lvlText w:val="%3"/>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A882EC">
      <w:start w:val="1"/>
      <w:numFmt w:val="decimal"/>
      <w:lvlText w:val="%4"/>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267938">
      <w:start w:val="1"/>
      <w:numFmt w:val="lowerLetter"/>
      <w:lvlText w:val="%5"/>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EEA254">
      <w:start w:val="1"/>
      <w:numFmt w:val="lowerRoman"/>
      <w:lvlText w:val="%6"/>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88BBB8">
      <w:start w:val="1"/>
      <w:numFmt w:val="decimal"/>
      <w:lvlText w:val="%7"/>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EE75D0">
      <w:start w:val="1"/>
      <w:numFmt w:val="lowerLetter"/>
      <w:lvlText w:val="%8"/>
      <w:lvlJc w:val="left"/>
      <w:pPr>
        <w:ind w:left="7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4AE0E0">
      <w:start w:val="1"/>
      <w:numFmt w:val="lowerRoman"/>
      <w:lvlText w:val="%9"/>
      <w:lvlJc w:val="left"/>
      <w:pPr>
        <w:ind w:left="8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88F7E19"/>
    <w:multiLevelType w:val="hybridMultilevel"/>
    <w:tmpl w:val="8F8C6840"/>
    <w:lvl w:ilvl="0" w:tplc="F9340AF0">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20DB8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04D0E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0AC12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162544">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2E554A">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16977C">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FA8A6A">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76C41E">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8F67C9D"/>
    <w:multiLevelType w:val="multilevel"/>
    <w:tmpl w:val="AA4007D4"/>
    <w:lvl w:ilvl="0">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94E228E"/>
    <w:multiLevelType w:val="multilevel"/>
    <w:tmpl w:val="9D0C6D6E"/>
    <w:lvl w:ilvl="0">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9C14DA8"/>
    <w:multiLevelType w:val="multilevel"/>
    <w:tmpl w:val="BDAC06CC"/>
    <w:lvl w:ilvl="0">
      <w:start w:val="6"/>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3A133113"/>
    <w:multiLevelType w:val="hybridMultilevel"/>
    <w:tmpl w:val="CDCA4C34"/>
    <w:lvl w:ilvl="0" w:tplc="F6E6745C">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42C1F4">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4E8B5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AE8C30">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30B8C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FAD386">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765BB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F4F7CA">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B0AD6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3A71500D"/>
    <w:multiLevelType w:val="hybridMultilevel"/>
    <w:tmpl w:val="7F42AC88"/>
    <w:lvl w:ilvl="0" w:tplc="7F3A6B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A4C708">
      <w:start w:val="1"/>
      <w:numFmt w:val="lowerLetter"/>
      <w:lvlText w:val="%2"/>
      <w:lvlJc w:val="left"/>
      <w:pPr>
        <w:ind w:left="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A23ECC">
      <w:start w:val="1"/>
      <w:numFmt w:val="lowerRoman"/>
      <w:lvlText w:val="%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903F40">
      <w:start w:val="1"/>
      <w:numFmt w:val="upperLetter"/>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FC430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7A5FB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067FA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2E243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682D6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3ADC36F4"/>
    <w:multiLevelType w:val="hybridMultilevel"/>
    <w:tmpl w:val="E7D0D934"/>
    <w:lvl w:ilvl="0" w:tplc="5244582A">
      <w:start w:val="3"/>
      <w:numFmt w:val="decimal"/>
      <w:lvlText w:val="%1."/>
      <w:lvlJc w:val="left"/>
      <w:pPr>
        <w:ind w:left="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4608D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CA6E6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6CE29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029CB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A4A46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38A6F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407D5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88078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3C2D491D"/>
    <w:multiLevelType w:val="hybridMultilevel"/>
    <w:tmpl w:val="275AF080"/>
    <w:lvl w:ilvl="0" w:tplc="EDF08ED0">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4CF55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523FC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38550C">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08768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10B9A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D0640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247C56">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124FA0">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3D85519A"/>
    <w:multiLevelType w:val="hybridMultilevel"/>
    <w:tmpl w:val="6966D94E"/>
    <w:lvl w:ilvl="0" w:tplc="0FA8115E">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2296A0">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6C1730">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EEAC80">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BEC8FC">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A8E92A">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240DD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EAFBC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161E36">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3DD25CF4"/>
    <w:multiLevelType w:val="multilevel"/>
    <w:tmpl w:val="B34025C8"/>
    <w:lvl w:ilvl="0">
      <w:start w:val="3"/>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3DFF1C10"/>
    <w:multiLevelType w:val="hybridMultilevel"/>
    <w:tmpl w:val="AFD89C4C"/>
    <w:lvl w:ilvl="0" w:tplc="7C9CDEB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B8745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32321C">
      <w:start w:val="1"/>
      <w:numFmt w:val="lowerRoman"/>
      <w:lvlText w:val="(%3)"/>
      <w:lvlJc w:val="left"/>
      <w:pPr>
        <w:ind w:left="1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00E4E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1CE4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52828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3CA5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F2F84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3EF6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3E5F13E3"/>
    <w:multiLevelType w:val="hybridMultilevel"/>
    <w:tmpl w:val="54800C24"/>
    <w:lvl w:ilvl="0" w:tplc="167E611C">
      <w:start w:val="1"/>
      <w:numFmt w:val="lowerLetter"/>
      <w:lvlText w:val="(%1)"/>
      <w:lvlJc w:val="left"/>
      <w:pPr>
        <w:ind w:left="1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DE199E">
      <w:start w:val="1"/>
      <w:numFmt w:val="lowerLetter"/>
      <w:lvlText w:val="%2"/>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7E1490">
      <w:start w:val="1"/>
      <w:numFmt w:val="lowerRoman"/>
      <w:lvlText w:val="%3"/>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9072EC">
      <w:start w:val="1"/>
      <w:numFmt w:val="decimal"/>
      <w:lvlText w:val="%4"/>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9C1852">
      <w:start w:val="1"/>
      <w:numFmt w:val="lowerLetter"/>
      <w:lvlText w:val="%5"/>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6E822E">
      <w:start w:val="1"/>
      <w:numFmt w:val="lowerRoman"/>
      <w:lvlText w:val="%6"/>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3AF768">
      <w:start w:val="1"/>
      <w:numFmt w:val="decimal"/>
      <w:lvlText w:val="%7"/>
      <w:lvlJc w:val="left"/>
      <w:pPr>
        <w:ind w:left="68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88AF30">
      <w:start w:val="1"/>
      <w:numFmt w:val="lowerLetter"/>
      <w:lvlText w:val="%8"/>
      <w:lvlJc w:val="left"/>
      <w:pPr>
        <w:ind w:left="7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7EAA46">
      <w:start w:val="1"/>
      <w:numFmt w:val="lowerRoman"/>
      <w:lvlText w:val="%9"/>
      <w:lvlJc w:val="left"/>
      <w:pPr>
        <w:ind w:left="8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3EDB235E"/>
    <w:multiLevelType w:val="hybridMultilevel"/>
    <w:tmpl w:val="09486886"/>
    <w:lvl w:ilvl="0" w:tplc="370ACFC0">
      <w:start w:val="1"/>
      <w:numFmt w:val="lowerLetter"/>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686904">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8494D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BCD79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16978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D4926A">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5EA0C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02A76C">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DA4510">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3F1247F5"/>
    <w:multiLevelType w:val="hybridMultilevel"/>
    <w:tmpl w:val="94D07F4C"/>
    <w:lvl w:ilvl="0" w:tplc="02F86228">
      <w:start w:val="1"/>
      <w:numFmt w:val="lowerLetter"/>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D25A64">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A4B734">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B44950">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48B5B6">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88011E">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D478B0">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608FBE">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3CA1E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3FB82A1E"/>
    <w:multiLevelType w:val="hybridMultilevel"/>
    <w:tmpl w:val="FD9A8310"/>
    <w:lvl w:ilvl="0" w:tplc="74B49F5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EEA12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DCAAC4">
      <w:start w:val="1"/>
      <w:numFmt w:val="lowerRoman"/>
      <w:lvlRestart w:val="0"/>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B87FD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E276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4CCA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1E45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3A1B8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8C80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1A350E5"/>
    <w:multiLevelType w:val="hybridMultilevel"/>
    <w:tmpl w:val="4EEC3898"/>
    <w:lvl w:ilvl="0" w:tplc="A62C5852">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2C2806">
      <w:start w:val="1"/>
      <w:numFmt w:val="lowerLetter"/>
      <w:lvlText w:val="%2"/>
      <w:lvlJc w:val="left"/>
      <w:pPr>
        <w:ind w:left="1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1C2DEA">
      <w:start w:val="1"/>
      <w:numFmt w:val="lowerRoman"/>
      <w:lvlText w:val="%3"/>
      <w:lvlJc w:val="left"/>
      <w:pPr>
        <w:ind w:left="2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54E5CC">
      <w:start w:val="1"/>
      <w:numFmt w:val="decimal"/>
      <w:lvlText w:val="%4"/>
      <w:lvlJc w:val="left"/>
      <w:pPr>
        <w:ind w:left="3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3E9FF4">
      <w:start w:val="1"/>
      <w:numFmt w:val="lowerLetter"/>
      <w:lvlText w:val="%5"/>
      <w:lvlJc w:val="left"/>
      <w:pPr>
        <w:ind w:left="3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08E05C">
      <w:start w:val="1"/>
      <w:numFmt w:val="lowerRoman"/>
      <w:lvlText w:val="%6"/>
      <w:lvlJc w:val="left"/>
      <w:pPr>
        <w:ind w:left="4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BEC178">
      <w:start w:val="1"/>
      <w:numFmt w:val="decimal"/>
      <w:lvlText w:val="%7"/>
      <w:lvlJc w:val="left"/>
      <w:pPr>
        <w:ind w:left="5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785FEA">
      <w:start w:val="1"/>
      <w:numFmt w:val="lowerLetter"/>
      <w:lvlText w:val="%8"/>
      <w:lvlJc w:val="left"/>
      <w:pPr>
        <w:ind w:left="6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2CAE70">
      <w:start w:val="1"/>
      <w:numFmt w:val="lowerRoman"/>
      <w:lvlText w:val="%9"/>
      <w:lvlJc w:val="left"/>
      <w:pPr>
        <w:ind w:left="6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1AB0678"/>
    <w:multiLevelType w:val="hybridMultilevel"/>
    <w:tmpl w:val="D8CE05F6"/>
    <w:lvl w:ilvl="0" w:tplc="115AEFE6">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FEE44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1450D0">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9C045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4CF836">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3CA5BE">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7C17C2">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26436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A6E1E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1DB24F5"/>
    <w:multiLevelType w:val="hybridMultilevel"/>
    <w:tmpl w:val="2BFCE658"/>
    <w:lvl w:ilvl="0" w:tplc="59C0B4BC">
      <w:start w:val="1"/>
      <w:numFmt w:val="low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94BA8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2C258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E42E54">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082CDA">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E6024E">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F0F84C">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72F3A2">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03D28">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27F3C16"/>
    <w:multiLevelType w:val="hybridMultilevel"/>
    <w:tmpl w:val="AEA8EE14"/>
    <w:lvl w:ilvl="0" w:tplc="0F9878D8">
      <w:start w:val="1"/>
      <w:numFmt w:val="lowerLetter"/>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50A14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B47EDC">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46E08C">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62445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1073FA">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085E0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021F4E">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603BD6">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42E5321"/>
    <w:multiLevelType w:val="hybridMultilevel"/>
    <w:tmpl w:val="A0128436"/>
    <w:lvl w:ilvl="0" w:tplc="A194383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5ADEBA">
      <w:start w:val="1"/>
      <w:numFmt w:val="lowerLetter"/>
      <w:lvlText w:val="%2"/>
      <w:lvlJc w:val="left"/>
      <w:pPr>
        <w:ind w:left="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CC369C">
      <w:start w:val="1"/>
      <w:numFmt w:val="upperLetter"/>
      <w:lvlRestart w:val="0"/>
      <w:lvlText w:val="(%3)"/>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086C92">
      <w:start w:val="1"/>
      <w:numFmt w:val="decimal"/>
      <w:lvlText w:val="%4"/>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9E425E">
      <w:start w:val="1"/>
      <w:numFmt w:val="lowerLetter"/>
      <w:lvlText w:val="%5"/>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C871A4">
      <w:start w:val="1"/>
      <w:numFmt w:val="lowerRoman"/>
      <w:lvlText w:val="%6"/>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784112">
      <w:start w:val="1"/>
      <w:numFmt w:val="decimal"/>
      <w:lvlText w:val="%7"/>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C8090">
      <w:start w:val="1"/>
      <w:numFmt w:val="lowerLetter"/>
      <w:lvlText w:val="%8"/>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1491CA">
      <w:start w:val="1"/>
      <w:numFmt w:val="lowerRoman"/>
      <w:lvlText w:val="%9"/>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53257F8"/>
    <w:multiLevelType w:val="hybridMultilevel"/>
    <w:tmpl w:val="24C6310A"/>
    <w:lvl w:ilvl="0" w:tplc="DB9EB922">
      <w:start w:val="1"/>
      <w:numFmt w:val="lowerLetter"/>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00331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BE011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1858DC">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62BF4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68357C">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68E2C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B4321C">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A25846">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54361B8"/>
    <w:multiLevelType w:val="hybridMultilevel"/>
    <w:tmpl w:val="2E084FEE"/>
    <w:lvl w:ilvl="0" w:tplc="CEA41A8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E65096">
      <w:start w:val="1"/>
      <w:numFmt w:val="decimal"/>
      <w:lvlRestart w:val="0"/>
      <w:lvlText w:val="(%2)"/>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64FDF4">
      <w:start w:val="1"/>
      <w:numFmt w:val="lowerRoman"/>
      <w:lvlText w:val="%3"/>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458D2">
      <w:start w:val="1"/>
      <w:numFmt w:val="decimal"/>
      <w:lvlText w:val="%4"/>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6EFC7C">
      <w:start w:val="1"/>
      <w:numFmt w:val="lowerLetter"/>
      <w:lvlText w:val="%5"/>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16759A">
      <w:start w:val="1"/>
      <w:numFmt w:val="lowerRoman"/>
      <w:lvlText w:val="%6"/>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B87798">
      <w:start w:val="1"/>
      <w:numFmt w:val="decimal"/>
      <w:lvlText w:val="%7"/>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C8EA92">
      <w:start w:val="1"/>
      <w:numFmt w:val="lowerLetter"/>
      <w:lvlText w:val="%8"/>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5C48EA">
      <w:start w:val="1"/>
      <w:numFmt w:val="lowerRoman"/>
      <w:lvlText w:val="%9"/>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56618A8"/>
    <w:multiLevelType w:val="hybridMultilevel"/>
    <w:tmpl w:val="345E75AE"/>
    <w:lvl w:ilvl="0" w:tplc="2FFA0562">
      <w:start w:val="1"/>
      <w:numFmt w:val="low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EEA6FE">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C6A3CC">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D84D62">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0008B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04A0A8">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EC1A3E">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2280B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70FE46">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45AF7F68"/>
    <w:multiLevelType w:val="multilevel"/>
    <w:tmpl w:val="1B5E3D14"/>
    <w:lvl w:ilvl="0">
      <w:start w:val="13"/>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0"/>
      <w:numFmt w:val="decimal"/>
      <w:lvlRestart w:val="0"/>
      <w:lvlText w:val="%1.%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463653AE"/>
    <w:multiLevelType w:val="hybridMultilevel"/>
    <w:tmpl w:val="0002A2D0"/>
    <w:lvl w:ilvl="0" w:tplc="9600E29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34A466">
      <w:start w:val="1"/>
      <w:numFmt w:val="lowerLetter"/>
      <w:lvlText w:val="%2"/>
      <w:lvlJc w:val="left"/>
      <w:pPr>
        <w:ind w:left="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84024A">
      <w:start w:val="1"/>
      <w:numFmt w:val="lowerRoman"/>
      <w:lvlText w:val="%3"/>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989BE8">
      <w:start w:val="1"/>
      <w:numFmt w:val="decimal"/>
      <w:lvlText w:val="%4"/>
      <w:lvlJc w:val="left"/>
      <w:pPr>
        <w:ind w:left="2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086FD8">
      <w:start w:val="1"/>
      <w:numFmt w:val="decimal"/>
      <w:lvlRestart w:val="0"/>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D83242">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58B354">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B8EBBE">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0E5514">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47B1107E"/>
    <w:multiLevelType w:val="hybridMultilevel"/>
    <w:tmpl w:val="D0B079BC"/>
    <w:lvl w:ilvl="0" w:tplc="981269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088F84">
      <w:start w:val="1"/>
      <w:numFmt w:val="lowerLetter"/>
      <w:lvlText w:val="%2"/>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F00FBE">
      <w:start w:val="1"/>
      <w:numFmt w:val="lowerRoman"/>
      <w:lvlRestart w:val="0"/>
      <w:lvlText w:val="(%3)"/>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CA3E9A">
      <w:start w:val="1"/>
      <w:numFmt w:val="decimal"/>
      <w:lvlText w:val="%4"/>
      <w:lvlJc w:val="left"/>
      <w:pPr>
        <w:ind w:left="3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24354C">
      <w:start w:val="1"/>
      <w:numFmt w:val="lowerLetter"/>
      <w:lvlText w:val="%5"/>
      <w:lvlJc w:val="left"/>
      <w:pPr>
        <w:ind w:left="4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B088A8">
      <w:start w:val="1"/>
      <w:numFmt w:val="lowerRoman"/>
      <w:lvlText w:val="%6"/>
      <w:lvlJc w:val="left"/>
      <w:pPr>
        <w:ind w:left="4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A2B696">
      <w:start w:val="1"/>
      <w:numFmt w:val="decimal"/>
      <w:lvlText w:val="%7"/>
      <w:lvlJc w:val="left"/>
      <w:pPr>
        <w:ind w:left="5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6AB0BC">
      <w:start w:val="1"/>
      <w:numFmt w:val="lowerLetter"/>
      <w:lvlText w:val="%8"/>
      <w:lvlJc w:val="left"/>
      <w:pPr>
        <w:ind w:left="6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CC8686">
      <w:start w:val="1"/>
      <w:numFmt w:val="lowerRoman"/>
      <w:lvlText w:val="%9"/>
      <w:lvlJc w:val="left"/>
      <w:pPr>
        <w:ind w:left="6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48692A24"/>
    <w:multiLevelType w:val="hybridMultilevel"/>
    <w:tmpl w:val="CAF48342"/>
    <w:lvl w:ilvl="0" w:tplc="1E04CB12">
      <w:start w:val="1"/>
      <w:numFmt w:val="lowerLetter"/>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70720A">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0E3D44">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F0B5FE">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B83CB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406908">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AE3CAC">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0A0536">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E48352">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48BF1C4F"/>
    <w:multiLevelType w:val="hybridMultilevel"/>
    <w:tmpl w:val="64826A92"/>
    <w:lvl w:ilvl="0" w:tplc="BC7EE20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5E29B4">
      <w:start w:val="1"/>
      <w:numFmt w:val="lowerLetter"/>
      <w:lvlText w:val="%2"/>
      <w:lvlJc w:val="left"/>
      <w:pPr>
        <w:ind w:left="1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1848B8">
      <w:start w:val="1"/>
      <w:numFmt w:val="lowerRoman"/>
      <w:lvlRestart w:val="0"/>
      <w:lvlText w:val="(%3)"/>
      <w:lvlJc w:val="left"/>
      <w:pPr>
        <w:ind w:left="1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F67A90">
      <w:start w:val="1"/>
      <w:numFmt w:val="decimal"/>
      <w:lvlText w:val="%4"/>
      <w:lvlJc w:val="left"/>
      <w:pPr>
        <w:ind w:left="3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D83F12">
      <w:start w:val="1"/>
      <w:numFmt w:val="lowerLetter"/>
      <w:lvlText w:val="%5"/>
      <w:lvlJc w:val="left"/>
      <w:pPr>
        <w:ind w:left="3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5AC522">
      <w:start w:val="1"/>
      <w:numFmt w:val="lowerRoman"/>
      <w:lvlText w:val="%6"/>
      <w:lvlJc w:val="left"/>
      <w:pPr>
        <w:ind w:left="4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66F74C">
      <w:start w:val="1"/>
      <w:numFmt w:val="decimal"/>
      <w:lvlText w:val="%7"/>
      <w:lvlJc w:val="left"/>
      <w:pPr>
        <w:ind w:left="5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221E8A">
      <w:start w:val="1"/>
      <w:numFmt w:val="lowerLetter"/>
      <w:lvlText w:val="%8"/>
      <w:lvlJc w:val="left"/>
      <w:pPr>
        <w:ind w:left="6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52713A">
      <w:start w:val="1"/>
      <w:numFmt w:val="lowerRoman"/>
      <w:lvlText w:val="%9"/>
      <w:lvlJc w:val="left"/>
      <w:pPr>
        <w:ind w:left="6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495A467A"/>
    <w:multiLevelType w:val="hybridMultilevel"/>
    <w:tmpl w:val="FEC80CFE"/>
    <w:lvl w:ilvl="0" w:tplc="AB0088D4">
      <w:start w:val="1"/>
      <w:numFmt w:val="lowerLetter"/>
      <w:lvlText w:val="(%1)"/>
      <w:lvlJc w:val="left"/>
      <w:pPr>
        <w:ind w:left="192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D2604FEA">
      <w:start w:val="1"/>
      <w:numFmt w:val="lowerLetter"/>
      <w:lvlText w:val="%2"/>
      <w:lvlJc w:val="left"/>
      <w:pPr>
        <w:ind w:left="301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2176FAD0">
      <w:start w:val="1"/>
      <w:numFmt w:val="lowerRoman"/>
      <w:lvlText w:val="%3"/>
      <w:lvlJc w:val="left"/>
      <w:pPr>
        <w:ind w:left="373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90E8BB8C">
      <w:start w:val="1"/>
      <w:numFmt w:val="decimal"/>
      <w:lvlText w:val="%4"/>
      <w:lvlJc w:val="left"/>
      <w:pPr>
        <w:ind w:left="445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7188F01E">
      <w:start w:val="1"/>
      <w:numFmt w:val="lowerLetter"/>
      <w:lvlText w:val="%5"/>
      <w:lvlJc w:val="left"/>
      <w:pPr>
        <w:ind w:left="517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651AF69E">
      <w:start w:val="1"/>
      <w:numFmt w:val="lowerRoman"/>
      <w:lvlText w:val="%6"/>
      <w:lvlJc w:val="left"/>
      <w:pPr>
        <w:ind w:left="589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997A4534">
      <w:start w:val="1"/>
      <w:numFmt w:val="decimal"/>
      <w:lvlText w:val="%7"/>
      <w:lvlJc w:val="left"/>
      <w:pPr>
        <w:ind w:left="661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6CECF81E">
      <w:start w:val="1"/>
      <w:numFmt w:val="lowerLetter"/>
      <w:lvlText w:val="%8"/>
      <w:lvlJc w:val="left"/>
      <w:pPr>
        <w:ind w:left="733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3DF08394">
      <w:start w:val="1"/>
      <w:numFmt w:val="lowerRoman"/>
      <w:lvlText w:val="%9"/>
      <w:lvlJc w:val="left"/>
      <w:pPr>
        <w:ind w:left="8056"/>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49713286"/>
    <w:multiLevelType w:val="hybridMultilevel"/>
    <w:tmpl w:val="F27AF7DA"/>
    <w:lvl w:ilvl="0" w:tplc="F3362366">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764A1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641DC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88F6B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EA631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B8AE6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6022B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B4B6B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66CC5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499C3502"/>
    <w:multiLevelType w:val="hybridMultilevel"/>
    <w:tmpl w:val="8B3E2F04"/>
    <w:lvl w:ilvl="0" w:tplc="3C7CF35E">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10654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88CBC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04D760">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45444">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241F0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FCB26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5E718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321D16">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4B6B0018"/>
    <w:multiLevelType w:val="multilevel"/>
    <w:tmpl w:val="AD840B46"/>
    <w:lvl w:ilvl="0">
      <w:start w:val="13"/>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5"/>
      <w:numFmt w:val="decimal"/>
      <w:lvlRestart w:val="0"/>
      <w:lvlText w:val="%1.%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4C0C21AE"/>
    <w:multiLevelType w:val="hybridMultilevel"/>
    <w:tmpl w:val="B136DAC6"/>
    <w:lvl w:ilvl="0" w:tplc="82BE5758">
      <w:start w:val="1"/>
      <w:numFmt w:val="lowerLetter"/>
      <w:lvlText w:val="(%1)"/>
      <w:lvlJc w:val="left"/>
      <w:pPr>
        <w:ind w:left="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F65F90">
      <w:start w:val="1"/>
      <w:numFmt w:val="lowerLetter"/>
      <w:lvlText w:val="%2"/>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2C9B2C">
      <w:start w:val="1"/>
      <w:numFmt w:val="lowerRoman"/>
      <w:lvlText w:val="%3"/>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12D4D8">
      <w:start w:val="1"/>
      <w:numFmt w:val="decimal"/>
      <w:lvlText w:val="%4"/>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241BE0">
      <w:start w:val="1"/>
      <w:numFmt w:val="lowerLetter"/>
      <w:lvlText w:val="%5"/>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BC6BAC">
      <w:start w:val="1"/>
      <w:numFmt w:val="lowerRoman"/>
      <w:lvlText w:val="%6"/>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FCCB6E">
      <w:start w:val="1"/>
      <w:numFmt w:val="decimal"/>
      <w:lvlText w:val="%7"/>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320220">
      <w:start w:val="1"/>
      <w:numFmt w:val="lowerLetter"/>
      <w:lvlText w:val="%8"/>
      <w:lvlJc w:val="left"/>
      <w:pPr>
        <w:ind w:left="7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7E6442">
      <w:start w:val="1"/>
      <w:numFmt w:val="lowerRoman"/>
      <w:lvlText w:val="%9"/>
      <w:lvlJc w:val="left"/>
      <w:pPr>
        <w:ind w:left="8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4D3947D5"/>
    <w:multiLevelType w:val="hybridMultilevel"/>
    <w:tmpl w:val="D8F272EC"/>
    <w:lvl w:ilvl="0" w:tplc="42AE9148">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C0763A">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56235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9A3424">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FE42E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980CF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2C2A3C">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F24292">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A06A0E">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4DAD33C8"/>
    <w:multiLevelType w:val="hybridMultilevel"/>
    <w:tmpl w:val="79763B2C"/>
    <w:lvl w:ilvl="0" w:tplc="6D92D1C4">
      <w:start w:val="2"/>
      <w:numFmt w:val="lowerRoman"/>
      <w:lvlText w:val="(%1)"/>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10925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3293F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8DD5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EEDED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6A6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7C84D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3449E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AC8F0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4DF5722D"/>
    <w:multiLevelType w:val="hybridMultilevel"/>
    <w:tmpl w:val="14D0E4F4"/>
    <w:lvl w:ilvl="0" w:tplc="E1680DFE">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AA8F5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9018B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F0B92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8EF25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E6FE7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82D364">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62E7C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70E6D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1FE48D4"/>
    <w:multiLevelType w:val="hybridMultilevel"/>
    <w:tmpl w:val="51DCED84"/>
    <w:lvl w:ilvl="0" w:tplc="9A1E0746">
      <w:start w:val="1"/>
      <w:numFmt w:val="lowerLetter"/>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64330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8C7784">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BA2024">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8A4056">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547B8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2667A0">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E4F19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D6953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27A5867"/>
    <w:multiLevelType w:val="hybridMultilevel"/>
    <w:tmpl w:val="5058D434"/>
    <w:lvl w:ilvl="0" w:tplc="602A94B4">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20FC2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36C23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A0C9D2">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FAA4CA">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1A790C">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927BD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FE07BE">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F0322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537A48CC"/>
    <w:multiLevelType w:val="hybridMultilevel"/>
    <w:tmpl w:val="F22E93E4"/>
    <w:lvl w:ilvl="0" w:tplc="2CC25534">
      <w:start w:val="1"/>
      <w:numFmt w:val="low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DAD6B0">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4A2784">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F06892">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8A8FFC">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02D5C6">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20C022">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497BA">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7E5126">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55323694"/>
    <w:multiLevelType w:val="hybridMultilevel"/>
    <w:tmpl w:val="FB941158"/>
    <w:lvl w:ilvl="0" w:tplc="A19668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66104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A48DA4">
      <w:start w:val="1"/>
      <w:numFmt w:val="lowerRoman"/>
      <w:lvlRestart w:val="0"/>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1C1D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90230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80C74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4C9D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2656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5CF8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562813FC"/>
    <w:multiLevelType w:val="multilevel"/>
    <w:tmpl w:val="B6124686"/>
    <w:lvl w:ilvl="0">
      <w:start w:val="3"/>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13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1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5630484A"/>
    <w:multiLevelType w:val="hybridMultilevel"/>
    <w:tmpl w:val="0C7E925A"/>
    <w:lvl w:ilvl="0" w:tplc="EBB28AA6">
      <w:start w:val="1"/>
      <w:numFmt w:val="lowerLetter"/>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287E4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CC99D4">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E02D7C">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E66708">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7071E8">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C196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E65A3E">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C0918A">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5D1E2412"/>
    <w:multiLevelType w:val="hybridMultilevel"/>
    <w:tmpl w:val="DCEA7D36"/>
    <w:lvl w:ilvl="0" w:tplc="0E5AE1D0">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906720">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EE4416">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41836">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DA12E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E049BA">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4E5DF0">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B296A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46130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5D710173"/>
    <w:multiLevelType w:val="multilevel"/>
    <w:tmpl w:val="97F66894"/>
    <w:lvl w:ilvl="0">
      <w:start w:val="3"/>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5E6B0361"/>
    <w:multiLevelType w:val="hybridMultilevel"/>
    <w:tmpl w:val="8FAE933A"/>
    <w:lvl w:ilvl="0" w:tplc="BA501084">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A09DE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EC368C">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B2C9D2">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EE7C54">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C622C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DC19AC">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5AB7E4">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9CF5EA">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5EF94B78"/>
    <w:multiLevelType w:val="hybridMultilevel"/>
    <w:tmpl w:val="EA0A21D0"/>
    <w:lvl w:ilvl="0" w:tplc="6AB899C4">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1695F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5E949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A05EA2">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5844B0">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58439E">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8C774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6C2CD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782480">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60363109"/>
    <w:multiLevelType w:val="hybridMultilevel"/>
    <w:tmpl w:val="AFA6FCD8"/>
    <w:lvl w:ilvl="0" w:tplc="A8E01F62">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AC323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D28C4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5069C0">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9EDFF8">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64D38C">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52B540">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2A6E4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7AC12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0700017"/>
    <w:multiLevelType w:val="hybridMultilevel"/>
    <w:tmpl w:val="61B6EA56"/>
    <w:lvl w:ilvl="0" w:tplc="662C0DF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3A0430">
      <w:start w:val="1"/>
      <w:numFmt w:val="lowerRoman"/>
      <w:lvlRestart w:val="0"/>
      <w:lvlText w:val="(%2)"/>
      <w:lvlJc w:val="left"/>
      <w:pPr>
        <w:ind w:left="2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987F40">
      <w:start w:val="1"/>
      <w:numFmt w:val="lowerRoman"/>
      <w:lvlText w:val="%3"/>
      <w:lvlJc w:val="left"/>
      <w:pPr>
        <w:ind w:left="3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DE89C2">
      <w:start w:val="1"/>
      <w:numFmt w:val="decimal"/>
      <w:lvlText w:val="%4"/>
      <w:lvlJc w:val="left"/>
      <w:pPr>
        <w:ind w:left="4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3CCDF4">
      <w:start w:val="1"/>
      <w:numFmt w:val="lowerLetter"/>
      <w:lvlText w:val="%5"/>
      <w:lvlJc w:val="left"/>
      <w:pPr>
        <w:ind w:left="4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3A0978">
      <w:start w:val="1"/>
      <w:numFmt w:val="lowerRoman"/>
      <w:lvlText w:val="%6"/>
      <w:lvlJc w:val="left"/>
      <w:pPr>
        <w:ind w:left="5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30DCEE">
      <w:start w:val="1"/>
      <w:numFmt w:val="decimal"/>
      <w:lvlText w:val="%7"/>
      <w:lvlJc w:val="left"/>
      <w:pPr>
        <w:ind w:left="6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1CD0A6">
      <w:start w:val="1"/>
      <w:numFmt w:val="lowerLetter"/>
      <w:lvlText w:val="%8"/>
      <w:lvlJc w:val="left"/>
      <w:pPr>
        <w:ind w:left="6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4C00E6">
      <w:start w:val="1"/>
      <w:numFmt w:val="lowerRoman"/>
      <w:lvlText w:val="%9"/>
      <w:lvlJc w:val="left"/>
      <w:pPr>
        <w:ind w:left="7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0DD3BBA"/>
    <w:multiLevelType w:val="hybridMultilevel"/>
    <w:tmpl w:val="F9F4981E"/>
    <w:lvl w:ilvl="0" w:tplc="5E6246A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2A0110">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42B59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E705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B2A8CC">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1CC35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229CDE">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EE87F2">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74C50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11C308C"/>
    <w:multiLevelType w:val="hybridMultilevel"/>
    <w:tmpl w:val="7236ECFC"/>
    <w:lvl w:ilvl="0" w:tplc="3D6E08E2">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5461D0">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244164">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5000E0">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36B41A">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FE85FE">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ADEA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86D9F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AC671A">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1F42249"/>
    <w:multiLevelType w:val="hybridMultilevel"/>
    <w:tmpl w:val="F526631A"/>
    <w:lvl w:ilvl="0" w:tplc="50DA249A">
      <w:start w:val="8"/>
      <w:numFmt w:val="lowerLetter"/>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C86ED0">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2AB114">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186FFC">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6AF41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30A8D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4E644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14DBE2">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54F25E">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2551C4E"/>
    <w:multiLevelType w:val="hybridMultilevel"/>
    <w:tmpl w:val="074C3520"/>
    <w:lvl w:ilvl="0" w:tplc="79E819FC">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14CB0C">
      <w:start w:val="1"/>
      <w:numFmt w:val="lowerLetter"/>
      <w:lvlText w:val="%2"/>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CACD98">
      <w:start w:val="1"/>
      <w:numFmt w:val="lowerRoman"/>
      <w:lvlText w:val="%3"/>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12F3B8">
      <w:start w:val="1"/>
      <w:numFmt w:val="decimal"/>
      <w:lvlText w:val="%4"/>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E8A9A8">
      <w:start w:val="1"/>
      <w:numFmt w:val="lowerLetter"/>
      <w:lvlText w:val="%5"/>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5C5336">
      <w:start w:val="1"/>
      <w:numFmt w:val="lowerRoman"/>
      <w:lvlText w:val="%6"/>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C811CE">
      <w:start w:val="1"/>
      <w:numFmt w:val="decimal"/>
      <w:lvlText w:val="%7"/>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44FB26">
      <w:start w:val="1"/>
      <w:numFmt w:val="lowerLetter"/>
      <w:lvlText w:val="%8"/>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68836A">
      <w:start w:val="1"/>
      <w:numFmt w:val="lowerRoman"/>
      <w:lvlText w:val="%9"/>
      <w:lvlJc w:val="left"/>
      <w:pPr>
        <w:ind w:left="6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63FF751C"/>
    <w:multiLevelType w:val="hybridMultilevel"/>
    <w:tmpl w:val="0F30EEB4"/>
    <w:lvl w:ilvl="0" w:tplc="0C5ECEF6">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9081F2">
      <w:start w:val="1"/>
      <w:numFmt w:val="lowerRoman"/>
      <w:lvlText w:val="(%2)"/>
      <w:lvlJc w:val="left"/>
      <w:pPr>
        <w:ind w:left="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2A9010">
      <w:start w:val="1"/>
      <w:numFmt w:val="lowerRoman"/>
      <w:lvlText w:val="%3"/>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5CB3C8">
      <w:start w:val="1"/>
      <w:numFmt w:val="decimal"/>
      <w:lvlText w:val="%4"/>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42EE68">
      <w:start w:val="1"/>
      <w:numFmt w:val="lowerLetter"/>
      <w:lvlText w:val="%5"/>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909D2C">
      <w:start w:val="1"/>
      <w:numFmt w:val="lowerRoman"/>
      <w:lvlText w:val="%6"/>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0A89A4">
      <w:start w:val="1"/>
      <w:numFmt w:val="decimal"/>
      <w:lvlText w:val="%7"/>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DAA7F2">
      <w:start w:val="1"/>
      <w:numFmt w:val="lowerLetter"/>
      <w:lvlText w:val="%8"/>
      <w:lvlJc w:val="left"/>
      <w:pPr>
        <w:ind w:left="7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2EC368">
      <w:start w:val="1"/>
      <w:numFmt w:val="lowerRoman"/>
      <w:lvlText w:val="%9"/>
      <w:lvlJc w:val="left"/>
      <w:pPr>
        <w:ind w:left="8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648930F8"/>
    <w:multiLevelType w:val="hybridMultilevel"/>
    <w:tmpl w:val="BEFC6624"/>
    <w:lvl w:ilvl="0" w:tplc="F91C4564">
      <w:start w:val="1"/>
      <w:numFmt w:val="low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6C0FE8">
      <w:start w:val="1"/>
      <w:numFmt w:val="lowerLetter"/>
      <w:lvlText w:val="%2"/>
      <w:lvlJc w:val="left"/>
      <w:pPr>
        <w:ind w:left="1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A28C54">
      <w:start w:val="1"/>
      <w:numFmt w:val="lowerRoman"/>
      <w:lvlText w:val="%3"/>
      <w:lvlJc w:val="left"/>
      <w:pPr>
        <w:ind w:left="2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CCA66">
      <w:start w:val="1"/>
      <w:numFmt w:val="decimal"/>
      <w:lvlText w:val="%4"/>
      <w:lvlJc w:val="left"/>
      <w:pPr>
        <w:ind w:left="29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FA238C">
      <w:start w:val="1"/>
      <w:numFmt w:val="lowerLetter"/>
      <w:lvlText w:val="%5"/>
      <w:lvlJc w:val="left"/>
      <w:pPr>
        <w:ind w:left="3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8CB5FC">
      <w:start w:val="1"/>
      <w:numFmt w:val="lowerRoman"/>
      <w:lvlText w:val="%6"/>
      <w:lvlJc w:val="left"/>
      <w:pPr>
        <w:ind w:left="4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042780">
      <w:start w:val="1"/>
      <w:numFmt w:val="decimal"/>
      <w:lvlText w:val="%7"/>
      <w:lvlJc w:val="left"/>
      <w:pPr>
        <w:ind w:left="5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22DE8A">
      <w:start w:val="1"/>
      <w:numFmt w:val="lowerLetter"/>
      <w:lvlText w:val="%8"/>
      <w:lvlJc w:val="left"/>
      <w:pPr>
        <w:ind w:left="5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D6A84E">
      <w:start w:val="1"/>
      <w:numFmt w:val="lowerRoman"/>
      <w:lvlText w:val="%9"/>
      <w:lvlJc w:val="left"/>
      <w:pPr>
        <w:ind w:left="6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67131F6D"/>
    <w:multiLevelType w:val="hybridMultilevel"/>
    <w:tmpl w:val="9A7E3C64"/>
    <w:lvl w:ilvl="0" w:tplc="1D7091B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5E0496">
      <w:start w:val="1"/>
      <w:numFmt w:val="lowerLetter"/>
      <w:lvlText w:val="%2"/>
      <w:lvlJc w:val="left"/>
      <w:pPr>
        <w:ind w:left="14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1CB23E">
      <w:start w:val="1"/>
      <w:numFmt w:val="lowerRoman"/>
      <w:lvlRestart w:val="0"/>
      <w:lvlText w:val="(%3)"/>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1250B2">
      <w:start w:val="1"/>
      <w:numFmt w:val="decimal"/>
      <w:lvlText w:val="%4"/>
      <w:lvlJc w:val="left"/>
      <w:pPr>
        <w:ind w:left="3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FC3DB0">
      <w:start w:val="1"/>
      <w:numFmt w:val="lowerLetter"/>
      <w:lvlText w:val="%5"/>
      <w:lvlJc w:val="left"/>
      <w:pPr>
        <w:ind w:left="40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08BB86">
      <w:start w:val="1"/>
      <w:numFmt w:val="lowerRoman"/>
      <w:lvlText w:val="%6"/>
      <w:lvlJc w:val="left"/>
      <w:pPr>
        <w:ind w:left="4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EA19CC">
      <w:start w:val="1"/>
      <w:numFmt w:val="decimal"/>
      <w:lvlText w:val="%7"/>
      <w:lvlJc w:val="left"/>
      <w:pPr>
        <w:ind w:left="5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446056">
      <w:start w:val="1"/>
      <w:numFmt w:val="lowerLetter"/>
      <w:lvlText w:val="%8"/>
      <w:lvlJc w:val="left"/>
      <w:pPr>
        <w:ind w:left="6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18450A">
      <w:start w:val="1"/>
      <w:numFmt w:val="lowerRoman"/>
      <w:lvlText w:val="%9"/>
      <w:lvlJc w:val="left"/>
      <w:pPr>
        <w:ind w:left="6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68F555AC"/>
    <w:multiLevelType w:val="hybridMultilevel"/>
    <w:tmpl w:val="D2BE60B0"/>
    <w:lvl w:ilvl="0" w:tplc="D1262CB2">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4E1D2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881E2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26B2">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9061C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8E15BA">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C62582">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B2C5F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6AB738">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691D3E72"/>
    <w:multiLevelType w:val="hybridMultilevel"/>
    <w:tmpl w:val="A93E3E92"/>
    <w:lvl w:ilvl="0" w:tplc="DABE68F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BAD61C">
      <w:start w:val="1"/>
      <w:numFmt w:val="lowerLetter"/>
      <w:lvlText w:val="%2"/>
      <w:lvlJc w:val="left"/>
      <w:pPr>
        <w:ind w:left="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C61698">
      <w:start w:val="1"/>
      <w:numFmt w:val="lowerRoman"/>
      <w:lvlText w:val="%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24757A">
      <w:start w:val="1"/>
      <w:numFmt w:val="decimal"/>
      <w:lvlRestart w:val="0"/>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16B99A">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385126">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04B37C">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7EC18C">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EEDBBA">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6A91793D"/>
    <w:multiLevelType w:val="hybridMultilevel"/>
    <w:tmpl w:val="C02E4072"/>
    <w:lvl w:ilvl="0" w:tplc="CC78A81C">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04C462">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D45D6C">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A22194">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D20BF4">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D223CC">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80807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825096">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82D312">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6AF16622"/>
    <w:multiLevelType w:val="hybridMultilevel"/>
    <w:tmpl w:val="FF087C7C"/>
    <w:lvl w:ilvl="0" w:tplc="5606BED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6B1D0298"/>
    <w:multiLevelType w:val="hybridMultilevel"/>
    <w:tmpl w:val="469AE356"/>
    <w:lvl w:ilvl="0" w:tplc="E488B3E8">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E6F8E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6A46BC">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6AD704">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E0CE5E">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081B7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B65BD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FC3A02">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E84BC0">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6B5D2C22"/>
    <w:multiLevelType w:val="hybridMultilevel"/>
    <w:tmpl w:val="965E221E"/>
    <w:lvl w:ilvl="0" w:tplc="50C88A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F00BCC">
      <w:start w:val="1"/>
      <w:numFmt w:val="lowerRoman"/>
      <w:lvlRestart w:val="0"/>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DA4870">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C4F914">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127416">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32EBCE">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400DD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D8C2FE">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FCE6BC">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6C5419C6"/>
    <w:multiLevelType w:val="hybridMultilevel"/>
    <w:tmpl w:val="10AC0850"/>
    <w:lvl w:ilvl="0" w:tplc="356E4C44">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94125C">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661940">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024ECE">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5828F8">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EA748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A05808">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8AF86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C49C5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6D1216F8"/>
    <w:multiLevelType w:val="hybridMultilevel"/>
    <w:tmpl w:val="ACA4C606"/>
    <w:lvl w:ilvl="0" w:tplc="6F22E034">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047A12">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A8EF46">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7E1A0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DC9DC4">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1680B6">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628210">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9E294E">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DE2172">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6D580A4A"/>
    <w:multiLevelType w:val="multilevel"/>
    <w:tmpl w:val="C114AFF2"/>
    <w:lvl w:ilvl="0">
      <w:start w:val="7"/>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6E1C6D6C"/>
    <w:multiLevelType w:val="hybridMultilevel"/>
    <w:tmpl w:val="08A4B75E"/>
    <w:lvl w:ilvl="0" w:tplc="003C4B66">
      <w:start w:val="1"/>
      <w:numFmt w:val="lowerLetter"/>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78E250">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2EAC8A">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5AE654">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422F96">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6C1396">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B6164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AE399A">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AE9802">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6ECD01F5"/>
    <w:multiLevelType w:val="hybridMultilevel"/>
    <w:tmpl w:val="8416C6FC"/>
    <w:lvl w:ilvl="0" w:tplc="32D21FD2">
      <w:start w:val="1"/>
      <w:numFmt w:val="lowerLetter"/>
      <w:lvlText w:val="(%1)"/>
      <w:lvlJc w:val="left"/>
      <w:pPr>
        <w:ind w:left="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162472">
      <w:start w:val="1"/>
      <w:numFmt w:val="lowerLetter"/>
      <w:lvlText w:val="%2"/>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24AF96">
      <w:start w:val="1"/>
      <w:numFmt w:val="lowerRoman"/>
      <w:lvlText w:val="%3"/>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B832F4">
      <w:start w:val="1"/>
      <w:numFmt w:val="decimal"/>
      <w:lvlText w:val="%4"/>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1422D0">
      <w:start w:val="1"/>
      <w:numFmt w:val="lowerLetter"/>
      <w:lvlText w:val="%5"/>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00800C">
      <w:start w:val="1"/>
      <w:numFmt w:val="lowerRoman"/>
      <w:lvlText w:val="%6"/>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8ABAC2">
      <w:start w:val="1"/>
      <w:numFmt w:val="decimal"/>
      <w:lvlText w:val="%7"/>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A849CA">
      <w:start w:val="1"/>
      <w:numFmt w:val="lowerLetter"/>
      <w:lvlText w:val="%8"/>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FE8A8A">
      <w:start w:val="1"/>
      <w:numFmt w:val="lowerRoman"/>
      <w:lvlText w:val="%9"/>
      <w:lvlJc w:val="left"/>
      <w:pPr>
        <w:ind w:left="8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6FA85560"/>
    <w:multiLevelType w:val="hybridMultilevel"/>
    <w:tmpl w:val="1E6EAE16"/>
    <w:lvl w:ilvl="0" w:tplc="20AE00A8">
      <w:start w:val="1"/>
      <w:numFmt w:val="lowerLetter"/>
      <w:lvlText w:val="(%1)"/>
      <w:lvlJc w:val="left"/>
      <w:pPr>
        <w:ind w:left="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E27F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C2298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F88D2C">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E4835E">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5016DA">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90B128">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6811F6">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E68610">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70856D4C"/>
    <w:multiLevelType w:val="hybridMultilevel"/>
    <w:tmpl w:val="771A8F76"/>
    <w:lvl w:ilvl="0" w:tplc="1C14976E">
      <w:start w:val="1"/>
      <w:numFmt w:val="lowerLetter"/>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5CB51E">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02E5D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42C24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9E8A14">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04790C">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D2D02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BCB4C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18C5E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71F466A7"/>
    <w:multiLevelType w:val="hybridMultilevel"/>
    <w:tmpl w:val="D1764DAC"/>
    <w:lvl w:ilvl="0" w:tplc="1674C364">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0277E0">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4ADEFC">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681066">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1442F2">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DA80A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248A0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8E88AA">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D0B9C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73170504"/>
    <w:multiLevelType w:val="hybridMultilevel"/>
    <w:tmpl w:val="2DB2827A"/>
    <w:lvl w:ilvl="0" w:tplc="0D086348">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A24942">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4467D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80706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BC195C">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5493E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EE8676">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F0249C">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80E1DA">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739202C9"/>
    <w:multiLevelType w:val="hybridMultilevel"/>
    <w:tmpl w:val="02F6E4DA"/>
    <w:lvl w:ilvl="0" w:tplc="14CC47B2">
      <w:start w:val="1"/>
      <w:numFmt w:val="lowerLetter"/>
      <w:lvlText w:val="(%1)"/>
      <w:lvlJc w:val="left"/>
      <w:pPr>
        <w:ind w:left="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48532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D2A47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FE64A2">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26A5EC">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505C74">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A868E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16872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28078A">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762C4557"/>
    <w:multiLevelType w:val="hybridMultilevel"/>
    <w:tmpl w:val="BBF8ACE4"/>
    <w:lvl w:ilvl="0" w:tplc="42EA9418">
      <w:start w:val="19"/>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A058F2">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281B3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2E7934">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9C17DE">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E27A06">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CAEA02">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C28974">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383202">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76C41D61"/>
    <w:multiLevelType w:val="hybridMultilevel"/>
    <w:tmpl w:val="AE5A5D0E"/>
    <w:lvl w:ilvl="0" w:tplc="4A089DE0">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967B98">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62AD88">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E095F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2ABA06">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086D2C">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3E473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D60622">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468150">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79586DF9"/>
    <w:multiLevelType w:val="hybridMultilevel"/>
    <w:tmpl w:val="67605AC8"/>
    <w:lvl w:ilvl="0" w:tplc="211EF596">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08230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ACA4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4CA4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FEB5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88A04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8DAE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06B3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18B0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7AA15225"/>
    <w:multiLevelType w:val="hybridMultilevel"/>
    <w:tmpl w:val="3EB04A06"/>
    <w:lvl w:ilvl="0" w:tplc="5D726BDC">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AC1592">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8C43B0">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EEBFBA">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7A29AA">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BA179C">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A2116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68D52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C8ADF8">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7AFD1E90"/>
    <w:multiLevelType w:val="hybridMultilevel"/>
    <w:tmpl w:val="65246D2E"/>
    <w:lvl w:ilvl="0" w:tplc="08782B4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E6CD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B06C50">
      <w:start w:val="1"/>
      <w:numFmt w:val="lowerRoman"/>
      <w:lvlRestart w:val="0"/>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44E6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3E2C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F8F2B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BCF81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ACAF8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A219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7B4A0E61"/>
    <w:multiLevelType w:val="hybridMultilevel"/>
    <w:tmpl w:val="8446ECF8"/>
    <w:lvl w:ilvl="0" w:tplc="9146AA00">
      <w:start w:val="1"/>
      <w:numFmt w:val="lowerLetter"/>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90550A">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FA235A">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22109E">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A46F36">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E86B04">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4EFFD2">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3046FC">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C277B4">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7BCF169E"/>
    <w:multiLevelType w:val="hybridMultilevel"/>
    <w:tmpl w:val="DBC47CDE"/>
    <w:lvl w:ilvl="0" w:tplc="F5D0DD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B8D094">
      <w:start w:val="1"/>
      <w:numFmt w:val="lowerLetter"/>
      <w:lvlText w:val="%2"/>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9667B2">
      <w:start w:val="2"/>
      <w:numFmt w:val="lowerRoman"/>
      <w:lvlRestart w:val="0"/>
      <w:lvlText w:val="(%3)"/>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BA0268">
      <w:start w:val="1"/>
      <w:numFmt w:val="decimal"/>
      <w:lvlText w:val="%4"/>
      <w:lvlJc w:val="left"/>
      <w:pPr>
        <w:ind w:left="3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C87AFE">
      <w:start w:val="1"/>
      <w:numFmt w:val="lowerLetter"/>
      <w:lvlText w:val="%5"/>
      <w:lvlJc w:val="left"/>
      <w:pPr>
        <w:ind w:left="4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A2F778">
      <w:start w:val="1"/>
      <w:numFmt w:val="lowerRoman"/>
      <w:lvlText w:val="%6"/>
      <w:lvlJc w:val="left"/>
      <w:pPr>
        <w:ind w:left="4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AE70F0">
      <w:start w:val="1"/>
      <w:numFmt w:val="decimal"/>
      <w:lvlText w:val="%7"/>
      <w:lvlJc w:val="left"/>
      <w:pPr>
        <w:ind w:left="5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94452A">
      <w:start w:val="1"/>
      <w:numFmt w:val="lowerLetter"/>
      <w:lvlText w:val="%8"/>
      <w:lvlJc w:val="left"/>
      <w:pPr>
        <w:ind w:left="6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6EE44A">
      <w:start w:val="1"/>
      <w:numFmt w:val="lowerRoman"/>
      <w:lvlText w:val="%9"/>
      <w:lvlJc w:val="left"/>
      <w:pPr>
        <w:ind w:left="6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7C180A4E"/>
    <w:multiLevelType w:val="hybridMultilevel"/>
    <w:tmpl w:val="27A0980E"/>
    <w:lvl w:ilvl="0" w:tplc="DDC2ECEE">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64C6A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56041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B2B234">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F48966">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D8A9E2">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CC3292">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706310">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6E9E2C">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7E9C68B3"/>
    <w:multiLevelType w:val="hybridMultilevel"/>
    <w:tmpl w:val="C3B2FFC6"/>
    <w:lvl w:ilvl="0" w:tplc="D28AA8FE">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128A3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48AAC2">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709F86">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F8CB8A">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0CB430">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E6A5B4">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A6F2D8">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B0E3F2">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7EB82530"/>
    <w:multiLevelType w:val="hybridMultilevel"/>
    <w:tmpl w:val="BEDA474A"/>
    <w:lvl w:ilvl="0" w:tplc="652A8E32">
      <w:start w:val="1"/>
      <w:numFmt w:val="lowerLetter"/>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7E4AE6">
      <w:start w:val="1"/>
      <w:numFmt w:val="lowerLetter"/>
      <w:lvlText w:val="%2"/>
      <w:lvlJc w:val="left"/>
      <w:pPr>
        <w:ind w:left="1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321B1E">
      <w:start w:val="1"/>
      <w:numFmt w:val="lowerRoman"/>
      <w:lvlText w:val="%3"/>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5A9968">
      <w:start w:val="1"/>
      <w:numFmt w:val="decimal"/>
      <w:lvlText w:val="%4"/>
      <w:lvlJc w:val="left"/>
      <w:pPr>
        <w:ind w:left="3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9472FA">
      <w:start w:val="1"/>
      <w:numFmt w:val="lowerLetter"/>
      <w:lvlText w:val="%5"/>
      <w:lvlJc w:val="left"/>
      <w:pPr>
        <w:ind w:left="3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6625C4">
      <w:start w:val="1"/>
      <w:numFmt w:val="lowerRoman"/>
      <w:lvlText w:val="%6"/>
      <w:lvlJc w:val="left"/>
      <w:pPr>
        <w:ind w:left="4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C2A9A">
      <w:start w:val="1"/>
      <w:numFmt w:val="decimal"/>
      <w:lvlText w:val="%7"/>
      <w:lvlJc w:val="left"/>
      <w:pPr>
        <w:ind w:left="5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468F7A">
      <w:start w:val="1"/>
      <w:numFmt w:val="lowerLetter"/>
      <w:lvlText w:val="%8"/>
      <w:lvlJc w:val="left"/>
      <w:pPr>
        <w:ind w:left="5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A4BDA8">
      <w:start w:val="1"/>
      <w:numFmt w:val="lowerRoman"/>
      <w:lvlText w:val="%9"/>
      <w:lvlJc w:val="left"/>
      <w:pPr>
        <w:ind w:left="6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7EE20445"/>
    <w:multiLevelType w:val="hybridMultilevel"/>
    <w:tmpl w:val="E0A48AEC"/>
    <w:lvl w:ilvl="0" w:tplc="0C2EB6AA">
      <w:start w:val="1"/>
      <w:numFmt w:val="lowerLetter"/>
      <w:lvlText w:val="(%1)"/>
      <w:lvlJc w:val="left"/>
      <w:pPr>
        <w:ind w:left="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C0D9B2">
      <w:start w:val="1"/>
      <w:numFmt w:val="lowerLetter"/>
      <w:lvlText w:val="%2"/>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121712">
      <w:start w:val="1"/>
      <w:numFmt w:val="lowerRoman"/>
      <w:lvlText w:val="%3"/>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C48094">
      <w:start w:val="1"/>
      <w:numFmt w:val="decimal"/>
      <w:lvlText w:val="%4"/>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8620A4">
      <w:start w:val="1"/>
      <w:numFmt w:val="lowerLetter"/>
      <w:lvlText w:val="%5"/>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6E72C0">
      <w:start w:val="1"/>
      <w:numFmt w:val="lowerRoman"/>
      <w:lvlText w:val="%6"/>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72778A">
      <w:start w:val="1"/>
      <w:numFmt w:val="decimal"/>
      <w:lvlText w:val="%7"/>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0CCC82">
      <w:start w:val="1"/>
      <w:numFmt w:val="lowerLetter"/>
      <w:lvlText w:val="%8"/>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184066">
      <w:start w:val="1"/>
      <w:numFmt w:val="lowerRoman"/>
      <w:lvlText w:val="%9"/>
      <w:lvlJc w:val="left"/>
      <w:pPr>
        <w:ind w:left="8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7FE30512"/>
    <w:multiLevelType w:val="hybridMultilevel"/>
    <w:tmpl w:val="564867B4"/>
    <w:lvl w:ilvl="0" w:tplc="C54214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CA30AC">
      <w:start w:val="1"/>
      <w:numFmt w:val="lowerLetter"/>
      <w:lvlText w:val="%2"/>
      <w:lvlJc w:val="left"/>
      <w:pPr>
        <w:ind w:left="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AE892E">
      <w:start w:val="1"/>
      <w:numFmt w:val="lowerRoman"/>
      <w:lvlText w:val="%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E2E7BC">
      <w:start w:val="1"/>
      <w:numFmt w:val="upperLetter"/>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C0D54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84BAE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DC369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8E48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6E51A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7"/>
  </w:num>
  <w:num w:numId="2">
    <w:abstractNumId w:val="138"/>
  </w:num>
  <w:num w:numId="3">
    <w:abstractNumId w:val="122"/>
  </w:num>
  <w:num w:numId="4">
    <w:abstractNumId w:val="63"/>
  </w:num>
  <w:num w:numId="5">
    <w:abstractNumId w:val="13"/>
  </w:num>
  <w:num w:numId="6">
    <w:abstractNumId w:val="68"/>
  </w:num>
  <w:num w:numId="7">
    <w:abstractNumId w:val="120"/>
  </w:num>
  <w:num w:numId="8">
    <w:abstractNumId w:val="42"/>
  </w:num>
  <w:num w:numId="9">
    <w:abstractNumId w:val="118"/>
  </w:num>
  <w:num w:numId="10">
    <w:abstractNumId w:val="128"/>
  </w:num>
  <w:num w:numId="11">
    <w:abstractNumId w:val="108"/>
  </w:num>
  <w:num w:numId="12">
    <w:abstractNumId w:val="134"/>
  </w:num>
  <w:num w:numId="13">
    <w:abstractNumId w:val="95"/>
  </w:num>
  <w:num w:numId="14">
    <w:abstractNumId w:val="59"/>
  </w:num>
  <w:num w:numId="15">
    <w:abstractNumId w:val="54"/>
  </w:num>
  <w:num w:numId="16">
    <w:abstractNumId w:val="112"/>
  </w:num>
  <w:num w:numId="17">
    <w:abstractNumId w:val="58"/>
  </w:num>
  <w:num w:numId="18">
    <w:abstractNumId w:val="77"/>
  </w:num>
  <w:num w:numId="19">
    <w:abstractNumId w:val="4"/>
  </w:num>
  <w:num w:numId="20">
    <w:abstractNumId w:val="98"/>
  </w:num>
  <w:num w:numId="21">
    <w:abstractNumId w:val="121"/>
  </w:num>
  <w:num w:numId="22">
    <w:abstractNumId w:val="18"/>
  </w:num>
  <w:num w:numId="23">
    <w:abstractNumId w:val="60"/>
  </w:num>
  <w:num w:numId="24">
    <w:abstractNumId w:val="2"/>
  </w:num>
  <w:num w:numId="25">
    <w:abstractNumId w:val="11"/>
  </w:num>
  <w:num w:numId="26">
    <w:abstractNumId w:val="32"/>
  </w:num>
  <w:num w:numId="27">
    <w:abstractNumId w:val="103"/>
  </w:num>
  <w:num w:numId="28">
    <w:abstractNumId w:val="27"/>
  </w:num>
  <w:num w:numId="29">
    <w:abstractNumId w:val="25"/>
  </w:num>
  <w:num w:numId="30">
    <w:abstractNumId w:val="56"/>
  </w:num>
  <w:num w:numId="31">
    <w:abstractNumId w:val="85"/>
  </w:num>
  <w:num w:numId="32">
    <w:abstractNumId w:val="34"/>
  </w:num>
  <w:num w:numId="33">
    <w:abstractNumId w:val="31"/>
  </w:num>
  <w:num w:numId="34">
    <w:abstractNumId w:val="89"/>
  </w:num>
  <w:num w:numId="35">
    <w:abstractNumId w:val="104"/>
  </w:num>
  <w:num w:numId="36">
    <w:abstractNumId w:val="110"/>
  </w:num>
  <w:num w:numId="37">
    <w:abstractNumId w:val="52"/>
  </w:num>
  <w:num w:numId="38">
    <w:abstractNumId w:val="84"/>
  </w:num>
  <w:num w:numId="39">
    <w:abstractNumId w:val="29"/>
  </w:num>
  <w:num w:numId="40">
    <w:abstractNumId w:val="7"/>
  </w:num>
  <w:num w:numId="41">
    <w:abstractNumId w:val="111"/>
  </w:num>
  <w:num w:numId="42">
    <w:abstractNumId w:val="123"/>
  </w:num>
  <w:num w:numId="43">
    <w:abstractNumId w:val="90"/>
  </w:num>
  <w:num w:numId="44">
    <w:abstractNumId w:val="133"/>
  </w:num>
  <w:num w:numId="45">
    <w:abstractNumId w:val="114"/>
  </w:num>
  <w:num w:numId="46">
    <w:abstractNumId w:val="127"/>
  </w:num>
  <w:num w:numId="47">
    <w:abstractNumId w:val="94"/>
  </w:num>
  <w:num w:numId="48">
    <w:abstractNumId w:val="15"/>
  </w:num>
  <w:num w:numId="49">
    <w:abstractNumId w:val="88"/>
  </w:num>
  <w:num w:numId="50">
    <w:abstractNumId w:val="105"/>
  </w:num>
  <w:num w:numId="51">
    <w:abstractNumId w:val="135"/>
  </w:num>
  <w:num w:numId="52">
    <w:abstractNumId w:val="80"/>
  </w:num>
  <w:num w:numId="53">
    <w:abstractNumId w:val="74"/>
  </w:num>
  <w:num w:numId="54">
    <w:abstractNumId w:val="99"/>
  </w:num>
  <w:num w:numId="55">
    <w:abstractNumId w:val="132"/>
  </w:num>
  <w:num w:numId="56">
    <w:abstractNumId w:val="61"/>
  </w:num>
  <w:num w:numId="57">
    <w:abstractNumId w:val="75"/>
  </w:num>
  <w:num w:numId="58">
    <w:abstractNumId w:val="139"/>
  </w:num>
  <w:num w:numId="59">
    <w:abstractNumId w:val="71"/>
  </w:num>
  <w:num w:numId="60">
    <w:abstractNumId w:val="62"/>
  </w:num>
  <w:num w:numId="61">
    <w:abstractNumId w:val="1"/>
  </w:num>
  <w:num w:numId="62">
    <w:abstractNumId w:val="12"/>
  </w:num>
  <w:num w:numId="63">
    <w:abstractNumId w:val="78"/>
  </w:num>
  <w:num w:numId="64">
    <w:abstractNumId w:val="91"/>
  </w:num>
  <w:num w:numId="65">
    <w:abstractNumId w:val="81"/>
  </w:num>
  <w:num w:numId="66">
    <w:abstractNumId w:val="40"/>
  </w:num>
  <w:num w:numId="67">
    <w:abstractNumId w:val="19"/>
  </w:num>
  <w:num w:numId="68">
    <w:abstractNumId w:val="113"/>
  </w:num>
  <w:num w:numId="69">
    <w:abstractNumId w:val="5"/>
  </w:num>
  <w:num w:numId="70">
    <w:abstractNumId w:val="0"/>
  </w:num>
  <w:num w:numId="71">
    <w:abstractNumId w:val="30"/>
  </w:num>
  <w:num w:numId="72">
    <w:abstractNumId w:val="96"/>
  </w:num>
  <w:num w:numId="73">
    <w:abstractNumId w:val="9"/>
  </w:num>
  <w:num w:numId="74">
    <w:abstractNumId w:val="79"/>
  </w:num>
  <w:num w:numId="75">
    <w:abstractNumId w:val="72"/>
  </w:num>
  <w:num w:numId="76">
    <w:abstractNumId w:val="66"/>
  </w:num>
  <w:num w:numId="77">
    <w:abstractNumId w:val="130"/>
  </w:num>
  <w:num w:numId="78">
    <w:abstractNumId w:val="16"/>
  </w:num>
  <w:num w:numId="79">
    <w:abstractNumId w:val="6"/>
  </w:num>
  <w:num w:numId="80">
    <w:abstractNumId w:val="22"/>
  </w:num>
  <w:num w:numId="81">
    <w:abstractNumId w:val="101"/>
  </w:num>
  <w:num w:numId="82">
    <w:abstractNumId w:val="92"/>
  </w:num>
  <w:num w:numId="83">
    <w:abstractNumId w:val="86"/>
  </w:num>
  <w:num w:numId="84">
    <w:abstractNumId w:val="109"/>
  </w:num>
  <w:num w:numId="85">
    <w:abstractNumId w:val="126"/>
  </w:num>
  <w:num w:numId="86">
    <w:abstractNumId w:val="17"/>
  </w:num>
  <w:num w:numId="87">
    <w:abstractNumId w:val="100"/>
  </w:num>
  <w:num w:numId="88">
    <w:abstractNumId w:val="44"/>
  </w:num>
  <w:num w:numId="89">
    <w:abstractNumId w:val="64"/>
  </w:num>
  <w:num w:numId="90">
    <w:abstractNumId w:val="10"/>
  </w:num>
  <w:num w:numId="91">
    <w:abstractNumId w:val="47"/>
  </w:num>
  <w:num w:numId="92">
    <w:abstractNumId w:val="43"/>
  </w:num>
  <w:num w:numId="93">
    <w:abstractNumId w:val="129"/>
  </w:num>
  <w:num w:numId="94">
    <w:abstractNumId w:val="33"/>
  </w:num>
  <w:num w:numId="95">
    <w:abstractNumId w:val="38"/>
  </w:num>
  <w:num w:numId="96">
    <w:abstractNumId w:val="119"/>
  </w:num>
  <w:num w:numId="97">
    <w:abstractNumId w:val="41"/>
  </w:num>
  <w:num w:numId="98">
    <w:abstractNumId w:val="87"/>
  </w:num>
  <w:num w:numId="99">
    <w:abstractNumId w:val="14"/>
  </w:num>
  <w:num w:numId="100">
    <w:abstractNumId w:val="76"/>
  </w:num>
  <w:num w:numId="101">
    <w:abstractNumId w:val="50"/>
  </w:num>
  <w:num w:numId="102">
    <w:abstractNumId w:val="28"/>
  </w:num>
  <w:num w:numId="103">
    <w:abstractNumId w:val="48"/>
  </w:num>
  <w:num w:numId="104">
    <w:abstractNumId w:val="21"/>
  </w:num>
  <w:num w:numId="105">
    <w:abstractNumId w:val="23"/>
  </w:num>
  <w:num w:numId="106">
    <w:abstractNumId w:val="8"/>
  </w:num>
  <w:num w:numId="107">
    <w:abstractNumId w:val="46"/>
  </w:num>
  <w:num w:numId="108">
    <w:abstractNumId w:val="53"/>
  </w:num>
  <w:num w:numId="109">
    <w:abstractNumId w:val="117"/>
  </w:num>
  <w:num w:numId="110">
    <w:abstractNumId w:val="69"/>
  </w:num>
  <w:num w:numId="111">
    <w:abstractNumId w:val="124"/>
  </w:num>
  <w:num w:numId="112">
    <w:abstractNumId w:val="93"/>
  </w:num>
  <w:num w:numId="113">
    <w:abstractNumId w:val="83"/>
  </w:num>
  <w:num w:numId="114">
    <w:abstractNumId w:val="70"/>
  </w:num>
  <w:num w:numId="115">
    <w:abstractNumId w:val="45"/>
  </w:num>
  <w:num w:numId="116">
    <w:abstractNumId w:val="49"/>
  </w:num>
  <w:num w:numId="117">
    <w:abstractNumId w:val="107"/>
  </w:num>
  <w:num w:numId="118">
    <w:abstractNumId w:val="102"/>
  </w:num>
  <w:num w:numId="119">
    <w:abstractNumId w:val="106"/>
  </w:num>
  <w:num w:numId="120">
    <w:abstractNumId w:val="97"/>
  </w:num>
  <w:num w:numId="121">
    <w:abstractNumId w:val="131"/>
  </w:num>
  <w:num w:numId="122">
    <w:abstractNumId w:val="65"/>
  </w:num>
  <w:num w:numId="123">
    <w:abstractNumId w:val="73"/>
  </w:num>
  <w:num w:numId="124">
    <w:abstractNumId w:val="51"/>
  </w:num>
  <w:num w:numId="125">
    <w:abstractNumId w:val="136"/>
  </w:num>
  <w:num w:numId="126">
    <w:abstractNumId w:val="57"/>
  </w:num>
  <w:num w:numId="127">
    <w:abstractNumId w:val="36"/>
  </w:num>
  <w:num w:numId="128">
    <w:abstractNumId w:val="26"/>
  </w:num>
  <w:num w:numId="129">
    <w:abstractNumId w:val="3"/>
  </w:num>
  <w:num w:numId="130">
    <w:abstractNumId w:val="116"/>
  </w:num>
  <w:num w:numId="131">
    <w:abstractNumId w:val="82"/>
  </w:num>
  <w:num w:numId="132">
    <w:abstractNumId w:val="35"/>
  </w:num>
  <w:num w:numId="133">
    <w:abstractNumId w:val="125"/>
  </w:num>
  <w:num w:numId="134">
    <w:abstractNumId w:val="24"/>
  </w:num>
  <w:num w:numId="135">
    <w:abstractNumId w:val="20"/>
  </w:num>
  <w:num w:numId="136">
    <w:abstractNumId w:val="39"/>
  </w:num>
  <w:num w:numId="137">
    <w:abstractNumId w:val="67"/>
  </w:num>
  <w:num w:numId="138">
    <w:abstractNumId w:val="137"/>
  </w:num>
  <w:num w:numId="139">
    <w:abstractNumId w:val="55"/>
  </w:num>
  <w:num w:numId="140">
    <w:abstractNumId w:val="115"/>
  </w:num>
  <w:numIdMacAtCleanup w:val="1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 Holsten">
    <w15:presenceInfo w15:providerId="AD" w15:userId="S-1-5-21-3793998144-3468297922-1024967088-23421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3A2"/>
    <w:rsid w:val="00037AD5"/>
    <w:rsid w:val="00101301"/>
    <w:rsid w:val="001D01DF"/>
    <w:rsid w:val="00315AA7"/>
    <w:rsid w:val="003C1A6F"/>
    <w:rsid w:val="004E7678"/>
    <w:rsid w:val="006931D1"/>
    <w:rsid w:val="00782F81"/>
    <w:rsid w:val="008058BB"/>
    <w:rsid w:val="00894DF9"/>
    <w:rsid w:val="00930FEA"/>
    <w:rsid w:val="0095355A"/>
    <w:rsid w:val="00A753A2"/>
    <w:rsid w:val="00CF0C66"/>
    <w:rsid w:val="00D42923"/>
    <w:rsid w:val="00E71C7C"/>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6371"/>
  <w15:docId w15:val="{D5DF005F-6A8F-44A4-8FC8-57CC7619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3" w:line="248"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62" w:line="248" w:lineRule="auto"/>
      <w:ind w:left="10" w:right="5"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62" w:line="248" w:lineRule="auto"/>
      <w:ind w:left="10" w:right="5"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2"/>
    </w:rPr>
  </w:style>
  <w:style w:type="paragraph" w:styleId="TOC1">
    <w:name w:val="toc 1"/>
    <w:hidden/>
    <w:pPr>
      <w:spacing w:after="10" w:line="248" w:lineRule="auto"/>
      <w:ind w:left="25" w:right="23" w:hanging="10"/>
    </w:pPr>
    <w:rPr>
      <w:rFonts w:ascii="Calibri" w:eastAsia="Calibri" w:hAnsi="Calibri" w:cs="Calibri"/>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D42923"/>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930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FEA"/>
    <w:rPr>
      <w:rFonts w:ascii="Segoe UI" w:eastAsia="Calibri" w:hAnsi="Segoe UI" w:cs="Segoe UI"/>
      <w:color w:val="000000"/>
      <w:sz w:val="18"/>
      <w:szCs w:val="18"/>
    </w:rPr>
  </w:style>
  <w:style w:type="paragraph" w:styleId="ListParagraph">
    <w:name w:val="List Paragraph"/>
    <w:basedOn w:val="Normal"/>
    <w:uiPriority w:val="34"/>
    <w:qFormat/>
    <w:rsid w:val="00930FEA"/>
    <w:pPr>
      <w:ind w:left="720"/>
      <w:contextualSpacing/>
    </w:pPr>
  </w:style>
  <w:style w:type="character" w:styleId="CommentReference">
    <w:name w:val="annotation reference"/>
    <w:basedOn w:val="DefaultParagraphFont"/>
    <w:uiPriority w:val="99"/>
    <w:semiHidden/>
    <w:unhideWhenUsed/>
    <w:rsid w:val="00930FEA"/>
    <w:rPr>
      <w:sz w:val="16"/>
      <w:szCs w:val="16"/>
    </w:rPr>
  </w:style>
  <w:style w:type="paragraph" w:styleId="CommentText">
    <w:name w:val="annotation text"/>
    <w:basedOn w:val="Normal"/>
    <w:link w:val="CommentTextChar"/>
    <w:uiPriority w:val="99"/>
    <w:semiHidden/>
    <w:unhideWhenUsed/>
    <w:rsid w:val="00930FEA"/>
    <w:pPr>
      <w:spacing w:line="240" w:lineRule="auto"/>
    </w:pPr>
    <w:rPr>
      <w:sz w:val="20"/>
      <w:szCs w:val="20"/>
    </w:rPr>
  </w:style>
  <w:style w:type="character" w:customStyle="1" w:styleId="CommentTextChar">
    <w:name w:val="Comment Text Char"/>
    <w:basedOn w:val="DefaultParagraphFont"/>
    <w:link w:val="CommentText"/>
    <w:uiPriority w:val="99"/>
    <w:semiHidden/>
    <w:rsid w:val="00930FE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30FEA"/>
    <w:rPr>
      <w:b/>
      <w:bCs/>
    </w:rPr>
  </w:style>
  <w:style w:type="character" w:customStyle="1" w:styleId="CommentSubjectChar">
    <w:name w:val="Comment Subject Char"/>
    <w:basedOn w:val="CommentTextChar"/>
    <w:link w:val="CommentSubject"/>
    <w:uiPriority w:val="99"/>
    <w:semiHidden/>
    <w:rsid w:val="00930FEA"/>
    <w:rPr>
      <w:rFonts w:ascii="Calibri" w:eastAsia="Calibri" w:hAnsi="Calibri" w:cs="Calibri"/>
      <w:b/>
      <w:bCs/>
      <w:color w:val="000000"/>
      <w:sz w:val="20"/>
      <w:szCs w:val="20"/>
    </w:rPr>
  </w:style>
  <w:style w:type="table" w:styleId="TableGrid0">
    <w:name w:val="Table Grid"/>
    <w:basedOn w:val="TableNormal"/>
    <w:uiPriority w:val="39"/>
    <w:rsid w:val="00CF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image" Target="media/image3.png"/><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footer" Target="footer13.xml"/><Relationship Id="rId47" Type="http://schemas.openxmlformats.org/officeDocument/2006/relationships/header" Target="header17.xml"/><Relationship Id="rId50" Type="http://schemas.openxmlformats.org/officeDocument/2006/relationships/header" Target="header18.xml"/><Relationship Id="rId55" Type="http://schemas.openxmlformats.org/officeDocument/2006/relationships/footer" Target="footer20.xml"/><Relationship Id="rId63" Type="http://schemas.openxmlformats.org/officeDocument/2006/relationships/footer" Target="footer24.xml"/><Relationship Id="rId68" Type="http://schemas.openxmlformats.org/officeDocument/2006/relationships/header" Target="header27.xml"/><Relationship Id="rId76" Type="http://schemas.openxmlformats.org/officeDocument/2006/relationships/header" Target="header31.xml"/><Relationship Id="rId84" Type="http://schemas.openxmlformats.org/officeDocument/2006/relationships/footer" Target="footer34.xml"/><Relationship Id="rId89" Type="http://schemas.openxmlformats.org/officeDocument/2006/relationships/header" Target="header38.xml"/><Relationship Id="rId7" Type="http://schemas.openxmlformats.org/officeDocument/2006/relationships/webSettings" Target="webSettings.xml"/><Relationship Id="rId71" Type="http://schemas.openxmlformats.org/officeDocument/2006/relationships/header" Target="header29.xml"/><Relationship Id="rId92" Type="http://schemas.openxmlformats.org/officeDocument/2006/relationships/header" Target="header39.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7.xml"/><Relationship Id="rId11" Type="http://schemas.microsoft.com/office/2011/relationships/commentsExtended" Target="commentsExtended.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5.xml"/><Relationship Id="rId53" Type="http://schemas.openxmlformats.org/officeDocument/2006/relationships/header" Target="header20.xml"/><Relationship Id="rId58" Type="http://schemas.openxmlformats.org/officeDocument/2006/relationships/header" Target="header22.xml"/><Relationship Id="rId66" Type="http://schemas.openxmlformats.org/officeDocument/2006/relationships/footer" Target="footer25.xml"/><Relationship Id="rId74" Type="http://schemas.openxmlformats.org/officeDocument/2006/relationships/header" Target="header30.xml"/><Relationship Id="rId79" Type="http://schemas.openxmlformats.org/officeDocument/2006/relationships/footer" Target="footer32.xml"/><Relationship Id="rId87" Type="http://schemas.openxmlformats.org/officeDocument/2006/relationships/footer" Target="footer36.xml"/><Relationship Id="rId5" Type="http://schemas.openxmlformats.org/officeDocument/2006/relationships/styles" Target="styles.xml"/><Relationship Id="rId61" Type="http://schemas.openxmlformats.org/officeDocument/2006/relationships/footer" Target="footer23.xml"/><Relationship Id="rId82" Type="http://schemas.openxmlformats.org/officeDocument/2006/relationships/header" Target="header34.xml"/><Relationship Id="rId90" Type="http://schemas.openxmlformats.org/officeDocument/2006/relationships/footer" Target="footer37.xml"/><Relationship Id="rId95" Type="http://schemas.microsoft.com/office/2011/relationships/people" Target="people.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footer" Target="footer14.xml"/><Relationship Id="rId48" Type="http://schemas.openxmlformats.org/officeDocument/2006/relationships/footer" Target="footer16.xml"/><Relationship Id="rId56" Type="http://schemas.openxmlformats.org/officeDocument/2006/relationships/header" Target="header21.xml"/><Relationship Id="rId64" Type="http://schemas.openxmlformats.org/officeDocument/2006/relationships/header" Target="header25.xml"/><Relationship Id="rId69" Type="http://schemas.openxmlformats.org/officeDocument/2006/relationships/footer" Target="footer27.xml"/><Relationship Id="rId77" Type="http://schemas.openxmlformats.org/officeDocument/2006/relationships/header" Target="header32.xml"/><Relationship Id="rId8" Type="http://schemas.openxmlformats.org/officeDocument/2006/relationships/footnotes" Target="footnotes.xml"/><Relationship Id="rId51" Type="http://schemas.openxmlformats.org/officeDocument/2006/relationships/footer" Target="footer18.xml"/><Relationship Id="rId72" Type="http://schemas.openxmlformats.org/officeDocument/2006/relationships/footer" Target="footer28.xml"/><Relationship Id="rId80" Type="http://schemas.openxmlformats.org/officeDocument/2006/relationships/header" Target="header33.xml"/><Relationship Id="rId85" Type="http://schemas.openxmlformats.org/officeDocument/2006/relationships/footer" Target="footer35.xml"/><Relationship Id="rId93" Type="http://schemas.openxmlformats.org/officeDocument/2006/relationships/footer" Target="footer39.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header" Target="header16.xml"/><Relationship Id="rId59" Type="http://schemas.openxmlformats.org/officeDocument/2006/relationships/header" Target="header23.xml"/><Relationship Id="rId67" Type="http://schemas.openxmlformats.org/officeDocument/2006/relationships/footer" Target="footer26.xml"/><Relationship Id="rId20" Type="http://schemas.microsoft.com/office/2016/09/relationships/commentsIds" Target="commentsIds.xml"/><Relationship Id="rId41" Type="http://schemas.openxmlformats.org/officeDocument/2006/relationships/header" Target="header14.xml"/><Relationship Id="rId54" Type="http://schemas.openxmlformats.org/officeDocument/2006/relationships/footer" Target="footer19.xml"/><Relationship Id="rId62" Type="http://schemas.openxmlformats.org/officeDocument/2006/relationships/header" Target="header24.xml"/><Relationship Id="rId70" Type="http://schemas.openxmlformats.org/officeDocument/2006/relationships/header" Target="header28.xml"/><Relationship Id="rId75" Type="http://schemas.openxmlformats.org/officeDocument/2006/relationships/footer" Target="footer30.xml"/><Relationship Id="rId83" Type="http://schemas.openxmlformats.org/officeDocument/2006/relationships/header" Target="header35.xml"/><Relationship Id="rId88" Type="http://schemas.openxmlformats.org/officeDocument/2006/relationships/header" Target="header37.xml"/><Relationship Id="rId91" Type="http://schemas.openxmlformats.org/officeDocument/2006/relationships/footer" Target="footer38.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footer" Target="footer11.xml"/><Relationship Id="rId49" Type="http://schemas.openxmlformats.org/officeDocument/2006/relationships/footer" Target="footer17.xml"/><Relationship Id="rId57" Type="http://schemas.openxmlformats.org/officeDocument/2006/relationships/footer" Target="footer21.xml"/><Relationship Id="rId10" Type="http://schemas.openxmlformats.org/officeDocument/2006/relationships/comments" Target="comments.xml"/><Relationship Id="rId31" Type="http://schemas.openxmlformats.org/officeDocument/2006/relationships/header" Target="header9.xml"/><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footer" Target="footer22.xml"/><Relationship Id="rId65" Type="http://schemas.openxmlformats.org/officeDocument/2006/relationships/header" Target="header26.xml"/><Relationship Id="rId73" Type="http://schemas.openxmlformats.org/officeDocument/2006/relationships/footer" Target="footer29.xml"/><Relationship Id="rId78" Type="http://schemas.openxmlformats.org/officeDocument/2006/relationships/footer" Target="footer31.xml"/><Relationship Id="rId81" Type="http://schemas.openxmlformats.org/officeDocument/2006/relationships/footer" Target="footer33.xml"/><Relationship Id="rId86" Type="http://schemas.openxmlformats.org/officeDocument/2006/relationships/header" Target="header36.xml"/><Relationship Id="rId9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within Account" ma:contentTypeID="0x010109006FF0ECF2E089A3459B45837B117151A20200F09620C660EEEB42B8611424EBE67C03" ma:contentTypeVersion="71" ma:contentTypeDescription="" ma:contentTypeScope="" ma:versionID="78d3c6f0bbac9dabb0194db41075aa79">
  <xsd:schema xmlns:xsd="http://www.w3.org/2001/XMLSchema" xmlns:xs="http://www.w3.org/2001/XMLSchema" xmlns:p="http://schemas.microsoft.com/office/2006/metadata/properties" xmlns:ns1="http://schemas.microsoft.com/sharepoint/v3" xmlns:ns2="02197c66-a4e4-41b4-bcd4-e372c71c811c" xmlns:ns3="5200caac-6015-46fb-ad5b-7f79940a4162" xmlns:ns4="1516fc3a-ab68-4a4f-a25b-8011bf3ca036" xmlns:ns5="af65717e-9c27-4606-bc38-c3c832ca6808" xmlns:ns6="http://schemas.microsoft.com/sharepoint/v4" xmlns:ns7="7d64296c-04a0-46f9-a2b9-52fcca4ed962" targetNamespace="http://schemas.microsoft.com/office/2006/metadata/properties" ma:root="true" ma:fieldsID="17594e131c571f0c07d3124eba467ab4" ns1:_="" ns2:_="" ns3:_="" ns4:_="" ns5:_="" ns6:_="" ns7:_="">
    <xsd:import namespace="http://schemas.microsoft.com/sharepoint/v3"/>
    <xsd:import namespace="02197c66-a4e4-41b4-bcd4-e372c71c811c"/>
    <xsd:import namespace="5200caac-6015-46fb-ad5b-7f79940a4162"/>
    <xsd:import namespace="1516fc3a-ab68-4a4f-a25b-8011bf3ca036"/>
    <xsd:import namespace="af65717e-9c27-4606-bc38-c3c832ca6808"/>
    <xsd:import namespace="http://schemas.microsoft.com/sharepoint/v4"/>
    <xsd:import namespace="7d64296c-04a0-46f9-a2b9-52fcca4ed962"/>
    <xsd:element name="properties">
      <xsd:complexType>
        <xsd:sequence>
          <xsd:element name="documentManagement">
            <xsd:complexType>
              <xsd:all>
                <xsd:element ref="ns2:Active" minOccurs="0"/>
                <xsd:element ref="ns2:Category_x0020_Grouping" minOccurs="0"/>
                <xsd:element ref="ns2:Type_x0020_of_x0020_Document" minOccurs="0"/>
                <xsd:element ref="ns2:Display_x0020_Sequence" minOccurs="0"/>
                <xsd:element ref="ns2:Effective_x0020_Date" minOccurs="0"/>
                <xsd:element ref="ns2:Expiration_x0020_Date" minOccurs="0"/>
                <xsd:element ref="ns2:Expiration_x0020_Type" minOccurs="0"/>
                <xsd:element ref="ns2:Document_x0020_Concentrix_x0020_Corporation" minOccurs="0"/>
                <xsd:element ref="ns2:Document_x0020_Counterparty_x0020_Entity" minOccurs="0"/>
                <xsd:element ref="ns1:ConfigNotes" minOccurs="0"/>
                <xsd:element ref="ns3:Solution" minOccurs="0"/>
                <xsd:element ref="ns2:Delivery_x0020_Manager" minOccurs="0"/>
                <xsd:element ref="ns2:Industry" minOccurs="0"/>
                <xsd:element ref="ns2:Delivery_x0020_Country" minOccurs="0"/>
                <xsd:element ref="ns2:Managing_x0020_Group" minOccurs="0"/>
                <xsd:element ref="ns2:Overview_x0020_of_x0020_Account" minOccurs="0"/>
                <xsd:element ref="ns2:Account_x0020_Manager" minOccurs="0"/>
                <xsd:element ref="ns2:Contract_x0020_Manager" minOccurs="0"/>
                <xsd:element ref="ns2:Legal_x0020_POC" minOccurs="0"/>
                <xsd:element ref="ns2:MSA_x0020_Name" minOccurs="0"/>
                <xsd:element ref="ns2:MSA_x0020_Start_x0020_Date" minOccurs="0"/>
                <xsd:element ref="ns2:MSA_x0020_Expiration_x0020_Date" minOccurs="0"/>
                <xsd:element ref="ns2:MSA_x0020_Concentrix_x0020_Corporation" minOccurs="0"/>
                <xsd:element ref="ns4:MSA_x0020_Expiration_x0020_Type" minOccurs="0"/>
                <xsd:element ref="ns2:DocumentSetDescription" minOccurs="0"/>
                <xsd:element ref="ns2:ContentType1" minOccurs="0"/>
                <xsd:element ref="ns5:SharedWithDetails" minOccurs="0"/>
                <xsd:element ref="ns3:MediaServiceAutoKeyPoints" minOccurs="0"/>
                <xsd:element ref="ns3:MediaServiceKeyPoints" minOccurs="0"/>
                <xsd:element ref="ns6:IconOverla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7: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nfigNotes" ma:index="10" nillable="true" ma:displayName="Notes" ma:internalName="Config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197c66-a4e4-41b4-bcd4-e372c71c811c" elementFormDefault="qualified">
    <xsd:import namespace="http://schemas.microsoft.com/office/2006/documentManagement/types"/>
    <xsd:import namespace="http://schemas.microsoft.com/office/infopath/2007/PartnerControls"/>
    <xsd:element name="Active" ma:index="1" nillable="true" ma:displayName="Active" ma:default="1" ma:indexed="true" ma:internalName="Active">
      <xsd:simpleType>
        <xsd:restriction base="dms:Boolean"/>
      </xsd:simpleType>
    </xsd:element>
    <xsd:element name="Category_x0020_Grouping" ma:index="2" nillable="true" ma:displayName="." ma:default="1. MSA" ma:description="This will drive the groupings of the documents - MSA should always be MSA, SOW names should represent the SOW, all Change orders should group with either the MSA or SOW." ma:format="Dropdown" ma:indexed="true" ma:internalName="Category_x0020_Grouping">
      <xsd:simpleType>
        <xsd:union memberTypes="dms:Text">
          <xsd:simpleType>
            <xsd:restriction base="dms:Choice">
              <xsd:enumeration value="1. MSA"/>
              <xsd:enumeration value="2. SOW"/>
              <xsd:enumeration value="3. Quotes and Maintenance Renewals"/>
              <xsd:enumeration value="4. Other Contract Documents"/>
              <xsd:enumeration value="5.  Archive"/>
            </xsd:restriction>
          </xsd:simpleType>
        </xsd:union>
      </xsd:simpleType>
    </xsd:element>
    <xsd:element name="Type_x0020_of_x0020_Document" ma:index="3" nillable="true" ma:displayName="Type of Document" ma:default="MSA" ma:format="Dropdown" ma:indexed="true" ma:internalName="Type_x0020_of_x0020_Document">
      <xsd:simpleType>
        <xsd:restriction base="dms:Choice">
          <xsd:enumeration value="MSA"/>
          <xsd:enumeration value="MSA - conformed copy"/>
          <xsd:enumeration value="MSA/SOW Combined"/>
          <xsd:enumeration value="SOW"/>
          <xsd:enumeration value="SOW - conformed copy"/>
          <xsd:enumeration value="Change to MSA"/>
          <xsd:enumeration value="Change to SOW"/>
          <xsd:enumeration value="MSA - Attachment or Schedule"/>
          <xsd:enumeration value="SOW - Attachment or Schedule"/>
          <xsd:enumeration value="Maintenance Renewal (Schedule F)"/>
          <xsd:enumeration value="Quote (Schedule A)"/>
          <xsd:enumeration value="Purchase Order"/>
          <xsd:enumeration value="Communication"/>
          <xsd:enumeration value="Other"/>
        </xsd:restriction>
      </xsd:simpleType>
    </xsd:element>
    <xsd:element name="Display_x0020_Sequence" ma:index="4" nillable="true" ma:displayName="Display Sequence" ma:description="forces the documents to sort SOW first and then the change orders in order" ma:indexed="true" ma:internalName="Display_x0020_Sequence" ma:percentage="FALSE">
      <xsd:simpleType>
        <xsd:restriction base="dms:Number"/>
      </xsd:simpleType>
    </xsd:element>
    <xsd:element name="Effective_x0020_Date" ma:index="5" nillable="true" ma:displayName="Effective Date" ma:format="DateOnly" ma:internalName="Effective_x0020_Date">
      <xsd:simpleType>
        <xsd:restriction base="dms:DateTime"/>
      </xsd:simpleType>
    </xsd:element>
    <xsd:element name="Expiration_x0020_Date" ma:index="6" nillable="true" ma:displayName="Expiration Date" ma:format="DateOnly" ma:indexed="true" ma:internalName="Expiration_x0020_Date">
      <xsd:simpleType>
        <xsd:restriction base="dms:DateTime"/>
      </xsd:simpleType>
    </xsd:element>
    <xsd:element name="Expiration_x0020_Type" ma:index="7" nillable="true" ma:displayName="Expiration Type" ma:default="Date Driven" ma:description="How the expiration date is driven" ma:format="Dropdown" ma:internalName="Expiration_x0020_Type">
      <xsd:simpleType>
        <xsd:restriction base="dms:Choice">
          <xsd:enumeration value="Date Driven"/>
          <xsd:enumeration value="Auto Renewal"/>
          <xsd:enumeration value="Until Notified"/>
          <xsd:enumeration value="Until Completed"/>
          <xsd:enumeration value="Task Driven"/>
          <xsd:enumeration value="Coterminous"/>
          <xsd:enumeration value="Unknown"/>
          <xsd:enumeration value="N/A"/>
        </xsd:restriction>
      </xsd:simpleType>
    </xsd:element>
    <xsd:element name="Document_x0020_Concentrix_x0020_Corporation" ma:index="8" nillable="true" ma:displayName="Concentrix Entity" ma:list="{c698f513-fed2-4b34-86fb-00e009c97c9b}" ma:internalName="Document_x0020_Concentrix_x0020_Corporation" ma:showField="Concentrix_x0020_Corporation" ma:web="02197c66-a4e4-41b4-bcd4-e372c71c811c">
      <xsd:simpleType>
        <xsd:restriction base="dms:Lookup"/>
      </xsd:simpleType>
    </xsd:element>
    <xsd:element name="Document_x0020_Counterparty_x0020_Entity" ma:index="9" nillable="true" ma:displayName="Customer Entity" ma:indexed="true" ma:list="{a4c4f661-3eb4-4062-a249-f2e95a0519bf}" ma:internalName="Document_x0020_Counterparty_x0020_Entity" ma:showField="Counterparty_x0020_Name" ma:web="02197c66-a4e4-41b4-bcd4-e372c71c811c">
      <xsd:simpleType>
        <xsd:restriction base="dms:Lookup"/>
      </xsd:simpleType>
    </xsd:element>
    <xsd:element name="Delivery_x0020_Manager" ma:index="12" nillable="true" ma:displayName="Delivery Manager" ma:list="UserInfo" ma:SharePointGroup="0" ma:internalName="Delivery_x0020_Manage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dustry" ma:index="13" nillable="true" ma:displayName="Industry" ma:default="Accountancy firms" ma:format="Dropdown" ma:internalName="Industry">
      <xsd:simpleType>
        <xsd:restriction base="dms:Choice">
          <xsd:enumeration value="Accountancy firms"/>
          <xsd:enumeration value="Agro Chemicals"/>
          <xsd:enumeration value="Automotive"/>
          <xsd:enumeration value="Banking &amp; Financial Services"/>
          <xsd:enumeration value="Computer gaming systems"/>
          <xsd:enumeration value="Consumer Electronics"/>
          <xsd:enumeration value="Consumer Retail"/>
          <xsd:enumeration value="Customer Acquisition"/>
          <xsd:enumeration value="Data Services"/>
          <xsd:enumeration value="Digital Services"/>
          <xsd:enumeration value="Electrical Appliances Industry"/>
          <xsd:enumeration value="Electronic Equipment"/>
          <xsd:enumeration value="Energy &amp; Public sector"/>
          <xsd:enumeration value="Energy &amp; Utilities"/>
          <xsd:enumeration value="Finance"/>
          <xsd:enumeration value="Food &amp; Beverages"/>
          <xsd:enumeration value="Gaming"/>
          <xsd:enumeration value="Government &amp; Public Sector"/>
          <xsd:enumeration value="Healthcare"/>
          <xsd:enumeration value="Healthcare &amp; Pharmaceuticals"/>
          <xsd:enumeration value="Healthcare Insurance"/>
          <xsd:enumeration value="Insurance"/>
          <xsd:enumeration value="Internet &amp; Online Services Providers"/>
          <xsd:enumeration value="IT Services"/>
          <xsd:enumeration value="ITES"/>
          <xsd:enumeration value="License"/>
          <xsd:enumeration value="Media &amp; Communications"/>
          <xsd:enumeration value="My Choice Isn't Listed"/>
          <xsd:enumeration value="Non-Profit/Research"/>
          <xsd:enumeration value="Procurement"/>
          <xsd:enumeration value="Public Sector"/>
          <xsd:enumeration value="Real Estate"/>
          <xsd:enumeration value="Renewal Manager"/>
          <xsd:enumeration value="Retail"/>
          <xsd:enumeration value="Retail &amp; E-Commerce"/>
          <xsd:enumeration value="Technology"/>
          <xsd:enumeration value="Telecom &amp; Networking"/>
          <xsd:enumeration value="Travel, Transportation &amp; Tourism"/>
          <xsd:enumeration value="Unknown"/>
        </xsd:restriction>
      </xsd:simpleType>
    </xsd:element>
    <xsd:element name="Delivery_x0020_Country" ma:index="14" nillable="true" ma:displayName="Delivery Country" ma:internalName="Delivery_x0020_Country">
      <xsd:complexType>
        <xsd:complexContent>
          <xsd:extension base="dms:MultiChoice">
            <xsd:sequence>
              <xsd:element name="Value" maxOccurs="unbounded" minOccurs="0" nillable="true">
                <xsd:simpleType>
                  <xsd:restriction base="dms:Choice">
                    <xsd:enumeration value="Australia"/>
                    <xsd:enumeration value="Brazil"/>
                    <xsd:enumeration value="Bulgaria"/>
                    <xsd:enumeration value="Canada"/>
                    <xsd:enumeration value="China"/>
                    <xsd:enumeration value="Colombia"/>
                    <xsd:enumeration value="Costa Rica"/>
                    <xsd:enumeration value="England"/>
                    <xsd:enumeration value="India"/>
                    <xsd:enumeration value="Indonesia"/>
                    <xsd:enumeration value="Jamaica"/>
                    <xsd:enumeration value="Japan"/>
                    <xsd:enumeration value="Malaysia"/>
                    <xsd:enumeration value="Mexico"/>
                    <xsd:enumeration value="My Choice Isn't Listed"/>
                    <xsd:enumeration value="N/A"/>
                    <xsd:enumeration value="New Zealand"/>
                    <xsd:enumeration value="Nicaragua"/>
                    <xsd:enumeration value="Northern Ireland"/>
                    <xsd:enumeration value="Philippines"/>
                    <xsd:enumeration value="Poland"/>
                    <xsd:enumeration value="Portugal"/>
                    <xsd:enumeration value="Saudi Arabia"/>
                    <xsd:enumeration value="Scotland"/>
                    <xsd:enumeration value="Singapore"/>
                    <xsd:enumeration value="Slovakia"/>
                    <xsd:enumeration value="South Korea"/>
                    <xsd:enumeration value="Spain"/>
                    <xsd:enumeration value="Thailand"/>
                    <xsd:enumeration value="UAE"/>
                    <xsd:enumeration value="UK"/>
                    <xsd:enumeration value="Unknown"/>
                    <xsd:enumeration value="Uruguay"/>
                    <xsd:enumeration value="USA"/>
                    <xsd:enumeration value="Vietnam"/>
                    <xsd:enumeration value="Zimbabwe"/>
                  </xsd:restriction>
                </xsd:simpleType>
              </xsd:element>
            </xsd:sequence>
          </xsd:extension>
        </xsd:complexContent>
      </xsd:complexType>
    </xsd:element>
    <xsd:element name="Managing_x0020_Group" ma:index="15" nillable="true" ma:displayName="Managing Sales Team" ma:default="Unknown" ma:format="Dropdown" ma:indexed="true" ma:internalName="Managing_x0020_Group">
      <xsd:simpleType>
        <xsd:restriction base="dms:Choice">
          <xsd:enumeration value="AM - BFS"/>
          <xsd:enumeration value="AM - BRZ"/>
          <xsd:enumeration value="AM - GA"/>
          <xsd:enumeration value="AM - GA (AT&amp;T)"/>
          <xsd:enumeration value="AM - GA (Uber)"/>
          <xsd:enumeration value="AM - GA (IBM)"/>
          <xsd:enumeration value="AM - HCP"/>
          <xsd:enumeration value="AM - MS (old)"/>
          <xsd:enumeration value="AM - NLS (old)"/>
          <xsd:enumeration value="AM - RTH"/>
          <xsd:enumeration value="AM - Tech"/>
          <xsd:enumeration value="AM -TME"/>
          <xsd:enumeration value="AP - ANZ"/>
          <xsd:enumeration value="AP - ASEAN"/>
          <xsd:enumeration value="AP - GCA"/>
          <xsd:enumeration value="AP - ISA"/>
          <xsd:enumeration value="AP - JPN"/>
          <xsd:enumeration value="AP - Korea"/>
          <xsd:enumeration value="AP - ASEAN"/>
          <xsd:enumeration value="CIS"/>
          <xsd:enumeration value="EB - FAO"/>
          <xsd:enumeration value="EB - MS and Auto"/>
          <xsd:enumeration value="EB - IT Services"/>
          <xsd:enumeration value="EMEA"/>
          <xsd:enumeration value="EMEA - Germany"/>
          <xsd:enumeration value="EU - FTR (use EMEA)"/>
          <xsd:enumeration value="EU - GER (use EMEA)"/>
          <xsd:enumeration value="EU - NLS (use EMEA)"/>
          <xsd:enumeration value="EU - TME (use EMEA)"/>
          <xsd:enumeration value="CIS"/>
          <xsd:enumeration value="CXTI - Analytics"/>
          <xsd:enumeration value="CXTI - CIT International"/>
          <xsd:enumeration value="CXTI - CIT North America"/>
          <xsd:enumeration value="LATAM"/>
          <xsd:enumeration value="Tigerspike"/>
          <xsd:enumeration value="Unknown"/>
          <xsd:enumeration value="Vendor - Real Estate"/>
          <xsd:enumeration value="Vendor - AM"/>
        </xsd:restriction>
      </xsd:simpleType>
    </xsd:element>
    <xsd:element name="Overview_x0020_of_x0020_Account" ma:index="16" nillable="true" ma:displayName="Overview of Account" ma:internalName="Overview_x0020_of_x0020_Account">
      <xsd:simpleType>
        <xsd:restriction base="dms:Note">
          <xsd:maxLength value="255"/>
        </xsd:restriction>
      </xsd:simpleType>
    </xsd:element>
    <xsd:element name="Account_x0020_Manager" ma:index="17" nillable="true" ma:displayName="Account Manager" ma:list="UserInfo" ma:SharePointGroup="0" ma:internalName="Account_x0020_Manager0" ma:showField="NameWithPictureAndDetail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act_x0020_Manager" ma:index="18" nillable="true" ma:displayName="Contract Professional" ma:list="UserInfo" ma:SharePointGroup="0" ma:internalName="Contract_x0020_Manager" ma:showField="NameWithPictureAndDetail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l_x0020_POC" ma:index="19" nillable="true" ma:displayName="Attorney POC" ma:list="UserInfo" ma:SharePointGroup="0" ma:internalName="Legal_x0020_POC" ma:showField="NameWithPictureAndDetail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SA_x0020_Name" ma:index="20" nillable="true" ma:displayName="MSA Name" ma:internalName="MSA_x0020_Name">
      <xsd:simpleType>
        <xsd:restriction base="dms:Text">
          <xsd:maxLength value="255"/>
        </xsd:restriction>
      </xsd:simpleType>
    </xsd:element>
    <xsd:element name="MSA_x0020_Start_x0020_Date" ma:index="21" nillable="true" ma:displayName="MSA Effective Date" ma:format="DateOnly" ma:internalName="MSA_x0020_Start_x0020_Date">
      <xsd:simpleType>
        <xsd:restriction base="dms:DateTime"/>
      </xsd:simpleType>
    </xsd:element>
    <xsd:element name="MSA_x0020_Expiration_x0020_Date" ma:index="22" nillable="true" ma:displayName="MSA Expiration/Renewal Date" ma:format="DateOnly" ma:internalName="MSA_x0020_Expiration_x0020_Date">
      <xsd:simpleType>
        <xsd:restriction base="dms:DateTime"/>
      </xsd:simpleType>
    </xsd:element>
    <xsd:element name="MSA_x0020_Concentrix_x0020_Corporation" ma:index="23" nillable="true" ma:displayName="MSA Concentrix Corporation" ma:indexed="true" ma:list="{c698f513-fed2-4b34-86fb-00e009c97c9b}" ma:internalName="MSA_x0020_Concentrix_x0020_Corporation" ma:showField="Concentrix_x0020_Corporation" ma:web="02197c66-a4e4-41b4-bcd4-e372c71c811c">
      <xsd:simpleType>
        <xsd:restriction base="dms:Lookup"/>
      </xsd:simpleType>
    </xsd:element>
    <xsd:element name="DocumentSetDescription" ma:index="25" nillable="true" ma:displayName="DELETE DocumentSetDescription" ma:internalName="DocumentSetDescription">
      <xsd:simpleType>
        <xsd:restriction base="dms:Text">
          <xsd:maxLength value="255"/>
        </xsd:restriction>
      </xsd:simpleType>
    </xsd:element>
    <xsd:element name="ContentType1" ma:index="26" nillable="true" ma:displayName="Delete ContentType" ma:description="testing something" ma:internalName="ContentType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00caac-6015-46fb-ad5b-7f79940a4162" elementFormDefault="qualified">
    <xsd:import namespace="http://schemas.microsoft.com/office/2006/documentManagement/types"/>
    <xsd:import namespace="http://schemas.microsoft.com/office/infopath/2007/PartnerControls"/>
    <xsd:element name="Solution" ma:index="11" nillable="true" ma:displayName="Solution" ma:description="Which solutions are included in the document?" ma:internalName="Solution" ma:readOnly="false">
      <xsd:complexType>
        <xsd:complexContent>
          <xsd:extension base="dms:MultiChoice">
            <xsd:sequence>
              <xsd:element name="Value" maxOccurs="unbounded" minOccurs="0" nillable="true">
                <xsd:simpleType>
                  <xsd:restriction base="dms:Choice">
                    <xsd:enumeration value="CRM"/>
                    <xsd:enumeration value="CXTI - Analytics/CX Journey Consulting"/>
                    <xsd:enumeration value="CXTI - CIT"/>
                    <xsd:enumeration value="CXTI - VOC"/>
                    <xsd:enumeration value="Tigerspike"/>
                    <xsd:enumeration value="WFM as a Service"/>
                    <xsd:enumeration value="FAO"/>
                    <xsd:enumeration value="IT Services"/>
                    <xsd:enumeration value="CIS"/>
                    <xsd:enumeration value="Marketing Solutions"/>
                    <xsd:enumeration value="Solv"/>
                    <xsd:enumeration value="Lingualab"/>
                    <xsd:enumeration value="Training Development"/>
                  </xsd:restriction>
                </xsd:simpleType>
              </xsd:element>
            </xsd:sequence>
          </xsd:extension>
        </xsd:complexContent>
      </xsd:complex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ServiceAutoTags" ma:index="38" nillable="true" ma:displayName="Tags" ma:internalName="MediaServiceAutoTags" ma:readOnly="true">
      <xsd:simpleType>
        <xsd:restriction base="dms:Text"/>
      </xsd:simpleType>
    </xsd:element>
    <xsd:element name="MediaServiceOCR" ma:index="39" nillable="true" ma:displayName="Extracted Text" ma:internalName="MediaServiceOCR" ma:readOnly="true">
      <xsd:simpleType>
        <xsd:restriction base="dms:Note">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DateTaken" ma:index="42" nillable="true" ma:displayName="MediaServiceDateTaken" ma:hidden="true" ma:internalName="MediaServiceDateTaken" ma:readOnly="true">
      <xsd:simpleType>
        <xsd:restriction base="dms:Text"/>
      </xsd:simpleType>
    </xsd:element>
    <xsd:element name="MediaServiceLocation" ma:index="4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16fc3a-ab68-4a4f-a25b-8011bf3ca036" elementFormDefault="qualified">
    <xsd:import namespace="http://schemas.microsoft.com/office/2006/documentManagement/types"/>
    <xsd:import namespace="http://schemas.microsoft.com/office/infopath/2007/PartnerControls"/>
    <xsd:element name="MSA_x0020_Expiration_x0020_Type" ma:index="24" nillable="true" ma:displayName="MSA Expiration Type (old)" ma:format="Dropdown" ma:internalName="MSA_x0020_Expiration_x0020_Type">
      <xsd:simpleType>
        <xsd:restriction base="dms:Choice">
          <xsd:enumeration value="Date Driven"/>
          <xsd:enumeration value="Auto Renewal"/>
          <xsd:enumeration value="Until Notified"/>
          <xsd:enumeration value="Coterminus"/>
          <xsd:enumeration value="No Contract Document"/>
          <xsd:enumeration value="Unknown"/>
        </xsd:restriction>
      </xsd:simpleType>
    </xsd:element>
  </xsd:schema>
  <xsd:schema xmlns:xsd="http://www.w3.org/2001/XMLSchema" xmlns:xs="http://www.w3.org/2001/XMLSchema" xmlns:dms="http://schemas.microsoft.com/office/2006/documentManagement/types" xmlns:pc="http://schemas.microsoft.com/office/infopath/2007/PartnerControls" targetNamespace="af65717e-9c27-4606-bc38-c3c832ca6808" elementFormDefault="qualified">
    <xsd:import namespace="http://schemas.microsoft.com/office/2006/documentManagement/types"/>
    <xsd:import namespace="http://schemas.microsoft.com/office/infopath/2007/PartnerControls"/>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4296c-04a0-46f9-a2b9-52fcca4ed962" elementFormDefault="qualified">
    <xsd:import namespace="http://schemas.microsoft.com/office/2006/documentManagement/types"/>
    <xsd:import namespace="http://schemas.microsoft.com/office/infopath/2007/PartnerControls"/>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SA_x0020_Start_x0020_Date xmlns="02197c66-a4e4-41b4-bcd4-e372c71c811c">2005-02-28T05:00:00+00:00</MSA_x0020_Start_x0020_Date>
    <Managing_x0020_Group xmlns="02197c66-a4e4-41b4-bcd4-e372c71c811c">AM - BFS</Managing_x0020_Group>
    <Legal_x0020_POC xmlns="02197c66-a4e4-41b4-bcd4-e372c71c811c">
      <UserInfo>
        <DisplayName>Wendy Wilson</DisplayName>
        <AccountId>2706</AccountId>
        <AccountType/>
      </UserInfo>
    </Legal_x0020_POC>
    <MSA_x0020_Expiration_x0020_Date xmlns="02197c66-a4e4-41b4-bcd4-e372c71c811c">2022-01-01T05:00:00+00:00</MSA_x0020_Expiration_x0020_Date>
    <MSA_x0020_Expiration_x0020_Type xmlns="1516fc3a-ab68-4a4f-a25b-8011bf3ca036">Date Driven</MSA_x0020_Expiration_x0020_Type>
    <Expiration_x0020_Type xmlns="02197c66-a4e4-41b4-bcd4-e372c71c811c">Date Driven</Expiration_x0020_Type>
    <Overview_x0020_of_x0020_Account xmlns="02197c66-a4e4-41b4-bcd4-e372c71c811c" xsi:nil="true"/>
    <Delivery_x0020_Manager xmlns="02197c66-a4e4-41b4-bcd4-e372c71c811c">
      <UserInfo>
        <DisplayName/>
        <AccountId xsi:nil="true"/>
        <AccountType/>
      </UserInfo>
    </Delivery_x0020_Manager>
    <Contract_x0020_Manager xmlns="02197c66-a4e4-41b4-bcd4-e372c71c811c">
      <UserInfo>
        <DisplayName>Susan Brown</DisplayName>
        <AccountId>195</AccountId>
        <AccountType/>
      </UserInfo>
    </Contract_x0020_Manager>
    <Industry xmlns="02197c66-a4e4-41b4-bcd4-e372c71c811c">Banking &amp; Financial Services</Industry>
    <Account_x0020_Manager xmlns="02197c66-a4e4-41b4-bcd4-e372c71c811c">
      <UserInfo>
        <DisplayName>Carrie Pollari</DisplayName>
        <AccountId>2031</AccountId>
        <AccountType/>
      </UserInfo>
    </Account_x0020_Manager>
    <MSA_x0020_Concentrix_x0020_Corporation xmlns="02197c66-a4e4-41b4-bcd4-e372c71c811c">346</MSA_x0020_Concentrix_x0020_Corporation>
    <ConfigNotes xmlns="http://schemas.microsoft.com/sharepoint/v3">Updated to include the follow CRs/Amds:
CR22, CO24, CO26, CO28, CO29, CO30, CO31, Amd37213, CO32, CO33, CO34, Amd40171, CO35, CO36
</ConfigNotes>
    <Document_x0020_Concentrix_x0020_Corporation xmlns="02197c66-a4e4-41b4-bcd4-e372c71c811c">346</Document_x0020_Concentrix_x0020_Corporation>
    <MSA_x0020_Name xmlns="02197c66-a4e4-41b4-bcd4-e372c71c811c" xsi:nil="true"/>
    <Delivery_x0020_Country xmlns="02197c66-a4e4-41b4-bcd4-e372c71c811c"/>
    <DocumentSetDescription xmlns="02197c66-a4e4-41b4-bcd4-e372c71c811c" xsi:nil="true"/>
    <Effective_x0020_Date xmlns="02197c66-a4e4-41b4-bcd4-e372c71c811c">2019-01-01T05:00:00+00:00</Effective_x0020_Date>
    <Category_x0020_Grouping xmlns="02197c66-a4e4-41b4-bcd4-e372c71c811c">2.0 SOW - CW80384</Category_x0020_Grouping>
    <Type_x0020_of_x0020_Document xmlns="02197c66-a4e4-41b4-bcd4-e372c71c811c">SOW - conformed copy</Type_x0020_of_x0020_Document>
    <Document_x0020_Counterparty_x0020_Entity xmlns="02197c66-a4e4-41b4-bcd4-e372c71c811c">112</Document_x0020_Counterparty_x0020_Entity>
    <Display_x0020_Sequence xmlns="02197c66-a4e4-41b4-bcd4-e372c71c811c">1</Display_x0020_Sequence>
    <Active xmlns="02197c66-a4e4-41b4-bcd4-e372c71c811c">true</Active>
    <Solution xmlns="5200caac-6015-46fb-ad5b-7f79940a4162"/>
    <ContentType1 xmlns="02197c66-a4e4-41b4-bcd4-e372c71c811c" xsi:nil="true"/>
    <IconOverlay xmlns="http://schemas.microsoft.com/sharepoint/v4" xsi:nil="true"/>
    <Expiration_x0020_Date xmlns="02197c66-a4e4-41b4-bcd4-e372c71c811c" xsi:nil="true"/>
  </documentManagement>
</p:properties>
</file>

<file path=customXml/itemProps1.xml><?xml version="1.0" encoding="utf-8"?>
<ds:datastoreItem xmlns:ds="http://schemas.openxmlformats.org/officeDocument/2006/customXml" ds:itemID="{7240A725-8DB5-4E5D-8B54-0EFE1A440DF0}"/>
</file>

<file path=customXml/itemProps2.xml><?xml version="1.0" encoding="utf-8"?>
<ds:datastoreItem xmlns:ds="http://schemas.openxmlformats.org/officeDocument/2006/customXml" ds:itemID="{F1061F9F-DDB3-4EF7-938F-61CB4A516F47}">
  <ds:schemaRefs>
    <ds:schemaRef ds:uri="http://schemas.microsoft.com/sharepoint/v3/contenttype/forms"/>
  </ds:schemaRefs>
</ds:datastoreItem>
</file>

<file path=customXml/itemProps3.xml><?xml version="1.0" encoding="utf-8"?>
<ds:datastoreItem xmlns:ds="http://schemas.openxmlformats.org/officeDocument/2006/customXml" ds:itemID="{DF81A88E-A2CC-439F-826A-5B0A0BCBA2B7}">
  <ds:schemaRefs>
    <ds:schemaRef ds:uri="http://schemas.microsoft.com/office/2006/metadata/properties"/>
    <ds:schemaRef ds:uri="http://purl.org/dc/terms/"/>
    <ds:schemaRef ds:uri="e3bdcaac-60c6-4391-89b7-39e5780b5da5"/>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d748a585-38dc-4fa0-b885-f08a6f03fb1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95</Pages>
  <Words>24516</Words>
  <Characters>139745</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STATEMENT OF WORK NO</vt:lpstr>
    </vt:vector>
  </TitlesOfParts>
  <Company/>
  <LinksUpToDate>false</LinksUpToDate>
  <CharactersWithSpaces>163934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One CA</dc:title>
  <dc:subject/>
  <dc:creator>Minacs</dc:creator>
  <cp:keywords/>
  <cp:lastModifiedBy>Kari Holsten</cp:lastModifiedBy>
  <cp:revision>2</cp:revision>
  <dcterms:created xsi:type="dcterms:W3CDTF">2021-09-21T21:27:00Z</dcterms:created>
  <dcterms:modified xsi:type="dcterms:W3CDTF">2021-09-21T21:27:00Z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0x010109006FF0ECF2E089A3459B45837B117151A20200F09620C660EEEB42B8611424EBE67C03</vt:lpwstr>
  </property>
</Properties>
</file>